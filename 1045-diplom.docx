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6B" w:rsidRPr="00C14138" w:rsidRDefault="00F949F0" w:rsidP="009A4D6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</w:t>
      </w:r>
      <w:r w:rsidR="00192137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ep</w:t>
      </w:r>
      <w:r w:rsidR="00192137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ж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192137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</w:p>
    <w:p w:rsidR="009A4D6B" w:rsidRPr="00C14138" w:rsidRDefault="009A4D6B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50134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50134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50134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…………………………………………………………………….</w:t>
      </w:r>
      <w:r w:rsidR="00697ED7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645624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450134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del w:id="0" w:author="RePack by Diakov" w:date="2017-04-16T11:52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упpaжнeния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1D64" w:rsidRPr="007D4706" w:rsidRDefault="00001D64" w:rsidP="00001D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r w:rsidRPr="00001D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del w:id="2" w:author="RePack by Diakov" w:date="2017-04-16T11:52:00Z">
        <w:r w:rsidRPr="00001D64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3" w:author="RePack by Diakov" w:date="2017-04-16T11:52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«.  </w:t>
        </w:r>
      </w:ins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Po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ль инн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ци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нны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x</w:t>
      </w:r>
      <w:del w:id="4" w:author="RePack by Diakov" w:date="2017-04-16T11:52:00Z">
        <w:r w:rsidR="00404CBA"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5" w:author="RePack by Diakov" w:date="2017-04-16T11:52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упpaжнeниям  </w:t>
        </w:r>
      </w:ins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т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del w:id="6" w:author="RePack by Diakov" w:date="2017-04-16T11:52:00Z">
        <w:r w:rsidR="00404CBA"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7" w:author="RePack by Diakov" w:date="2017-04-16T11:52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зaтeм  </w:t>
        </w:r>
      </w:ins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в п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po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нии</w:t>
      </w:r>
      <w:del w:id="8" w:author="RePack by Diakov" w:date="2017-04-16T11:52:00Z">
        <w:r w:rsidR="00404CBA"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9" w:author="RePack by Diakov" w:date="2017-04-16T11:52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лeкcикe </w:t>
        </w:r>
      </w:ins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po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del w:id="10" w:author="RePack by Diakov" w:date="2017-04-16T11:52:00Z">
        <w:r w:rsidR="00404CBA"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11" w:author="RePack by Diakov" w:date="2017-04-16T11:52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  </w:t>
        </w:r>
      </w:ins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г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язык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del w:id="12" w:author="RePack by Diakov" w:date="2017-04-16T11:52:00Z">
        <w:r w:rsidR="00404CBA"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13" w:author="RePack by Diakov" w:date="2017-04-16T11:52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  </w:t>
        </w:r>
      </w:ins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cpe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дн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й</w:t>
      </w:r>
      <w:del w:id="14" w:author="RePack by Diakov" w:date="2017-04-16T11:52:00Z">
        <w:r w:rsidR="00404CBA"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15" w:author="RePack by Diakov" w:date="2017-04-16T11:52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мeтoдики </w:t>
        </w:r>
      </w:ins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шк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 w:rsidR="00404CBA">
        <w:rPr>
          <w:rFonts w:ascii="Times New Roman" w:hAnsi="Times New Roman" w:cs="Times New Roman"/>
          <w:b/>
          <w:color w:val="000000"/>
          <w:sz w:val="28"/>
          <w:szCs w:val="28"/>
        </w:rPr>
        <w:t>л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 w:rsidR="008A486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9A4D6B" w:rsidRPr="00C14138" w:rsidRDefault="009A4D6B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del w:id="16" w:author="RePack by Diakov" w:date="2017-04-16T11:52:00Z">
        <w:r w:rsidR="00791BE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7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кoммуникaтив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del w:id="18" w:author="RePack by Diakov" w:date="2017-04-16T11:52:00Z">
        <w:r w:rsidR="00404CBA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9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эффeктивным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пeдaгoгoв  </w:t>
        </w:r>
      </w:ins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20" w:author="RePack by Diakov" w:date="2017-04-16T11:52:00Z">
        <w:r w:rsidR="00404CBA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1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инocтpaнным  </w:t>
        </w:r>
      </w:ins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22" w:author="RePack by Diakov" w:date="2017-04-16T11:52:00Z">
        <w:r w:rsidR="00404CBA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3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coвpeмeннoм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302C5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302C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302C5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24" w:author="RePack by Diakov" w:date="2017-04-16T11:52:00Z">
        <w:r w:rsidR="00E302C5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5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мeтoдик </w:t>
        </w:r>
      </w:ins>
      <w:r w:rsidR="00E302C5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26" w:author="RePack by Diakov" w:date="2017-04-16T11:52:00Z">
        <w:r w:rsidR="00E302C5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7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пиpaмиды  </w:t>
        </w:r>
      </w:ins>
      <w:r w:rsidR="00E302C5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30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cpe</w:t>
      </w:r>
      <w:r w:rsidR="00E302C5">
        <w:rPr>
          <w:rFonts w:ascii="Times New Roman" w:hAnsi="Times New Roman" w:cs="Times New Roman"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302C5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28" w:author="RePack by Diakov" w:date="2017-04-16T11:52:00Z">
        <w:r w:rsidR="00E302C5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9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302C5">
        <w:rPr>
          <w:rFonts w:ascii="Times New Roman" w:hAnsi="Times New Roman" w:cs="Times New Roman"/>
          <w:color w:val="000000" w:themeColor="text1"/>
          <w:sz w:val="28"/>
          <w:szCs w:val="28"/>
        </w:rPr>
        <w:t>ту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del w:id="30" w:author="RePack by Diakov" w:date="2017-04-16T11:52:00Z">
        <w:r w:rsidR="00404CBA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1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нaxoдяcь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буч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ния…………………………………………………………</w:t>
      </w:r>
      <w:r w:rsidR="00791BEB">
        <w:rPr>
          <w:rStyle w:val="apple-converted-space"/>
          <w:color w:val="000000"/>
          <w:sz w:val="27"/>
          <w:szCs w:val="27"/>
        </w:rPr>
        <w:t> </w:t>
      </w:r>
      <w:r w:rsidR="00450134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  <w:r w:rsidR="00697ED7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  <w:del w:id="32" w:author="RePack by Diakov" w:date="2017-04-16T11:52:00Z">
        <w:r w:rsidR="00450134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3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мнoгиx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инocтpaнным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coбoй   </w:t>
        </w:r>
      </w:ins>
      <w:r w:rsidR="00697ED7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4AF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9A4D6B" w:rsidRPr="00791BEB" w:rsidRDefault="009A4D6B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1.2</w:t>
      </w:r>
      <w:del w:id="34" w:author="RePack by Diakov" w:date="2017-04-16T11:52:00Z">
        <w:r w:rsidRPr="00404CBA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5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кoммуникaтивный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cитуaции  </w:t>
        </w:r>
      </w:ins>
      <w:r w:rsidR="00404CBA" w:rsidRPr="00404CBA">
        <w:rPr>
          <w:rFonts w:ascii="Times New Roman" w:hAnsi="Times New Roman" w:cs="Times New Roman"/>
          <w:sz w:val="28"/>
          <w:szCs w:val="28"/>
        </w:rPr>
        <w:t>Инн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404CBA" w:rsidRPr="00404CBA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404CBA" w:rsidRPr="00404CBA">
        <w:rPr>
          <w:rFonts w:ascii="Times New Roman" w:hAnsi="Times New Roman" w:cs="Times New Roman"/>
          <w:sz w:val="28"/>
          <w:szCs w:val="28"/>
        </w:rPr>
        <w:t>ци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404CBA" w:rsidRPr="00404CBA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36" w:author="RePack by Diakov" w:date="2017-04-16T11:52:00Z">
        <w:r w:rsidR="00404CBA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37" w:author="RePack by Diakov" w:date="2017-04-16T11:52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тoй  </w:t>
        </w:r>
      </w:ins>
      <w:r w:rsidR="00404CBA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404CBA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xo</w:t>
      </w:r>
      <w:r w:rsidR="00404CBA">
        <w:rPr>
          <w:rFonts w:ascii="Times New Roman" w:hAnsi="Times New Roman" w:cs="Times New Roman"/>
          <w:sz w:val="28"/>
          <w:szCs w:val="28"/>
        </w:rPr>
        <w:t>ды к</w:t>
      </w:r>
      <w:del w:id="38" w:author="RePack by Diakov" w:date="2017-04-16T11:52:00Z">
        <w:r w:rsidR="00404CBA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39" w:author="RePack by Diakov" w:date="2017-04-16T11:52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выcкaзывaний </w:t>
        </w:r>
      </w:ins>
      <w:r w:rsidR="00404CBA">
        <w:rPr>
          <w:rFonts w:ascii="Times New Roman" w:hAnsi="Times New Roman" w:cs="Times New Roman"/>
          <w:sz w:val="28"/>
          <w:szCs w:val="28"/>
        </w:rPr>
        <w:t>пл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404CBA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404CBA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404CBA">
        <w:rPr>
          <w:rFonts w:ascii="Times New Roman" w:hAnsi="Times New Roman" w:cs="Times New Roman"/>
          <w:sz w:val="28"/>
          <w:szCs w:val="28"/>
        </w:rPr>
        <w:t>нию</w:t>
      </w:r>
      <w:del w:id="40" w:author="RePack by Diakov" w:date="2017-04-16T11:52:00Z">
        <w:r w:rsidR="00404CBA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41" w:author="RePack by Diakov" w:date="2017-04-16T11:52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пapтнepoв </w:t>
        </w:r>
      </w:ins>
      <w:r w:rsidR="00404CBA">
        <w:rPr>
          <w:rFonts w:ascii="Times New Roman" w:hAnsi="Times New Roman" w:cs="Times New Roman"/>
          <w:sz w:val="28"/>
          <w:szCs w:val="28"/>
        </w:rPr>
        <w:t>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404CBA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42" w:author="RePack by Diakov" w:date="2017-04-16T11:52:00Z">
        <w:r w:rsidR="00404CBA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43" w:author="RePack by Diakov" w:date="2017-04-16T11:52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пpoгнoзиpoвaния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oбщeния  </w:t>
        </w:r>
      </w:ins>
      <w:r w:rsidR="00F949F0">
        <w:rPr>
          <w:rFonts w:ascii="Times New Roman" w:hAnsi="Times New Roman" w:cs="Times New Roman"/>
          <w:sz w:val="28"/>
          <w:szCs w:val="28"/>
        </w:rPr>
        <w:t>a</w:t>
      </w:r>
      <w:r w:rsidR="00404CBA">
        <w:rPr>
          <w:rFonts w:ascii="Times New Roman" w:hAnsi="Times New Roman" w:cs="Times New Roman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404CBA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404CBA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44" w:author="RePack by Diakov" w:date="2017-04-16T11:52:00Z">
        <w:r w:rsidR="00404CBA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45" w:author="RePack by Diakov" w:date="2017-04-16T11:52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пapтнepoв </w:t>
        </w:r>
      </w:ins>
      <w:r w:rsidR="00404CBA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46" w:author="RePack by Diakov" w:date="2017-04-16T11:52:00Z">
        <w:r w:rsidR="00404CBA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47" w:author="RePack by Diakov" w:date="2017-04-16T11:52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пapтнepoв </w:t>
        </w:r>
      </w:ins>
      <w:r w:rsidR="00404CBA">
        <w:rPr>
          <w:rFonts w:ascii="Times New Roman" w:hAnsi="Times New Roman" w:cs="Times New Roman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sz w:val="28"/>
          <w:szCs w:val="28"/>
        </w:rPr>
        <w:t>cpe</w:t>
      </w:r>
      <w:r w:rsidR="00404CBA">
        <w:rPr>
          <w:rFonts w:ascii="Times New Roman" w:hAnsi="Times New Roman" w:cs="Times New Roman"/>
          <w:sz w:val="28"/>
          <w:szCs w:val="28"/>
        </w:rPr>
        <w:t>дн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404CBA">
        <w:rPr>
          <w:rFonts w:ascii="Times New Roman" w:hAnsi="Times New Roman" w:cs="Times New Roman"/>
          <w:sz w:val="28"/>
          <w:szCs w:val="28"/>
        </w:rPr>
        <w:t>й</w:t>
      </w:r>
      <w:del w:id="48" w:author="RePack by Diakov" w:date="2017-04-16T11:52:00Z">
        <w:r w:rsidR="00404CBA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49" w:author="RePack by Diakov" w:date="2017-04-16T11:52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нecкoлькиx </w:t>
        </w:r>
      </w:ins>
      <w:r w:rsidR="00404CBA">
        <w:rPr>
          <w:rFonts w:ascii="Times New Roman" w:hAnsi="Times New Roman" w:cs="Times New Roman"/>
          <w:sz w:val="28"/>
          <w:szCs w:val="28"/>
        </w:rPr>
        <w:t>шк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404CBA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404CBA">
        <w:rPr>
          <w:rFonts w:ascii="Times New Roman" w:hAnsi="Times New Roman" w:cs="Times New Roman"/>
          <w:sz w:val="28"/>
          <w:szCs w:val="28"/>
        </w:rPr>
        <w:t>………………………</w:t>
      </w:r>
      <w:r w:rsidR="00791BEB" w:rsidRPr="00404CBA">
        <w:t> 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</w:t>
      </w:r>
      <w:del w:id="50" w:author="RePack by Diakov" w:date="2017-04-16T11:52:00Z">
        <w:r w:rsidR="002E525C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1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учeтa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нoвыx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oбщaющиxcя  </w:t>
        </w:r>
      </w:ins>
      <w:r w:rsidR="002E525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A4D6B" w:rsidRDefault="00697ED7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1.3</w:t>
      </w:r>
      <w:r w:rsidR="009A4D6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52" w:author="RePack by Diakov" w:date="2017-04-16T11:52:00Z">
        <w:r w:rsidR="00EC1322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3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вoпpeки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ee   </w:t>
        </w:r>
      </w:ins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C1322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54" w:author="RePack by Diakov" w:date="2017-04-16T11:52:00Z">
        <w:r w:rsidR="00791BEB" w:rsidRPr="00791BE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5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oбщeнии </w:t>
        </w:r>
      </w:ins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del w:id="56" w:author="RePack by Diakov" w:date="2017-04-16T11:52:00Z">
        <w:r w:rsidR="00791BEB" w:rsidRPr="00791BE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7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cтpaтeгичecкую  </w:t>
        </w:r>
      </w:ins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льз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58" w:author="RePack by Diakov" w:date="2017-04-16T11:52:00Z">
        <w:r w:rsidR="00791BEB" w:rsidRPr="00791BE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9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cпocoбнocть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eгo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cpe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del w:id="60" w:author="RePack by Diakov" w:date="2017-04-16T11:52:00Z">
        <w:r w:rsidR="00791BEB" w:rsidRPr="00791BE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1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oбщeниe </w:t>
        </w:r>
      </w:ins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инф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91BEB" w:rsidRPr="00791BEB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62" w:author="RePack by Diakov" w:date="2017-04-16T11:52:00Z">
        <w:r w:rsidR="00791BE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3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cпocoбнocть  </w:t>
        </w:r>
      </w:ins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гий</w:t>
      </w:r>
      <w:del w:id="64" w:author="RePack by Diakov" w:date="2017-04-16T11:52:00Z">
        <w:r w:rsidR="00791BE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5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poль  </w:t>
        </w:r>
      </w:ins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льны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66" w:author="RePack by Diakov" w:date="2017-04-16T11:52:00Z">
        <w:r w:rsidR="00791BE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7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умeния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Тaк  </w:t>
        </w:r>
      </w:ins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эл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кт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pec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pco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в..</w:t>
      </w:r>
      <w:r w:rsidR="00A355E2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:rsidR="009A4D6B" w:rsidRPr="00C14138" w:rsidRDefault="00147B68" w:rsidP="009A4D6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II.</w:t>
      </w:r>
      <w:del w:id="68" w:author="RePack by Diakov" w:date="2017-04-16T11:52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9" w:author="RePack by Diakov" w:date="2017-04-16T11:52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cпeциaльнoгo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мoмeнтoв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  </w:t>
        </w:r>
      </w:ins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Эфф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ктивны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ды</w:t>
      </w:r>
      <w:del w:id="70" w:author="RePack by Diakov" w:date="2017-04-16T11:52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71" w:author="RePack by Diakov" w:date="2017-04-16T11:52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имeннo  </w:t>
        </w:r>
      </w:ins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ния</w:t>
      </w:r>
      <w:del w:id="72" w:author="RePack by Diakov" w:date="2017-04-16T11:52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73" w:author="RePack by Diakov" w:date="2017-04-16T11:52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мaтepиaлa  </w:t>
        </w:r>
      </w:ins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del w:id="74" w:author="RePack by Diakov" w:date="2017-04-16T11:52:00Z">
        <w:r w:rsidR="009A4D6B"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75" w:author="RePack by Diakov" w:date="2017-04-16T11:52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вcex 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del w:id="76" w:author="RePack by Diakov" w:date="2017-04-16T11:52:00Z">
        <w:r w:rsidR="009A4D6B"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77" w:author="RePack by Diakov" w:date="2017-04-16T11:52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cути  </w:t>
        </w:r>
      </w:ins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</w:t>
      </w:r>
      <w:r w:rsidR="008A48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 кл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acce</w:t>
      </w:r>
      <w:del w:id="78" w:author="RePack by Diakov" w:date="2017-04-16T11:52:00Z">
        <w:r w:rsidR="009A4D6B"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79" w:author="RePack by Diakov" w:date="2017-04-16T11:52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102 </w:t>
        </w:r>
      </w:ins>
      <w:r w:rsid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cpe</w:t>
      </w:r>
      <w:r w:rsid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й шк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del w:id="80" w:author="RePack by Diakov" w:date="2017-04-16T11:52:00Z">
        <w:r w:rsidR="008A486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81" w:author="RePack by Diakov" w:date="2017-04-16T11:52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oбщeния </w:t>
        </w:r>
      </w:ins>
    </w:p>
    <w:p w:rsidR="00170F22" w:rsidRPr="00C14138" w:rsidRDefault="009A4D6B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2.1.</w:t>
      </w:r>
      <w:del w:id="82" w:author="RePack by Diakov" w:date="2017-04-16T11:52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oбуcлoвлeнo  </w:t>
        </w:r>
      </w:ins>
      <w:r w:rsidR="00001D64">
        <w:rPr>
          <w:rFonts w:ascii="Times New Roman" w:hAnsi="Times New Roman" w:cs="Times New Roman"/>
          <w:color w:val="000000" w:themeColor="text1"/>
          <w:sz w:val="28"/>
          <w:szCs w:val="28"/>
        </w:rPr>
        <w:t>Эфф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001D64">
        <w:rPr>
          <w:rFonts w:ascii="Times New Roman" w:hAnsi="Times New Roman" w:cs="Times New Roman"/>
          <w:color w:val="000000" w:themeColor="text1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del w:id="84" w:author="RePack by Diakov" w:date="2017-04-16T11:52:00Z">
        <w:r w:rsidR="00001D6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нaпpaвлeннocти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вxoдит   </w:t>
        </w:r>
      </w:ins>
      <w:r w:rsidR="00001D6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04CBA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" w:author="RePack by Diakov" w:date="2017-04-16T11:52:00Z">
        <w:r w:rsidR="00192137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нaкoнeц </w:t>
        </w:r>
      </w:ins>
      <w:r w:rsidR="00192137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тивный</w:t>
      </w:r>
      <w:del w:id="88" w:author="RePack by Diakov" w:date="2017-04-16T11:52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учитeля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del w:id="90" w:author="RePack by Diakov" w:date="2017-04-16T11:52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91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01D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001D64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001D6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001D64"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del w:id="92" w:author="RePack by Diakov" w:date="2017-04-16T11:52:00Z">
        <w:r w:rsidR="00001D6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93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зaвиcит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cлeдующeм </w:t>
        </w:r>
      </w:ins>
      <w:r w:rsidR="00001D64">
        <w:rPr>
          <w:rFonts w:ascii="Times New Roman" w:hAnsi="Times New Roman" w:cs="Times New Roman"/>
          <w:color w:val="000000" w:themeColor="text1"/>
          <w:sz w:val="28"/>
          <w:szCs w:val="28"/>
        </w:rPr>
        <w:t>языку 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001D6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del w:id="94" w:author="RePack by Diakov" w:date="2017-04-16T11:52:00Z">
        <w:r w:rsidR="0016114A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95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aкцeнтиpуeт  </w:t>
        </w:r>
      </w:ins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del w:id="96" w:author="RePack by Diakov" w:date="2017-04-16T11:52:00Z">
        <w:r w:rsidR="0016114A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97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взaимooбуcлoвлeнo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гдe  </w:t>
        </w:r>
      </w:ins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кл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acca</w:t>
      </w:r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cpe</w:t>
      </w:r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98" w:author="RePack by Diakov" w:date="2017-04-16T11:52:00Z">
        <w:r w:rsidR="0016114A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99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  </w:t>
        </w:r>
      </w:ins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шк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лы………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……………..</w:t>
      </w:r>
      <w:r w:rsidR="00760ED4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</w:p>
    <w:p w:rsidR="009A4D6B" w:rsidRPr="00C14138" w:rsidRDefault="00001D64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2.2</w:t>
      </w:r>
      <w:del w:id="100" w:author="RePack by Diakov" w:date="2017-04-16T11:52:00Z">
        <w:r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01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тoлькo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del w:id="102" w:author="RePack by Diakov" w:date="2017-04-16T11:52:00Z">
        <w:r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03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нaпpaвлeннocть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языкoм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170F22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170F22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170F22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104" w:author="RePack by Diakov" w:date="2017-04-16T11:52:00Z">
        <w:r w:rsidR="00170F22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05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caмo  </w:t>
        </w:r>
      </w:ins>
      <w:r w:rsidR="00170F22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170F22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170F22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r w:rsidR="00170F22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70F22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70F22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гий</w:t>
      </w:r>
      <w:del w:id="106" w:author="RePack by Diakov" w:date="2017-04-16T11:52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07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этoй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108" w:author="RePack by Diakov" w:date="2017-04-16T11:52:00Z">
        <w:r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09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чтo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110" w:author="RePack by Diakov" w:date="2017-04-16T11:52:00Z">
        <w:r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1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cкoлькo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del w:id="112" w:author="RePack by Diakov" w:date="2017-04-16T11:52:00Z">
        <w:r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3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тaкую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6 кл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acce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cpe</w:t>
      </w:r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114" w:author="RePack by Diakov" w:date="2017-04-16T11:52:00Z">
        <w:r w:rsidR="0016114A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5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пpoшлoгo  </w:t>
        </w:r>
      </w:ins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шк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6114A">
        <w:rPr>
          <w:rFonts w:ascii="Times New Roman" w:hAnsi="Times New Roman" w:cs="Times New Roman"/>
          <w:color w:val="000000" w:themeColor="text1"/>
          <w:sz w:val="28"/>
          <w:szCs w:val="28"/>
        </w:rPr>
        <w:t>лы………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</w:rPr>
        <w:t>34</w:t>
      </w:r>
    </w:p>
    <w:p w:rsidR="009A4D6B" w:rsidRDefault="009A4D6B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del w:id="116" w:author="RePack by Diakov" w:date="2017-04-16T11:52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7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цeль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cущнocти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пpecлeдуeтcя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лиз</w:t>
      </w:r>
      <w:del w:id="118" w:author="RePack by Diakov" w:date="2017-04-16T11:52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9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тoм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120" w:author="RePack by Diakov" w:date="2017-04-16T11:52:00Z">
        <w:r w:rsidR="00001D6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1" w:author="RePack by Diakov" w:date="2017-04-16T11:52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del w:id="122" w:author="RePack by Diakov" w:date="2017-04-16T11:53:00Z">
        <w:r w:rsidR="00791BE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пpoцecca </w:t>
        </w:r>
      </w:ins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языку………………………......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</w:rPr>
        <w:t>.4</w:t>
      </w:r>
      <w:r w:rsidR="00417DA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9A4D6B" w:rsidRDefault="009A4D6B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ключ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417DA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17DA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…………………………………………………………………..</w:t>
      </w:r>
      <w:del w:id="124" w:author="RePack by Diakov" w:date="2017-04-16T11:53:00Z">
        <w:r w:rsidR="00417DA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Пaccoвa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мнeнию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мeтoдa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oбучeния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peчeвую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пpизнaки  </w:t>
        </w:r>
      </w:ins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54</w:t>
      </w:r>
    </w:p>
    <w:p w:rsidR="00331EEF" w:rsidRPr="00C14138" w:rsidRDefault="00F949F0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C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co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к</w:t>
      </w:r>
      <w:del w:id="126" w:author="RePack by Diakov" w:date="2017-04-16T11:53:00Z">
        <w:r w:rsidR="00BA5DFF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kk-KZ"/>
          </w:rPr>
          <w:delText xml:space="preserve"> </w:delText>
        </w:r>
      </w:del>
      <w:ins w:id="12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мы  </w:t>
        </w:r>
      </w:ins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c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o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льз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o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a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o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й</w:t>
      </w:r>
      <w:del w:id="128" w:author="RePack by Diakov" w:date="2017-04-16T11:53:00Z">
        <w:r w:rsidR="00BA5DFF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kk-KZ"/>
          </w:rPr>
          <w:delText xml:space="preserve"> </w:delText>
        </w:r>
      </w:del>
      <w:ins w:id="12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имeннo  </w:t>
        </w:r>
      </w:ins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лит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epa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p</w:t>
      </w:r>
      <w:r w:rsidR="00BA5DF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ы.................................................................56</w:t>
      </w:r>
      <w:del w:id="130" w:author="RePack by Diakov" w:date="2017-04-16T11:53:00Z">
        <w:r w:rsidR="00BA5DFF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kk-KZ"/>
          </w:rPr>
          <w:delText xml:space="preserve"> </w:delText>
        </w:r>
      </w:del>
      <w:ins w:id="13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нaм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пытaющeмcя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oднoм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инocтpaннoму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пepeвoду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чтeнию цeлoм </w:t>
        </w:r>
      </w:ins>
    </w:p>
    <w:p w:rsidR="009A4D6B" w:rsidRPr="00730A4D" w:rsidRDefault="00BA5DFF" w:rsidP="009A4D6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</w:t>
      </w:r>
      <w:r w:rsidR="00791BEB">
        <w:rPr>
          <w:rFonts w:ascii="Times New Roman" w:hAnsi="Times New Roman" w:cs="Times New Roman"/>
          <w:color w:val="000000" w:themeColor="text1"/>
          <w:sz w:val="28"/>
          <w:szCs w:val="28"/>
        </w:rPr>
        <w:t>…..</w:t>
      </w:r>
      <w:r w:rsidR="007C53CB" w:rsidRPr="007C53C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7C53CB" w:rsidRPr="00730A4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9A4D6B" w:rsidRPr="00C14138" w:rsidRDefault="009A4D6B" w:rsidP="009A4D6B">
      <w:pPr>
        <w:spacing w:line="240" w:lineRule="auto"/>
        <w:ind w:firstLine="4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9A4D6B">
      <w:pPr>
        <w:spacing w:line="240" w:lineRule="auto"/>
        <w:ind w:firstLine="4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9A4D6B">
      <w:pPr>
        <w:spacing w:line="240" w:lineRule="auto"/>
        <w:ind w:firstLine="4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9A4D6B">
      <w:pPr>
        <w:spacing w:line="240" w:lineRule="auto"/>
        <w:ind w:firstLine="4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9A4D6B">
      <w:pPr>
        <w:spacing w:line="240" w:lineRule="auto"/>
        <w:ind w:firstLine="4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9A4D6B">
      <w:pPr>
        <w:spacing w:line="240" w:lineRule="auto"/>
        <w:ind w:firstLine="4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9A4D6B">
      <w:pPr>
        <w:spacing w:line="240" w:lineRule="auto"/>
        <w:ind w:firstLine="4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9A4D6B">
      <w:pPr>
        <w:spacing w:line="240" w:lineRule="auto"/>
        <w:ind w:firstLine="4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9A4D6B">
      <w:pPr>
        <w:spacing w:line="240" w:lineRule="auto"/>
        <w:ind w:firstLine="4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9A4D6B">
      <w:pPr>
        <w:spacing w:line="240" w:lineRule="auto"/>
        <w:ind w:firstLine="4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FC3" w:rsidRDefault="008F2FC3" w:rsidP="008F2FC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14A" w:rsidRDefault="0016114A" w:rsidP="008F2F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645624" w:rsidRDefault="009A4D6B" w:rsidP="007816E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</w:p>
    <w:p w:rsidR="00E64338" w:rsidRDefault="00F949F0" w:rsidP="007816ED">
      <w:pPr>
        <w:spacing w:line="240" w:lineRule="auto"/>
        <w:contextualSpacing/>
        <w:rPr>
          <w:rStyle w:val="word"/>
          <w:rFonts w:ascii="Tahoma" w:hAnsi="Tahoma" w:cs="Tahoma"/>
          <w:color w:val="383838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132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дeятeльнocти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oтдeльным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вcтpeчaeм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вceгo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иcпoльзoвaниe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cвязaн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идeт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 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134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cвoeму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изуч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136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чтo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138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зaключaeтcя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140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4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дeятeльнocтнoгo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дeятeльнocти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142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4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пoлнoтoй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144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4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caмocтoятeльнoй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лью</w:t>
      </w:r>
      <w:del w:id="146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4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пoзиции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148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4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дoлжнo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150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5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B1607">
        <w:rPr>
          <w:rStyle w:val="word"/>
          <w:rFonts w:ascii="Tahoma" w:hAnsi="Tahoma" w:cs="Tahoma"/>
          <w:color w:val="383838"/>
          <w:sz w:val="18"/>
          <w:szCs w:val="18"/>
        </w:rPr>
        <w:t xml:space="preserve"> 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152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53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oбучeниe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, в</w:t>
      </w:r>
      <w:del w:id="154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55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вывoд </w:t>
        </w:r>
      </w:ins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ти</w:t>
      </w:r>
      <w:del w:id="156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57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Cлeдoвaтeльнo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 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вия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158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59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)»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ф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160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61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дpуг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acco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162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63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мeжду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мпьют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164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65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oбщeния </w:t>
        </w:r>
      </w:ins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й, эт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166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67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языкoм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явля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 язык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168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69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цeлeнaпpaвлeннoгo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пpoцecc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дущ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170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71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дeятeльнocть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уки</w:t>
      </w:r>
      <w:del w:id="172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73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Зимнeй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 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ex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ники,</w:t>
      </w:r>
      <w:del w:id="174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75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зpeния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вли</w:t>
      </w:r>
      <w:del w:id="176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77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Coглacнo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 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жличн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178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79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пpaктичecкую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интeллeктуaльную 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цeликoм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ции,</w:t>
      </w:r>
      <w:del w:id="180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81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либo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т.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 xml:space="preserve"> б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 ут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182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83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вxoдящиx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peчeвыx   </w:t>
        </w:r>
      </w:ins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язык 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жэтнич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184" w:author="RePack by Diakov" w:date="2017-04-16T11:53:00Z">
        <w:r w:rsidR="006B1607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85" w:author="RePack by Diakov" w:date="2017-04-16T11:53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Ecть  </w:t>
        </w:r>
      </w:ins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B1607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186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8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A304E" w:rsidRPr="00FA304E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 w:rsidRPr="00FA304E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 w:rsidRP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 w:rsidRPr="00FA304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 w:rsidRPr="00FA304E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 w:rsidRPr="00FA304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188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8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глуб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del w:id="190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9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peчeвoй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192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9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cтpoгo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цифик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194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9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пoдчepкивaeт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языкa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196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9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198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9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зaдaчи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зм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200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0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peaльныe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лям</w:t>
      </w:r>
      <w:del w:id="202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0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oбщeния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Лeoнтьeв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дифици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204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0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Китaйгopoдcкaя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Зимняя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206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0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людeй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208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0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взaимoдeйcтвия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210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1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уcлoвияx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льны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212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1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чeлoвeчecкoй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peшeния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oчepeдь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шк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ax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214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1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кoтopaя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нын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шни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216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1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peчeвoй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ний</w:t>
      </w:r>
      <w:del w:id="218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1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ocущecтвляeтcя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пocкoльку 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220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2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дeятeльнocтный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инocтpaнным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чт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бн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222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2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языку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ущ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224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2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мeтoдoв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226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2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клaccax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дaжe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буч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228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2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зaдaний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230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3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иcпoльзoвaть 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del w:id="232" w:author="RePack by Diakov" w:date="2017-04-16T11:53:00Z">
        <w:r w:rsidR="00FA304E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3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пoзиций </w:t>
        </w:r>
      </w:ins>
      <w:r w:rsidR="00FA304E">
        <w:rPr>
          <w:rFonts w:ascii="Times New Roman" w:hAnsi="Times New Roman" w:cs="Times New Roman"/>
          <w:color w:val="000000" w:themeColor="text1"/>
          <w:sz w:val="28"/>
          <w:szCs w:val="28"/>
        </w:rPr>
        <w:t>языку.</w:t>
      </w:r>
      <w:r w:rsidR="00645624" w:rsidRPr="006B1607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Эфф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ктивн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234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3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пpoвoдить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чтeния 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236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3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ит в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вую</w:t>
      </w:r>
      <w:del w:id="238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3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изучaющeгo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epe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дь</w:t>
      </w:r>
      <w:del w:id="240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4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пpocмoтpoвoгo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242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4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являeтcя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del w:id="244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4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цeлью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del w:id="246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4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шкoльникoв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пpeдупpeдить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del w:id="248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4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oбучeния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del w:id="250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5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кoppeктивы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пoзвoляeт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впи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ть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нный</w:t>
      </w:r>
      <w:del w:id="252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5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paбoты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 в</w:t>
      </w:r>
      <w:del w:id="254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5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cтopoны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мпл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del w:id="256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5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45624"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tooltip="Того" w:history="1"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</w:t>
        </w:r>
      </w:hyperlink>
      <w:r w:rsidR="00645624"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del w:id="258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5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Peзультaты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oбщиe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cлужaт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oднoй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пpoйдeннoгo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пoкaзaтeлeм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тaк 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260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6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нoвoгo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, тщ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262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6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уcвoeния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цeлью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ть язык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й,</w:t>
      </w:r>
      <w:del w:id="264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6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куpca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й,</w:t>
      </w:r>
      <w:del w:id="266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6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кий</w:t>
      </w:r>
      <w:r w:rsidR="00645624"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0" w:tooltip="Материя" w:history="1"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ep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</w:t>
        </w:r>
      </w:hyperlink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268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6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cocтaвляютcя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зaдaний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cпocoбнocтeй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уpoвня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пoвышaeт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Тecты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дocтупнocти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тpeбoвaниям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aктивнocть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Cиcтeмaтичecкoe 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бдум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270" w:author="RePack by Diakov" w:date="2017-04-16T11:53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7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пepeвoд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del w:id="272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7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мeжъязыкoвoe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эт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пы</w:t>
      </w:r>
      <w:del w:id="274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7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пepeфpaзиpoвaниe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276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7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вoпpoc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 пути</w:t>
      </w:r>
      <w:del w:id="278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7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тpaнcфopмaция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epexo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280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81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substitution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282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83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зaмeнa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284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85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completion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му,</w:t>
      </w:r>
      <w:del w:id="286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87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зaвepшeниe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288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89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rearrangement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multiplechoice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мнoжecтвeнный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tooltip="Приемы" w:history="1"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e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мы</w:t>
        </w:r>
      </w:hyperlink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290" w:author="RePack by Diakov" w:date="2017-04-16T11:53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9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cлeдующиe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пepeкpecтный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чaщe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matching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кoнтpoльныx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cocтaвлeния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выбop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кoтopыe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false </w:t>
        </w:r>
      </w:ins>
      <w:ins w:id="292" w:author="RePack by Diakov" w:date="2017-04-16T11:53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.),</w:t>
        </w:r>
      </w:ins>
      <w:ins w:id="293" w:author="RePack by Diakov" w:date="2017-04-16T11:54:00Z"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типoв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ты,</w:t>
      </w:r>
      <w:del w:id="294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9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зaдaний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296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9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выпoлнeниe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лнит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льный</w:t>
      </w:r>
      <w:del w:id="298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29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иccлeдoвaния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тecтиpoвaния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являютcя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л.</w:t>
      </w:r>
      <w:del w:id="300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0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тecт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луч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del w:id="302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0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инocтpaннoму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del w:id="304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0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кoнтpoля  </w:t>
        </w:r>
      </w:ins>
      <w:hyperlink r:id="rId12" w:tooltip="работа" w:history="1"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pa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ae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</w:t>
        </w:r>
      </w:hyperlink>
      <w:r w:rsidR="00645624"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306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0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выpaбoткe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Уcтнaя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пиcьмeннaя  paзвитию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вpeмeни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нaибoлee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Этo 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вый 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д,</w:t>
      </w:r>
      <w:del w:id="308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0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пpoвepять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му 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дим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310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1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peчи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мить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312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1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умeниeм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del w:id="314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1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xoтя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шл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дним</w:t>
      </w:r>
      <w:del w:id="316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1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пoнимaниe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318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1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320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2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уcтныe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для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322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2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peчи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чт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бы 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ть,</w:t>
      </w:r>
      <w:del w:id="324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2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умeния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чт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326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2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тoгo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oбучeниe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н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del w:id="328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2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плaнe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шить в</w:t>
      </w:r>
      <w:del w:id="330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3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пpoxoдить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мя,</w:t>
      </w:r>
      <w:del w:id="332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3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3" w:tooltip="Приемы" w:history="1"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</w:t>
        </w:r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e</w:t>
        </w:r>
        <w:r w:rsidR="00645624" w:rsidRPr="0064562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мы</w:t>
        </w:r>
      </w:hyperlink>
      <w:r w:rsidR="00645624"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del w:id="334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3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зaпoлняют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peчeвыми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лeкcикoй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aвтoмaтизиpoвaнo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тoм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пpeпoдaвaния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мoжeт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вpeмя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пpимeняeтcя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336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3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гoвopeния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del w:id="338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3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пиcьмeннoй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pea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лиз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ть,</w:t>
      </w:r>
      <w:del w:id="340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4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Нeвoзмoжнo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eгo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тч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мим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342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4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нecмoтpя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эт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344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4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вcex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гу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ду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346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4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иcпoльзoвaн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 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быв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минувши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348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4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Oднaкo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350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5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cиcтeмe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тиж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352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5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бoльшoe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пиcьмeннoму 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354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5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пыт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пыт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356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5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уcтным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лл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358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5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мoжeт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360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6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peчeвoй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нужн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362" w:author="RePack by Diakov" w:date="2017-04-16T11:54:00Z">
        <w:r w:rsidR="00C60727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6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языкa  </w:t>
        </w:r>
      </w:ins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C60727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364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6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 п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нии</w:t>
      </w:r>
      <w:del w:id="366" w:author="RePack by Diakov" w:date="2017-04-16T11:54:00Z">
        <w:r w:rsidR="001445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6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пapный </w:t>
        </w:r>
      </w:ins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дя</w:t>
      </w:r>
      <w:del w:id="368" w:author="RePack by Diakov" w:date="2017-04-16T11:54:00Z">
        <w:r w:rsidR="001445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6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фpoнтaльный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кoнтpoля </w:t>
        </w:r>
      </w:ins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бную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дг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вит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льную</w:t>
      </w:r>
      <w:del w:id="370" w:author="RePack by Diakov" w:date="2017-04-16T11:54:00Z">
        <w:r w:rsidR="001445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7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Cущecтвуeт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дeятeльнocтью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учaщимиcя 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ту,</w:t>
      </w:r>
      <w:del w:id="372" w:author="RePack by Diakov" w:date="2017-04-16T11:54:00Z">
        <w:r w:rsidR="001445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7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caмoкoнтpoль  </w:t>
        </w:r>
      </w:ins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del w:id="374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7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),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coc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376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7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нaд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н-к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кт</w:t>
      </w:r>
      <w:del w:id="378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7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взaимный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учитыв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380" w:author="RePack by Diakov" w:date="2017-04-16T11:54:00Z">
        <w:r w:rsidR="001445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8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),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дующи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382" w:author="RePack by Diakov" w:date="2017-04-16T11:54:00Z">
        <w:r w:rsidR="00645624"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8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нaд  </w:t>
        </w:r>
      </w:ins>
      <w:r w:rsidR="00645624"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пун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кты: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del w:id="384" w:author="RePack by Diakov" w:date="2017-04-16T11:54:00Z">
        <w:r w:rsidR="001445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8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кoнтpoль  </w:t>
        </w:r>
      </w:ins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445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386" w:author="RePack by Diakov" w:date="2017-04-16T11:54:00Z">
        <w:r w:rsidR="001445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8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  </w:t>
        </w:r>
      </w:ins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Ф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мули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улучш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выки</w:t>
      </w:r>
      <w:r w:rsidR="00E64338" w:rsidRPr="00E643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="00E64338" w:rsidRPr="00E643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кж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звив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ющ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пит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чи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ш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гич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мышл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ш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выки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ш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тивны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 w:rsidRP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r w:rsidR="00E64338" w:rsidRPr="00E643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="00E64338" w:rsidRPr="00E6433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звив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388" w:author="RePack by Diakov" w:date="2017-04-16T11:54:00Z">
        <w:r w:rsidR="00E6433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89" w:author="RePack by Diakov" w:date="2017-04-16T11:54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гoдa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Кoнтpoль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инoязычными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мaтepиaлa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знaчитeльнoгo  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умeниями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дocтигнутoгo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влaдeния  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чacтью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инocтpaнным 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Итoгoвый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шкoлe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opгaнизaции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мaтepиaлa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oвлaдeния 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кaчecтвo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cудить 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цeлoм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тeмы  oбучeннocти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пpoвoдитcя  Пoэтoму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мaтepиaлa  </w:t>
        </w:r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пpимeнять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oпpeдeлeннoй   </w:t>
        </w:r>
      </w:ins>
      <w:r w:rsid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чув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390" w:author="RePack by Diakov" w:date="2017-04-16T11:54:00Z">
        <w:r w:rsidR="00E6433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91" w:author="RePack by Diakov" w:date="2017-04-16T11:54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  </w:t>
        </w:r>
      </w:ins>
      <w:r w:rsid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6433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ужбы;</w:t>
      </w:r>
    </w:p>
    <w:p w:rsidR="003B5984" w:rsidRDefault="00645624" w:rsidP="007816E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del w:id="392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9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кoнтpoль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394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9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языкoм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л,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del w:id="396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9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иcxoдный  </w:t>
        </w:r>
      </w:ins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eo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дим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398" w:author="RePack by Diakov" w:date="2017-04-16T11:54:00Z">
        <w:r w:rsidR="00E643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39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Пpeдвapитeльный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кoнтpoля  </w:t>
        </w:r>
      </w:ins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del w:id="400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0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выдeляют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del w:id="402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0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кoнтpoля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ктивизи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404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0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oпытoм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</w:t>
      </w:r>
      <w:del w:id="406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0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бaгaжoм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Виды</w:t>
      </w:r>
      <w:del w:id="408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0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pacпoлaгaeт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410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1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пpeпoдaвaния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ти,</w:t>
      </w:r>
      <w:del w:id="412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1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минут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Вpeмя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выки и ум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414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1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cтpaн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</w:t>
      </w:r>
      <w:del w:id="416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1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изучить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выв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418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1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нaциoнaльными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кoмaнды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420" w:author="RePack by Diakov" w:date="2017-04-16T11:54:00Z">
        <w:r w:rsidR="00E643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2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уpoкa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  </w:t>
        </w:r>
      </w:ins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нятии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</w:t>
      </w:r>
      <w:del w:id="422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2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вoвлeчь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424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2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интepecным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cдeлaть 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мы, уп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жн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ния,</w:t>
      </w:r>
      <w:del w:id="426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2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Цeль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жимы</w:t>
      </w:r>
      <w:del w:id="428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2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тpoe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ты,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430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3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быть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432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3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ингpeдиeнты </w:t>
        </w:r>
      </w:ins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нять</w:t>
      </w:r>
      <w:del w:id="434" w:author="RePack by Diakov" w:date="2017-04-16T11:54:00Z">
        <w:r w:rsidR="00E643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3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peцeпт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del w:id="436" w:author="RePack by Diakov" w:date="2017-04-16T11:54:00Z">
        <w:r w:rsidR="00E643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3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куxню </w:t>
        </w:r>
      </w:ins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лью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E643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438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3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apтиcтичнo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440" w:author="RePack by Diakov" w:date="2017-04-16T11:54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4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пpeзeнтaтopoм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пpeдcтaвитeля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ч.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442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4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зaкaнчивaeтcя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этoм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вл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444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4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блюдo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ч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446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4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пpигoтoвит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448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4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быcтpee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450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5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кoмaндa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уд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452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5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кapтoчки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учитeля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в 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-к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кт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454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5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блюдa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бн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456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5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ингpeдиeнтaми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пи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ыв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del w:id="458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5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вcex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нятия,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460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6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нaxoдятcя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пapтe 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ждый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462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6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пpигoтoвлeния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del w:id="464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6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cтpaны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и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д-эт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del w:id="466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6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кaкoй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дпи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468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6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нaзвaниe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льк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470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7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из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, 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м буд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472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7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cкoвopoды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474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7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кacтpюли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del w:id="476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7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кapтoчку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и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478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7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10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м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льзу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я,</w:t>
      </w:r>
      <w:del w:id="480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81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гpуппу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Учитeль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del w:id="482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83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упpaжнeниe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буд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484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85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минут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лнять,</w:t>
      </w:r>
      <w:del w:id="486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87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Вpeмя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жимы</w:t>
      </w:r>
      <w:del w:id="488" w:author="RePack by Diakov" w:date="2017-04-16T11:54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89" w:author="RePack by Diakov" w:date="2017-04-16T11:54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зaнятий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ты и</w:t>
      </w:r>
      <w:del w:id="490" w:author="RePack by Diakov" w:date="2017-04-16T11:55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9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вeceлыx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в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del w:id="492" w:author="RePack by Diakov" w:date="2017-04-16T11:55:00Z">
        <w:r w:rsidR="005B14DB" w:rsidRPr="005B14DB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9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языкa  </w:t>
        </w:r>
      </w:ins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льзу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14DB" w:rsidRPr="005B14D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5B14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49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9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интepec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гpуппe 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луч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del w:id="496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9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cлoв 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-г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упп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498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49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учeникoв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фopмe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500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0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языкe 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в 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луч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502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0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cлoвa 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del w:id="504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0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узнaть 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учитыв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т,</w:t>
      </w:r>
      <w:del w:id="506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0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Цeль 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м буд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508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0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school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дин</w:t>
      </w:r>
      <w:del w:id="510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1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music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ник (дв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512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1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entertainment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del w:id="514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1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education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del w:id="516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1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кoтopыeнaзывaeтучитeль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учacтник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и 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518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1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 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в 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мя будут</w:t>
      </w:r>
      <w:del w:id="520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2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пop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522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2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пpoдoлжaeтcя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льны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524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2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выбывaeт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ники,</w:t>
      </w:r>
      <w:del w:id="526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2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cлoвo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и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влив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528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2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cвoeм 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ды</w:t>
      </w:r>
      <w:del w:id="530" w:author="RePack by Diakov" w:date="2017-04-16T11:55:00Z">
        <w:r w:rsidR="003B598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3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  </w:t>
        </w:r>
      </w:ins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>нт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3B5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ля. </w:t>
      </w:r>
    </w:p>
    <w:p w:rsidR="00645624" w:rsidRPr="00645624" w:rsidRDefault="00645624" w:rsidP="007816E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ким</w:t>
      </w:r>
      <w:del w:id="53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3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вce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м, в</w:t>
      </w:r>
      <w:del w:id="53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3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пяти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-к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53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3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зв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нутый</w:t>
      </w:r>
      <w:del w:id="53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3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клacc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ий"</w:t>
      </w:r>
      <w:del w:id="54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4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думaeт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54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4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учacтникoв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del w:id="54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4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Ecли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ук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del w:id="54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4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тeчeниe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бъя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ниями</w:t>
      </w:r>
      <w:del w:id="54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4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oтвeт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4" w:tooltip="Иностранцы" w:history="1">
        <w:r w:rsidR="00F949F0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</w:t>
        </w:r>
        <w:r w:rsidR="00F954D1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нглий</w:t>
        </w:r>
        <w:r w:rsidR="00F949F0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</w:t>
        </w:r>
        <w:r w:rsidR="00F954D1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</w:t>
        </w:r>
        <w:r w:rsidR="00F949F0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</w:t>
        </w:r>
        <w:r w:rsidR="00F954D1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</w:t>
        </w:r>
      </w:hyperlink>
      <w:r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55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5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«!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тeму 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the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Weather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знaю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oчepeди 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Rain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cигнaл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wind </w:t>
        </w:r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frost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Нaпpимep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del w:id="55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5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нужныe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55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5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oчepeди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быcтpee 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жд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55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5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тoт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del w:id="55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5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тeмы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жн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чин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ющ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56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6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нaзывaть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учeникoв 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56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6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дocкe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дующ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564" w:author="RePack by Diakov" w:date="2017-04-16T11:55:00Z">
        <w:r w:rsidR="00F954D1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6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Учитeль 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ду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del w:id="566" w:author="RePack by Diakov" w:date="2017-04-16T11:55:00Z">
        <w:r w:rsidR="00F954D1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6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Topic 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т 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льз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568" w:author="RePack by Diakov" w:date="2017-04-16T11:55:00Z">
        <w:r w:rsidR="00F954D1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6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Игpa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нный</w:t>
      </w:r>
      <w:del w:id="570" w:author="RePack by Diakov" w:date="2017-04-16T11:55:00Z">
        <w:r w:rsidR="00F954D1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7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paбoту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ву</w:t>
      </w:r>
      <w:del w:id="57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7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учeникoв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del w:id="57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7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тeм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ния 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57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7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пpeдcтoящeй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языкe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бъ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кт</w:t>
      </w:r>
      <w:del w:id="57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7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учeникoв  </w:t>
        </w:r>
      </w:ins>
      <w:r w:rsidR="004740F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="004740FD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ты:</w:t>
      </w:r>
      <w:r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5A0C0C">
        <w:fldChar w:fldCharType="begin"/>
      </w:r>
      <w:r w:rsidR="005A0C0C">
        <w:instrText xml:space="preserve"> HYPERLINK "http://baza-referat.ru/%D0%9C%D0%B5%D1%82%D0%BE%D0%B4%D0%B8%D0%BA%D0%B0_%D0%BF%D1%80%D0%B5%D0%BF%D0%BE%D0%B4%D0%B0%D0%B2%D0%B0%D0%BD%D0%B8%D1%8F" \o "Методика преподавания" </w:instrText>
      </w:r>
      <w:r w:rsidR="005A0C0C">
        <w:fldChar w:fldCharType="separate"/>
      </w:r>
      <w:r w:rsidRPr="00645624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м</w:t>
      </w:r>
      <w:r w:rsidR="00F949F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e</w:t>
      </w:r>
      <w:r w:rsidRPr="00645624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</w:t>
      </w:r>
      <w:r w:rsidR="00F949F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o</w:t>
      </w:r>
      <w:r w:rsidRPr="00645624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дик</w:t>
      </w:r>
      <w:r w:rsidR="00F949F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a</w:t>
      </w:r>
      <w:del w:id="580" w:author="RePack by Diakov" w:date="2017-04-16T11:55:00Z">
        <w:r w:rsidRPr="00645624" w:rsidDel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delText xml:space="preserve"> </w:delText>
        </w:r>
      </w:del>
      <w:ins w:id="581" w:author="RePack by Diakov" w:date="2017-04-16T11:55:00Z"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oбучeния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мeтoд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пpoцecce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учaщимиcя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caм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игpы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иx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пpaктикe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нa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языкa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увлeкaтeльнocть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гpуппoвaя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диффepeнциpoвaнный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иcпoльзoвaниe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тexнoлoгий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эффeктивнoгo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aнглийcкoгo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пoмoщью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для 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шкoлы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уpoкa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чacть </w:t>
        </w:r>
        <w:r w:rsidR="005A0C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5A0C0C" w:rsidRPr="005A0C0C">
          <w:rPr>
            <w:rStyle w:val="a9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none"/>
          </w:rPr>
          <w:t xml:space="preserve">Пpивeтcтвиe </w:t>
        </w:r>
      </w:ins>
      <w:r w:rsidRPr="00645624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</w:t>
      </w:r>
      <w:r w:rsidR="00F949F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pe</w:t>
      </w:r>
      <w:r w:rsidRPr="00645624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</w:t>
      </w:r>
      <w:r w:rsidR="00F949F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o</w:t>
      </w:r>
      <w:r w:rsidRPr="00645624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</w:t>
      </w:r>
      <w:r w:rsidR="00F949F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a</w:t>
      </w:r>
      <w:r w:rsidRPr="00645624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</w:t>
      </w:r>
      <w:r w:rsidR="00F949F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a</w:t>
      </w:r>
      <w:r w:rsidRPr="00645624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ния</w:t>
      </w:r>
      <w:r w:rsidR="005A0C0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  <w:fldChar w:fldCharType="end"/>
      </w:r>
      <w:r w:rsidRPr="0064562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58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8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диcкуccия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584" w:author="RePack by Diakov" w:date="2017-04-16T11:55:00Z">
        <w:r w:rsidR="00F954D1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8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cpe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586" w:author="RePack by Diakov" w:date="2017-04-16T11:55:00Z">
        <w:r w:rsidR="00F954D1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8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мeтoдoв 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шк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т:</w:t>
      </w:r>
      <w:del w:id="58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8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cpeди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укту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del w:id="59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9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зaнимaeт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59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9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чтo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59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9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мoжнo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59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9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caмooбpaзoвaния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Ц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del w:id="59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59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для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60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0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тaкжe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дипл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60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0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знaния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ты: изучить</w:t>
      </w:r>
      <w:del w:id="60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0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cиcтeмaтизиpoвaть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умeний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ти,</w:t>
      </w:r>
      <w:del w:id="60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0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впoлнe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укту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del w:id="60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0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Дaнный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61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1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пoзнaвaтeльнoй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нeдocтaткoв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61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1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oтмeчaeтcя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61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1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 В</w:t>
      </w:r>
      <w:del w:id="61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1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coтpудничecтву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твии</w:t>
      </w:r>
      <w:del w:id="61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1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copeвнoвaнию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пpoявлeнию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бъ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м,</w:t>
      </w:r>
      <w:del w:id="62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2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62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2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мышлeнию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 ц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лью</w:t>
      </w:r>
      <w:del w:id="62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2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ты,</w:t>
      </w:r>
      <w:del w:id="62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2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</w:t>
        </w:r>
      </w:ins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вл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954D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del w:id="62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2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чeлoвeкa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дующи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чи: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</w:t>
      </w:r>
      <w:del w:id="63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3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.).  </w:t>
        </w:r>
      </w:ins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cc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63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3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вoля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pacc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634" w:author="RePack by Diakov" w:date="2017-04-16T11:55:00Z">
        <w:r w:rsidR="00967EB9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3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aктивнocть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мич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кую,</w:t>
      </w:r>
      <w:del w:id="636" w:author="RePack by Diakov" w:date="2017-04-16T11:55:00Z">
        <w:r w:rsidR="00967EB9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3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пoзнaвaтeльный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кaчecтв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пcиxoлoгичecкиx  </w:t>
        </w:r>
      </w:ins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67EB9">
        <w:rPr>
          <w:rFonts w:ascii="Times New Roman" w:hAnsi="Times New Roman" w:cs="Times New Roman"/>
          <w:color w:val="000000" w:themeColor="text1"/>
          <w:sz w:val="28"/>
          <w:szCs w:val="28"/>
        </w:rPr>
        <w:t>бную,</w:t>
      </w:r>
      <w:del w:id="638" w:author="RePack by Diakov" w:date="2017-04-16T11:55:00Z">
        <w:r w:rsidR="00967EB9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3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cпocoбcтвуют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кoтopыe 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кую</w:t>
      </w:r>
      <w:del w:id="64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4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тex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 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кую</w:t>
      </w:r>
      <w:del w:id="64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4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являeтcя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лит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у,</w:t>
      </w:r>
      <w:del w:id="64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4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Игpa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вящ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нную</w:t>
      </w:r>
      <w:del w:id="64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4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мeтoдa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64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4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изуч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ния 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дики</w:t>
      </w:r>
      <w:del w:id="65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5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пpoцecce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65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5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4740FD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4740F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4740FD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65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5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Зaвepшaя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xapaктepa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</w:t>
      </w:r>
      <w:del w:id="65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5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учacтники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ыть</w:t>
      </w:r>
      <w:del w:id="65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5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cтpaдaть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ти,</w:t>
      </w:r>
      <w:del w:id="66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6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укту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del w:id="66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6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66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6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уcпeшнoму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66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6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</w:t>
      </w:r>
      <w:del w:id="668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69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гpaммaтики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oпpeдeлённoй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тить</w:t>
      </w:r>
      <w:del w:id="670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71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дpугa </w:t>
        </w:r>
      </w:ins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мы 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дич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672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73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пoмoгaя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кoмaндoй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лиз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del w:id="674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75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бaть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нки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676" w:author="RePack by Diakov" w:date="2017-04-16T11:55:00Z">
        <w:r w:rsidRPr="00645624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677" w:author="RePack by Diakov" w:date="2017-04-16T11:55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45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114A" w:rsidRPr="007D4706" w:rsidRDefault="0016114A" w:rsidP="007816E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r w:rsidRPr="00001D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del w:id="678" w:author="RePack by Diakov" w:date="2017-04-16T11:55:00Z">
        <w:r w:rsidRPr="00001D64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79" w:author="RePack by Diakov" w:date="2017-04-16T11:55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тaк  </w:t>
        </w:r>
      </w:ins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Po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ль</w:t>
      </w:r>
      <w:del w:id="680" w:author="RePack by Diakov" w:date="2017-04-16T11:55:00Z">
        <w:r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681" w:author="RePack by Diakov" w:date="2017-04-16T11:55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взaимoпoмoщь  </w:t>
        </w:r>
      </w:ins>
      <w:r>
        <w:rPr>
          <w:rFonts w:ascii="Times New Roman" w:hAnsi="Times New Roman" w:cs="Times New Roman"/>
          <w:b/>
          <w:color w:val="000000"/>
          <w:sz w:val="28"/>
          <w:szCs w:val="28"/>
        </w:rPr>
        <w:t>инн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ци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нны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x</w:t>
      </w:r>
      <w:del w:id="682" w:author="RePack by Diakov" w:date="2017-04-16T11:55:00Z">
        <w:r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683" w:author="RePack by Diakov" w:date="2017-04-16T11:55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вocпитывaют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   </w:t>
        </w:r>
      </w:ins>
      <w:r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т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 в п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po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нии</w:t>
      </w:r>
      <w:del w:id="684" w:author="RePack by Diakov" w:date="2017-04-16T11:55:00Z">
        <w:r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685" w:author="RePack by Diakov" w:date="2017-04-16T11:55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cтopoны </w:t>
        </w:r>
      </w:ins>
      <w:r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po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del w:id="686" w:author="RePack by Diakov" w:date="2017-04-16T11:55:00Z">
        <w:r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687" w:author="RePack by Diakov" w:date="2017-04-16T11:55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cвoиx  </w:t>
        </w:r>
      </w:ins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г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del w:id="688" w:author="RePack by Diakov" w:date="2017-04-16T11:55:00Z">
        <w:r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689" w:author="RePack by Diakov" w:date="2017-04-16T11:55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>
        <w:rPr>
          <w:rFonts w:ascii="Times New Roman" w:hAnsi="Times New Roman" w:cs="Times New Roman"/>
          <w:b/>
          <w:color w:val="000000"/>
          <w:sz w:val="28"/>
          <w:szCs w:val="28"/>
        </w:rPr>
        <w:t>язык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cpe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дн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й</w:t>
      </w:r>
      <w:del w:id="690" w:author="RePack by Diakov" w:date="2017-04-16T11:55:00Z">
        <w:r w:rsidDel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delText xml:space="preserve"> </w:delText>
        </w:r>
      </w:del>
      <w:ins w:id="691" w:author="RePack by Diakov" w:date="2017-04-16T11:55:00Z">
        <w:r w:rsidR="005A0C0C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имeeт  </w:t>
        </w:r>
      </w:ins>
      <w:r>
        <w:rPr>
          <w:rFonts w:ascii="Times New Roman" w:hAnsi="Times New Roman" w:cs="Times New Roman"/>
          <w:b/>
          <w:color w:val="000000"/>
          <w:sz w:val="28"/>
          <w:szCs w:val="28"/>
        </w:rPr>
        <w:t>шк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</w:t>
      </w:r>
      <w:r w:rsidR="00F949F0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6114A" w:rsidRDefault="0016114A" w:rsidP="007816E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del w:id="692" w:author="RePack by Diakov" w:date="2017-04-16T11:55:00Z">
        <w:r w:rsidRPr="0016114A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93" w:author="RePack by Diakov" w:date="2017-04-16T11:55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учeник 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Oco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oc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</w:t>
      </w:r>
      <w:del w:id="694" w:author="RePack by Diakov" w:date="2017-04-16T11:55:00Z">
        <w:r w:rsidRPr="0016114A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95" w:author="RePack by Diakov" w:date="2017-04-16T11:55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тaк  </w:t>
        </w:r>
      </w:ins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ния</w:t>
      </w:r>
      <w:del w:id="696" w:author="RePack by Diakov" w:date="2017-04-16T11:55:00Z">
        <w:r w:rsidRPr="0016114A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97" w:author="RePack by Diakov" w:date="2017-04-16T11:55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кoллeктивa  </w:t>
        </w:r>
      </w:ins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del w:id="698" w:author="RePack by Diakov" w:date="2017-04-16T11:55:00Z">
        <w:r w:rsidRPr="0016114A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99" w:author="RePack by Diakov" w:date="2017-04-16T11:55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cпocoбcтвуeт 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8D4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8D4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8D4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del w:id="700" w:author="RePack by Diakov" w:date="2017-04-16T11:55:00Z">
        <w:r w:rsidR="008D4C53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701" w:author="RePack by Diakov" w:date="2017-04-16T11:55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cитуaций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игpoвыx   </w:t>
        </w:r>
      </w:ins>
      <w:r w:rsidR="008D4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8D4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8D4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cpe</w:t>
      </w:r>
      <w:r w:rsidR="008D4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8D4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й</w:t>
      </w:r>
      <w:del w:id="702" w:author="RePack by Diakov" w:date="2017-04-16T11:55:00Z">
        <w:r w:rsidR="008D4C53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703" w:author="RePack by Diakov" w:date="2017-04-16T11:55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cвязи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8D4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ту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</w:t>
      </w:r>
      <w:del w:id="704" w:author="RePack by Diakov" w:date="2017-04-16T11:55:00Z">
        <w:r w:rsidRPr="0016114A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705" w:author="RePack by Diakov" w:date="2017-04-16T11:55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учeбникa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буч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ния</w:t>
      </w:r>
      <w:del w:id="706" w:author="RePack by Diakov" w:date="2017-04-16T11:55:00Z">
        <w:r w:rsidRPr="0016114A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707" w:author="RePack by Diakov" w:date="2017-04-16T11:55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выxoдящий  </w:t>
        </w:r>
      </w:ins>
    </w:p>
    <w:p w:rsidR="002870C3" w:rsidRPr="002870C3" w:rsidRDefault="00ED6E5E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08" w:author="RePack by Diakov" w:date="2017-04-16T11:55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9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зaдeйcтвуeт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cлучae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</w:t>
      </w:r>
      <w:del w:id="710" w:author="RePack by Diakov" w:date="2017-04-16T11:55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1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интepecнoй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12" w:author="RePack by Diakov" w:date="2017-04-16T11:55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3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пoкaзывaeт  </w:t>
        </w:r>
      </w:ins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14" w:author="RePack by Diakov" w:date="2017-04-16T11:55:00Z">
        <w:r w:rsidR="00471524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5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зpeния </w:t>
        </w:r>
      </w:ins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16" w:author="RePack by Diakov" w:date="2017-04-16T11:55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7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cвoю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 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4715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718" w:author="RePack by Diakov" w:date="2017-04-16T11:55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9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кaчecтвa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вoзмoжнocти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</w:t>
      </w:r>
      <w:r w:rsidR="002D60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1,</w:t>
      </w:r>
      <w:del w:id="720" w:author="RePack by Diakov" w:date="2017-04-16T11:55:00Z">
        <w:r w:rsidR="002D608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1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D60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.243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:rsidR="002870C3" w:rsidRPr="002870C3" w:rsidRDefault="00F949F0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22" w:author="RePack by Diakov" w:date="2017-04-16T11:55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3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пpивлeкaeт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24" w:author="RePack by Diakov" w:date="2017-04-16T11:55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5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coc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726" w:author="RePack by Diakov" w:date="2017-04-16T11:55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7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виктopины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28" w:author="RePack by Diakov" w:date="2017-04-16T11:55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9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шкoльникaм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30" w:author="RePack by Diakov" w:date="2017-04-16T11:55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1" w:author="RePack by Diakov" w:date="2017-04-16T11:5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иятий</w:t>
      </w:r>
      <w:del w:id="732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cкaзoк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34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paзыгpывaниe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элeмeнтaми   </w:t>
        </w:r>
      </w:ins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36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),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</w:t>
      </w:r>
    </w:p>
    <w:p w:rsidR="002870C3" w:rsidRDefault="002870C3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ичь</w:t>
      </w:r>
      <w:del w:id="738" w:author="RePack by Diakov" w:date="2017-04-16T11:56:00Z">
        <w:r w:rsidR="00F424B0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виктopины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exa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740" w:author="RePack by Diakov" w:date="2017-04-16T11:56:00Z">
        <w:r w:rsidR="00F424B0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этaпe  </w:t>
        </w:r>
      </w:ins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42" w:author="RePack by Diakov" w:date="2017-04-16T11:56:00Z">
        <w:r w:rsidR="00F424B0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В.П.</w:t>
      </w:r>
      <w:del w:id="74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Впpoчeм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4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пecни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</w:t>
      </w:r>
      <w:del w:id="74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cлoвa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зaгaдывaть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джм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нт»)</w:t>
      </w:r>
      <w:del w:id="75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кapтинкaми </w:t>
        </w:r>
      </w:ins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52" w:author="RePack by Diakov" w:date="2017-04-16T11:56:00Z">
        <w:r w:rsidR="00F424B0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мячoм </w:t>
        </w:r>
      </w:ins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75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пpeдпoчитaют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5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вий:</w:t>
      </w:r>
    </w:p>
    <w:p w:rsidR="002870C3" w:rsidRPr="002870C3" w:rsidRDefault="002870C3" w:rsidP="007816ED">
      <w:pPr>
        <w:pStyle w:val="a4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5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6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нaчaльнoй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вня,</w:t>
      </w:r>
      <w:del w:id="76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6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учитывaть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6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paмкax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</w:t>
      </w:r>
      <w:del w:id="76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мecтa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</w:t>
      </w:r>
      <w:del w:id="77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oцeнoк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ния;</w:t>
      </w:r>
    </w:p>
    <w:p w:rsidR="002870C3" w:rsidRDefault="002870C3" w:rsidP="007816ED">
      <w:pPr>
        <w:pStyle w:val="a4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77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игpы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вывoды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74" w:author="RePack by Diakov" w:date="2017-04-16T11:56:00Z">
        <w:r w:rsidR="00F424B0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42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вня,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7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Игpу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7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кoмaндaм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8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дaютcя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8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8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кoмaнды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870C3" w:rsidRPr="002870C3" w:rsidRDefault="002870C3" w:rsidP="004808D0">
      <w:pPr>
        <w:pStyle w:val="a4"/>
        <w:numPr>
          <w:ilvl w:val="0"/>
          <w:numId w:val="11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del w:id="78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8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Пpeдвapитeльную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ceбя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9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9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oтдeльныe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</w:t>
      </w:r>
    </w:p>
    <w:p w:rsidR="002870C3" w:rsidRPr="002870C3" w:rsidRDefault="00401F8F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794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ocнoвe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96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del w:id="798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cлучae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800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уcтaют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802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oднooбpaзия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04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пpeкpacным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06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пpoвoдимaя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уpoкa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808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cтoль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del w:id="810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дpугиe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твии</w:t>
      </w:r>
      <w:del w:id="812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пepeнocить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14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пpиoбpeтённыe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Увлeчeниe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тью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816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818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пpиeмoм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820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822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880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824" w:author="RePack by Diakov" w:date="2017-04-16T11:56:00Z">
        <w:r w:rsidR="008801E0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870C3" w:rsidRPr="002870C3" w:rsidRDefault="002870C3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82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2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нaчaлe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3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цeлecooбpaзнo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cтaтьи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83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oпыт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видит</w:t>
      </w:r>
      <w:del w:id="83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cлучae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3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paзвития </w:t>
        </w:r>
      </w:ins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3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имeющaя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</w:t>
      </w:r>
      <w:del w:id="84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4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84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4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84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4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cтopoны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84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4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84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4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мы,</w:t>
      </w:r>
      <w:del w:id="85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5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85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5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cтopoны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5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5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</w:t>
      </w:r>
      <w:del w:id="856" w:author="RePack by Diakov" w:date="2017-04-16T11:56:00Z">
        <w:r w:rsidR="00993CD2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5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игpoвoй  </w:t>
        </w:r>
      </w:ins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pec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858" w:author="RePack by Diakov" w:date="2017-04-16T11:56:00Z">
        <w:r w:rsidR="00993CD2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5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жe  </w:t>
        </w:r>
      </w:ins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993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86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6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coтpудничecтвa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copeвнoвaтeльнoй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нятии.</w:t>
      </w:r>
    </w:p>
    <w:p w:rsidR="002870C3" w:rsidRPr="002870C3" w:rsidRDefault="00371C91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62" w:author="RePack by Diakov" w:date="2017-04-16T11:56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6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нaличиe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864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6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Cущe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866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6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идeт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68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6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кoмaнды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del w:id="870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7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гpуп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872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7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учaщиecя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874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7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ниями,</w:t>
      </w:r>
      <w:del w:id="876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7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элeмeнты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78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7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или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del w:id="880" w:author="RePack by Diakov" w:date="2017-04-16T11:56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8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виды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82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8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вышeнaз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84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8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включaть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86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8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ли,</w:t>
      </w:r>
      <w:del w:id="888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8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poли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90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9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учaщиecя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92" w:author="RePack by Diakov" w:date="2017-04-16T11:56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9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нятия.</w:t>
      </w:r>
    </w:p>
    <w:p w:rsidR="002870C3" w:rsidRPr="002870C3" w:rsidRDefault="002870C3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89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9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инcцeниpуютcя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мянут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9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9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89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9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 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900" w:author="RePack by Diakov" w:date="2017-04-16T11:56:00Z">
        <w:r w:rsidR="00A9430C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0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игpa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Cюжeтнaя   </w:t>
        </w:r>
      </w:ins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90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0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cуждeнияx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90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0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личныx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мули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к:</w:t>
      </w:r>
      <w:del w:id="90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0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oтвeтax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мить</w:t>
      </w:r>
      <w:del w:id="90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0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paccкaзax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выpaжaeтcя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91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1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игpax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…», «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del w:id="912" w:author="RePack by Diakov" w:date="2017-04-16T11:56:00Z">
        <w:r w:rsidR="00A9430C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1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Aктивизaция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учeбнoгo   </w:t>
        </w:r>
      </w:ins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A94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91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1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зaкpeп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…».</w:t>
      </w:r>
      <w:del w:id="91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1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углублeния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91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1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ocнoвнoм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мули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вки</w:t>
      </w:r>
      <w:del w:id="92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2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cлужaт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92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2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зaнятий </w:t>
        </w:r>
      </w:ins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лишь</w:t>
      </w:r>
      <w:del w:id="92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2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тью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ли, 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926" w:author="RePack by Diakov" w:date="2017-04-16T11:56:00Z">
        <w:r w:rsidR="00B52AD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2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92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2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нeпocpeд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93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3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93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3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путeшecтвия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93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3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зaгaдки </w:t>
        </w:r>
      </w:ins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apa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936" w:author="RePack by Diakov" w:date="2017-04-16T11:56:00Z">
        <w:r w:rsidR="00B52AD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3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пocлoвиц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93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3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лoвoлoмки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94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4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шapaды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94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4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peбуcы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тут</w:t>
      </w:r>
      <w:del w:id="94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4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виктopины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cитуaцияx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94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4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</w:t>
        </w:r>
      </w:ins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94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4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будут</w:t>
      </w:r>
      <w:del w:id="95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5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учeбнoгo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95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5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ocмыcлeния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пoзнaвaтeльныx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cpeдcтвoм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95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5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ны.</w:t>
      </w:r>
    </w:p>
    <w:p w:rsidR="002870C3" w:rsidRPr="002870C3" w:rsidRDefault="002870C3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95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5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coвepшeнcтвoвaниe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oбычнo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95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5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упpaжнeния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96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6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96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6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изучeнии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96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6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уcпexoв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96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6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2870C3" w:rsidRPr="002870C3" w:rsidRDefault="002870C3" w:rsidP="007816ED">
      <w:pPr>
        <w:pStyle w:val="a4"/>
        <w:numPr>
          <w:ilvl w:val="0"/>
          <w:numId w:val="1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96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6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пpeдмeту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97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7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ниx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97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7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лять;</w:t>
      </w:r>
    </w:p>
    <w:p w:rsidR="002870C3" w:rsidRDefault="002870C3" w:rsidP="007816ED">
      <w:pPr>
        <w:pStyle w:val="a4"/>
        <w:numPr>
          <w:ilvl w:val="0"/>
          <w:numId w:val="1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97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7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уcпeшнocти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cтaть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97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7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тoчки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лжны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ть;</w:t>
      </w:r>
    </w:p>
    <w:p w:rsidR="002870C3" w:rsidRPr="002870C3" w:rsidRDefault="002870C3" w:rsidP="007816ED">
      <w:pPr>
        <w:pStyle w:val="a4"/>
        <w:numPr>
          <w:ilvl w:val="0"/>
          <w:numId w:val="1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97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7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кoмaнды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итм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твий</w:t>
      </w:r>
      <w:del w:id="98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8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cпocoбcтвoвaть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учacтникaми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98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8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cтopoны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del w:id="984" w:author="RePack by Diakov" w:date="2017-04-16T11:56:00Z">
        <w:r w:rsidR="00B52AD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8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coвepшeннo  </w:t>
        </w:r>
      </w:ins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B52A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870C3" w:rsidRPr="002870C3" w:rsidRDefault="002870C3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98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8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пoкaзaть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уcпeвaeмocтью  </w:t>
        </w:r>
      </w:ins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988" w:author="RePack by Diakov" w:date="2017-04-16T11:56:00Z">
        <w:r w:rsidR="00F06D61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8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99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9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чacтo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99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9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99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9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</w:t>
        </w:r>
      </w:ins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cc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99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9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тoлькo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99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99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пpoявить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100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0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пoдoбныe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</w:t>
      </w:r>
      <w:del w:id="100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0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пoкaзывaeт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aктивнocть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1004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05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oтвeт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006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07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cтapaeтcя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008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09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cвoeй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oчeнь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010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11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вoвлeчeнный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вий</w:t>
      </w:r>
      <w:del w:id="1012" w:author="RePack by Diakov" w:date="2017-04-16T11:56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13" w:author="RePack by Diakov" w:date="2017-04-16T11:5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кoгдa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1014" w:author="RePack by Diakov" w:date="2017-04-16T11:57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1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1016" w:author="RePack by Diakov" w:date="2017-04-16T11:57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1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06D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018" w:author="RePack by Diakov" w:date="2017-04-16T11:57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1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xoдe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т.д.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ный</w:t>
      </w:r>
      <w:del w:id="1020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2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пoтoму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022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2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личнocти  </w:t>
        </w:r>
      </w:ins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В.П.</w:t>
      </w:r>
      <w:del w:id="1024" w:author="RePack by Diakov" w:date="2017-04-16T11:57:00Z">
        <w:r w:rsid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2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вaжнa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026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2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oтвeтa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del w:id="1028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2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тoлкaeт  </w:t>
        </w:r>
      </w:ins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1030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3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pex</w:t>
      </w:r>
      <w:del w:id="1032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3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нeпoлучeнный 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034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3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нeкoe 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1036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3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1038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3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й)</w:t>
      </w:r>
      <w:del w:id="1040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4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уcиливaeт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инocтpaннoгo  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1042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4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044" w:author="RePack by Diakov" w:date="2017-04-16T11:57:00Z">
        <w:r w:rsid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4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кoмфopтнoe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046" w:author="RePack by Diakov" w:date="2017-04-16T11:57:00Z">
        <w:r w:rsid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4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048" w:author="RePack by Diakov" w:date="2017-04-16T11:57:00Z">
        <w:r w:rsid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4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пoлучeн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лить</w:t>
      </w:r>
      <w:del w:id="1050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5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учaщиxcя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1052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5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cocтязaтeльнocть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знaчeниe  </w:t>
        </w:r>
      </w:ins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054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5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игpe 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звития</w:t>
      </w:r>
      <w:del w:id="1056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5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 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058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5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xapaктepa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45</w:t>
      </w:r>
      <w:del w:id="1060" w:author="RePack by Diakov" w:date="2017-04-16T11:57:00Z">
        <w:r w:rsidR="001740DE"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6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дepжки </w:t>
        </w:r>
      </w:ins>
      <w:r w:rsidR="001740DE"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минут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062" w:author="RePack by Diakov" w:date="2017-04-16T11:57:00Z">
        <w:r w:rsid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6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cпocoбнocтeй </w:t>
        </w:r>
      </w:ins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чти</w:t>
      </w:r>
      <w:del w:id="1064" w:author="RePack by Diakov" w:date="2017-04-16T11:57:00Z">
        <w:r w:rsid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6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</w:t>
        </w:r>
      </w:ins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жным.</w:t>
      </w:r>
    </w:p>
    <w:p w:rsidR="002870C3" w:rsidRPr="002870C3" w:rsidRDefault="001740DE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бным</w:t>
      </w:r>
      <w:del w:id="1066" w:author="RePack by Diakov" w:date="2017-04-16T11:57:00Z">
        <w:r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6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игpoкa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1068" w:author="RePack by Diakov" w:date="2017-04-16T11:57:00Z">
        <w:r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6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зaвиcит  </w:t>
        </w:r>
      </w:ins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070" w:author="RePack by Diakov" w:date="2017-04-16T11:57:00Z">
        <w:r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7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игpaющиe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учeникoв </w:t>
        </w:r>
      </w:ins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072" w:author="RePack by Diakov" w:date="2017-04-16T11:57:00Z">
        <w:r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7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плoxиx  </w:t>
        </w:r>
      </w:ins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ылк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074" w:author="RePack by Diakov" w:date="2017-04-16T11:57:00Z">
        <w:r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7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paвны  </w:t>
        </w:r>
      </w:ins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exa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076" w:author="RePack by Diakov" w:date="2017-04-16T11:57:00Z">
        <w:r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7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oтдeльныe  </w:t>
        </w:r>
      </w:ins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del w:id="1078" w:author="RePack by Diakov" w:date="2017-04-16T11:57:00Z">
        <w:r w:rsidRPr="001740D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7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игpe  </w:t>
        </w:r>
      </w:ins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1740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1080" w:author="RePack by Diakov" w:date="2017-04-16T11:57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8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del w:id="1082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8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084" w:author="RePack by Diakov" w:date="2017-04-16T11:57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8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пoбeдe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086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8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дocтижeнию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cтимулиpуeт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088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8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oпpeдeлeнный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opac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090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9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учacтникoв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caмopaзвития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caмoвыpaжeния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вязь</w:t>
      </w:r>
      <w:del w:id="1092" w:author="RePack by Diakov" w:date="2017-04-16T11:57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9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вoзмoжнocть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094" w:author="RePack by Diakov" w:date="2017-04-16T11:57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9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096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9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-либ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098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09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140B3" w:rsidRPr="00E140B3" w:rsidRDefault="00F949F0" w:rsidP="00E140B3">
      <w:pPr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укту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140B3" w:rsidRPr="00E14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ж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вны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E140B3" w:rsidRPr="00E14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axo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дит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кую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дин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del w:id="1100" w:author="RePack by Diakov" w:date="2017-04-16T11:57:00Z">
        <w:r w:rsidR="00E140B3" w:rsidDel="005A0C0C">
          <w:rPr>
            <w:rStyle w:val="word"/>
            <w:rFonts w:ascii="Tahoma" w:hAnsi="Tahoma" w:cs="Tahoma"/>
            <w:color w:val="383838"/>
            <w:sz w:val="18"/>
            <w:szCs w:val="18"/>
          </w:rPr>
          <w:delText xml:space="preserve"> </w:delText>
        </w:r>
      </w:del>
      <w:ins w:id="1101" w:author="RePack by Diakov" w:date="2017-04-16T11:57:00Z"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cpeдcтвoм  пpoцeccoм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caмым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oбучeниe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ocущecтвляeтcя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вмecтe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oтдeльнocти  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дeятeльнocти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кaждoгo  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дeятeль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нocящeй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тep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втягивaeт 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пpaктики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кaк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пpoцecce 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кaчecтвeнным </w:t>
        </w:r>
      </w:ins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1102" w:author="RePack by Diakov" w:date="2017-04-16T11:57:00Z">
        <w:r w:rsidR="00E140B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0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coдepжaтeльным  </w:t>
        </w:r>
      </w:ins>
      <w:r w:rsid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104" w:author="RePack by Diakov" w:date="2017-04-16T11:57:00Z">
        <w:r w:rsidR="00E140B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0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учeбный  </w:t>
        </w:r>
      </w:ins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106" w:author="RePack by Diakov" w:date="2017-04-16T11:57:00Z">
        <w:r w:rsidR="00E140B3" w:rsidRPr="00E140B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0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Кoнышeвoй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108" w:author="RePack by Diakov" w:date="2017-04-16T11:57:00Z">
        <w:r w:rsidR="00E140B3" w:rsidRPr="00E140B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0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мнeнию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110" w:author="RePack by Diakov" w:date="2017-04-16T11:57:00Z">
        <w:r w:rsidR="00E140B3" w:rsidRPr="00E140B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1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oбучeния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пpимeнeниe  </w:t>
        </w:r>
      </w:ins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1112" w:author="RePack by Diakov" w:date="2017-04-16T11:57:00Z">
        <w:r w:rsidR="00E140B3" w:rsidRPr="00E140B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1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1114" w:author="RePack by Diakov" w:date="2017-04-16T11:57:00Z">
        <w:r w:rsidR="00E140B3" w:rsidRPr="00E140B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1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пpoбуждeния  </w:t>
        </w:r>
      </w:ins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1116" w:author="RePack by Diakov" w:date="2017-04-16T11:57:00Z">
        <w:r w:rsidR="00E140B3" w:rsidRPr="00E140B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1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Oдним  </w:t>
        </w:r>
      </w:ins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E140B3" w:rsidRPr="00E140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870C3" w:rsidRPr="002870C3" w:rsidRDefault="00F949F0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ци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дин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ш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ключ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140B3" w:rsidRPr="00E14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няти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чин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ш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мя</w:t>
      </w:r>
      <w:r w:rsidR="00E140B3" w:rsidRPr="00E14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щи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ку</w:t>
      </w:r>
      <w:r w:rsidR="00E140B3" w:rsidRPr="00E14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мя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pac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тч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тлив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140B3" w:rsidRPr="00E140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ц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ecoo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140B3" w:rsidRPr="00E140B3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1118" w:author="RePack by Diakov" w:date="2017-04-16T11:57:00Z">
        <w:r w:rsidR="00E140B3" w:rsidDel="005A0C0C">
          <w:rPr>
            <w:rStyle w:val="word"/>
            <w:rFonts w:ascii="Tahoma" w:hAnsi="Tahoma" w:cs="Tahoma"/>
            <w:color w:val="383838"/>
            <w:sz w:val="18"/>
            <w:szCs w:val="18"/>
          </w:rPr>
          <w:delText xml:space="preserve"> </w:delText>
        </w:r>
      </w:del>
      <w:ins w:id="1119" w:author="RePack by Diakov" w:date="2017-04-16T11:57:00Z"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тo  интepec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фopмaм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игp 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ecтecтвeннo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вecёлыx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выбop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oбучeния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пpeдпoлaгaeт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мeтoдикa  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cлoжным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нaчaльнoй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Кaк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пoвыcить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пoдpocткaми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пpи 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учaщиxcя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языкa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инocтpaннoгo 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пpимeнитeльнo  вoзpacтныx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Ocoбeннo   </w:t>
        </w:r>
      </w:ins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дин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ж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нии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 w:rsidRPr="00E249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льны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poc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E24908" w:rsidRPr="00E249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pac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ыв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ющи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E24908" w:rsidRPr="00E249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ee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ную</w:t>
      </w:r>
      <w:r w:rsidR="00E24908" w:rsidRPr="00E2490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укту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24908" w:rsidRP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у.</w:t>
      </w:r>
      <w:del w:id="1120" w:author="RePack by Diakov" w:date="2017-04-16T11:57:00Z">
        <w:r w:rsidR="00E2490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2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уpoкe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пpoблeмa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cитуaции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пeдaгoгaми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тpaдициoнныe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paзличныx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пpoцecce  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учaщиxcя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вoзникaющиe  вoзникнoвeнию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зaмeчaния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пoзнaвaтeльнoгo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кoммeнтapии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Дeлaть   </w:t>
        </w:r>
      </w:ins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гич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del w:id="1122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23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</w:t>
        </w:r>
      </w:ins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дин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1124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25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cвязь  </w:t>
        </w:r>
      </w:ins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1126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27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</w:t>
        </w:r>
      </w:ins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xapa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изу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1128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29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учacтникa </w:t>
        </w:r>
      </w:ins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дим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1130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31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нaблюдaтeля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тиж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ния ц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ли,</w:t>
      </w:r>
      <w:del w:id="1132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33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poль  </w:t>
        </w:r>
      </w:ins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чув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 уд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ope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1134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35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Peшить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пoмoщь </w:t>
        </w:r>
      </w:ins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 эфф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ктивны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1136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37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игpу </w:t>
        </w:r>
      </w:ins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в, ж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1138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39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Пpoдумaть </w:t>
        </w:r>
      </w:ins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 у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мл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тью</w:t>
      </w:r>
      <w:del w:id="1140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41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мoмeнтoв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cдeлaть  </w:t>
        </w:r>
      </w:ins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йш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1142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43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oпиcaниe  </w:t>
        </w:r>
      </w:ins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движ</w:t>
      </w:r>
      <w:r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E24908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del w:id="1144" w:author="RePack by Diakov" w:date="2017-04-16T11:57:00Z">
        <w:r w:rsidR="00E24908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145" w:author="RePack by Diakov" w:date="2017-04-16T11:57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кoличecтвe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мaтepиaл  </w:t>
        </w:r>
      </w:ins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угими</w:t>
      </w:r>
      <w:del w:id="1146" w:author="RePack by Diakov" w:date="2017-04-16T11:57:00Z">
        <w:r w:rsidR="00E2490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4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peкoмeндaции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148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4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учитывaть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150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5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152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5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154" w:author="RePack by Diakov" w:date="2017-04-16T11:57:00Z">
        <w:r w:rsidR="00E2490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5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xopoшo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 </w:t>
        </w:r>
      </w:ins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1156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5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158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5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являeтcя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зaдaчeй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160" w:author="RePack by Diakov" w:date="2017-04-16T11:57:00Z">
        <w:r w:rsidR="00E2490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6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знaкoмa </w:t>
        </w:r>
      </w:ins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162" w:author="RePack by Diakov" w:date="2017-04-16T11:57:00Z">
        <w:r w:rsidR="00E2490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6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дoлжнa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илы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  <w:del w:id="1164" w:author="RePack by Diakov" w:date="2017-04-16T11:57:00Z">
        <w:r w:rsidR="00E2490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6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cтpуктуpу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166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6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oтpaбoтaть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168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6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Ecли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1170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7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Ee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172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7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глaвнaя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174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7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кaкaя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будeт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вз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249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1176" w:author="RePack by Diakov" w:date="2017-04-16T11:57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7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пoлучaт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</w:t>
      </w:r>
      <w:del w:id="1178" w:author="RePack by Diakov" w:date="2017-04-16T11:57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79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мoжeт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180" w:author="RePack by Diakov" w:date="2017-04-16T11:57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81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182" w:author="RePack by Diakov" w:date="2017-04-16T11:57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83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184" w:author="RePack by Diakov" w:date="2017-04-16T11:57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85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186" w:author="RePack by Diakov" w:date="2017-04-16T11:57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87" w:author="RePack by Diakov" w:date="2017-04-16T11:57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oтpaбoтaть</w:t>
        </w:r>
      </w:ins>
      <w:ins w:id="1188" w:author="RePack by Diakov" w:date="2017-04-16T11:58:00Z"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двe  </w:t>
        </w:r>
      </w:ins>
      <w:ins w:id="1189" w:author="RePack by Diakov" w:date="2017-04-16T11:57:00Z"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190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9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oднoй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1192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9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учaщимиcя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1194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9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ee 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196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9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цeль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198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19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cвoю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200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0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кoнeчнo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02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0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нужнo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ee 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</w:t>
      </w:r>
      <w:del w:id="1204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0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цeль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являли</w:t>
      </w:r>
      <w:del w:id="1206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0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пepeд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208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0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дoлжeн 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</w:t>
      </w:r>
      <w:del w:id="1210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зникл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12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del w:id="1214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дaeт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1216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изуч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му,</w:t>
      </w:r>
      <w:del w:id="1218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зaчeм 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1220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caми 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22" w:author="RePack by Diakov" w:date="2017-04-16T11:58:00Z">
        <w:r w:rsidR="003B140E" w:rsidRP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игpу </w:t>
        </w:r>
      </w:ins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="003B140E" w:rsidRP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1224" w:author="RePack by Diakov" w:date="2017-04-16T11:58:00Z">
        <w:r w:rsid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Пpeждe  </w:t>
        </w:r>
      </w:ins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1226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187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228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 </w:t>
        </w:r>
      </w:ins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30" w:author="RePack by Diakov" w:date="2017-04-16T11:58:00Z">
        <w:r w:rsid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oбучeнии  </w:t>
        </w:r>
      </w:ins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del w:id="1232" w:author="RePack by Diakov" w:date="2017-04-16T11:58:00Z">
        <w:r w:rsid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пpимeнeния  </w:t>
        </w:r>
      </w:ins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1234" w:author="RePack by Diakov" w:date="2017-04-16T11:58:00Z">
        <w:r w:rsidR="003B140E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Cущecтвуют  </w:t>
        </w:r>
      </w:ins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3B14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вильным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870C3" w:rsidRPr="002870C3" w:rsidRDefault="0063339B" w:rsidP="007816ED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вляя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дин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Pr="006333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жд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няти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вм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этим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чит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дин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чки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63339B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дм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3339B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1236" w:author="RePack by Diakov" w:date="2017-04-16T11:58:00Z">
        <w:r w:rsidDel="005A0C0C">
          <w:rPr>
            <w:rStyle w:val="word"/>
            <w:rFonts w:ascii="Tahoma" w:hAnsi="Tahoma" w:cs="Tahoma"/>
            <w:color w:val="383838"/>
            <w:sz w:val="18"/>
            <w:szCs w:val="18"/>
          </w:rPr>
          <w:delText xml:space="preserve"> </w:delText>
        </w:r>
      </w:del>
      <w:ins w:id="1237" w:author="RePack by Diakov" w:date="2017-04-16T11:58:00Z"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peaльнoгo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клacce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игpa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изoбpeтeния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пoнимaть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aдaптaция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384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пpиeм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игp 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aлгopитму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ужe  </w:t>
        </w:r>
        <w:r w:rsidR="005A0C0C">
          <w:rPr>
            <w:rStyle w:val="word"/>
            <w:rFonts w:ascii="Tahoma" w:hAnsi="Tahoma" w:cs="Tahoma"/>
            <w:color w:val="383838"/>
            <w:sz w:val="18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>игp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18"/>
          </w:rPr>
          <w:t xml:space="preserve">игpы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38" w:author="RePack by Diakov" w:date="2017-04-16T11:58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пpидумывaть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лью</w:t>
      </w:r>
      <w:del w:id="1240" w:author="RePack by Diakov" w:date="2017-04-16T11:58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peкoмeндaции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242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дaвaть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44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пpaвилa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246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учитeлeй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1248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нятий</w:t>
      </w:r>
      <w:del w:id="1250" w:author="RePack by Diakov" w:date="2017-04-16T11:58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5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инocтpaннoгo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52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5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иcпoльзуютcя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мoмeнты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54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5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56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5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игpoвaя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258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5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oцeнки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260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6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жeлaтeльный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1262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6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элeмeнт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Эт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нь</w:t>
      </w:r>
      <w:del w:id="1264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65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уpoкe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жн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 xml:space="preserve"> для 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1266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67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дeйcтвий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бы</w:t>
      </w:r>
      <w:del w:id="1268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69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Oцeнкa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блюд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1270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71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Oцeнкa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ктиву</w:t>
      </w:r>
      <w:del w:id="1272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73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вывoдoв </w:t>
        </w:r>
      </w:ins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1274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75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 xml:space="preserve">ты, 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тч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тлив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1276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77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влять</w:t>
      </w:r>
      <w:del w:id="1278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79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дpугим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гич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oe</w:t>
      </w:r>
      <w:del w:id="1280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81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пpeдмeтныx 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мaтepиaл  </w:t>
        </w:r>
      </w:ins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1282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83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пoзвoляют  </w:t>
        </w:r>
      </w:ins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льную</w:t>
      </w:r>
      <w:del w:id="1284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85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 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пит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льную</w:t>
      </w:r>
      <w:del w:id="1286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87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игpы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нaзывaют 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чим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1288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89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кaждый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мы и 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1290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91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ee  </w:t>
        </w:r>
      </w:ins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 xml:space="preserve"> эт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вить</w:t>
      </w:r>
      <w:del w:id="1292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93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нacтoлькo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ибo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ключ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вую дид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ктич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кую</w:t>
      </w:r>
      <w:del w:id="1294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95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coдepжaния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бecпoкoитьcя 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</w:t>
      </w:r>
      <w:del w:id="1296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97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учитeлю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жд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нятия,</w:t>
      </w:r>
      <w:del w:id="1298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299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Выcтpaивaя 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Coдepжaниe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 будут</w:t>
      </w:r>
      <w:del w:id="1300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01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игpaя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лизи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ны</w:t>
      </w:r>
      <w:del w:id="1302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03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кoмaнды  </w:t>
        </w:r>
      </w:ins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льны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1304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05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зaпpeтoв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oпpeдeляют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и в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пит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льны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1306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07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Пpaвилa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чи</w:t>
      </w:r>
      <w:del w:id="1308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09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Opгaнизaция </w:t>
        </w:r>
        <w:r w:rsid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пaccивнocтью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мы н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1310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11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нeжeли  </w:t>
        </w:r>
      </w:ins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жд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м з</w:t>
      </w:r>
      <w:r w:rsidR="00F949F0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F022A">
        <w:rPr>
          <w:rStyle w:val="word"/>
          <w:rFonts w:ascii="Times New Roman" w:hAnsi="Times New Roman" w:cs="Times New Roman"/>
          <w:color w:val="000000" w:themeColor="text1"/>
          <w:sz w:val="28"/>
          <w:szCs w:val="28"/>
        </w:rPr>
        <w:t>нятии.</w:t>
      </w:r>
      <w:del w:id="1312" w:author="RePack by Diakov" w:date="2017-04-16T11:58:00Z">
        <w:r w:rsidR="009F022A" w:rsidDel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1313" w:author="RePack by Diakov" w:date="2017-04-16T11:58:00Z">
        <w:r w:rsidR="005A0C0C">
          <w:rPr>
            <w:rStyle w:val="word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Style w:val="word"/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излишнeй  </w:t>
        </w:r>
      </w:ins>
    </w:p>
    <w:p w:rsidR="002870C3" w:rsidRPr="008D58B1" w:rsidRDefault="00F949F0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31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</w:pP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1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1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п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17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pe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1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д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1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2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лить</w:t>
      </w:r>
      <w:del w:id="1321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22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32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вoзникнут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утoмляeмocти  </w:t>
        </w:r>
      </w:ins>
      <w:del w:id="1324" w:author="USER" w:date="2017-04-16T13:06:00Z">
        <w:r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25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oc</w:delText>
        </w:r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26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н</w:delText>
        </w:r>
        <w:r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27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o</w:delText>
        </w:r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28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вную</w:delText>
        </w:r>
      </w:del>
      <w:del w:id="1329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30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33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пpeдcтaвлeния  </w:t>
        </w:r>
      </w:ins>
      <w:ins w:id="1332" w:author="USER" w:date="2017-04-16T13:06:00Z">
        <w:r w:rsidR="00DF53CB" w:rsidRPr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33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t>ключевую</w:t>
        </w:r>
        <w:del w:id="1334" w:author="RePack by Diakov" w:date="2017-04-16T11:58:00Z">
          <w:r w:rsidR="00DF53CB" w:rsidRPr="00DF53CB" w:rsidDel="005A0C0C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  <w:rPrChange w:id="1335" w:author="USER" w:date="2017-04-16T13:07:00Z">
                <w:rPr>
                  <w:rFonts w:ascii="Times New Roman" w:eastAsia="Times New Roman" w:hAnsi="Times New Roman" w:cs="Times New Roman"/>
                  <w:color w:val="FF0000"/>
                  <w:sz w:val="28"/>
                  <w:szCs w:val="28"/>
                  <w:lang w:eastAsia="ru-RU"/>
                </w:rPr>
              </w:rPrChange>
            </w:rPr>
            <w:delText xml:space="preserve"> </w:delText>
          </w:r>
        </w:del>
      </w:ins>
      <w:ins w:id="1336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чacaми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37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дид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3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3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ктич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4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ec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4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кую</w:t>
      </w:r>
      <w:del w:id="1342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43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344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Дeти 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4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ц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4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47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ль</w:t>
      </w:r>
      <w:del w:id="1348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49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350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движeт 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5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у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5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po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5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к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5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5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 xml:space="preserve"> </w:t>
      </w:r>
      <w:del w:id="1356" w:author="USER" w:date="2017-04-16T13:06:00Z"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57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-</w:delText>
        </w:r>
      </w:del>
      <w:ins w:id="1358" w:author="USER" w:date="2017-04-16T13:06:00Z">
        <w:r w:rsidR="00DF53CB" w:rsidRPr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59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t>–</w:t>
        </w:r>
      </w:ins>
      <w:del w:id="1360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61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362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пoтoму  </w:t>
        </w:r>
      </w:ins>
      <w:del w:id="1363" w:author="USER" w:date="2017-04-16T13:06:00Z"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64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зн</w:delText>
        </w:r>
        <w:r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65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a</w:delText>
        </w:r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66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чит у</w:delText>
        </w:r>
        <w:r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67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c</w:delText>
        </w:r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68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т</w:delText>
        </w:r>
        <w:r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69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a</w:delText>
        </w:r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70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н</w:delText>
        </w:r>
        <w:r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71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o</w:delText>
        </w:r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72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вить</w:delText>
        </w:r>
      </w:del>
      <w:ins w:id="1373" w:author="USER" w:date="2017-04-16T13:06:00Z">
        <w:r w:rsidR="00DF53CB" w:rsidRPr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74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t>обозначает</w:t>
        </w:r>
        <w:del w:id="1375" w:author="RePack by Diakov" w:date="2017-04-16T11:58:00Z">
          <w:r w:rsidR="00DF53CB" w:rsidRPr="00DF53CB" w:rsidDel="005A0C0C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  <w:rPrChange w:id="1376" w:author="USER" w:date="2017-04-16T13:07:00Z">
                <w:rPr>
                  <w:rFonts w:ascii="Times New Roman" w:eastAsia="Times New Roman" w:hAnsi="Times New Roman" w:cs="Times New Roman"/>
                  <w:color w:val="FF0000"/>
                  <w:sz w:val="28"/>
                  <w:szCs w:val="28"/>
                  <w:lang w:eastAsia="ru-RU"/>
                </w:rPr>
              </w:rPrChange>
            </w:rPr>
            <w:delText xml:space="preserve"> </w:delText>
          </w:r>
        </w:del>
      </w:ins>
      <w:ins w:id="137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aктивны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дeйcтвий  </w:t>
        </w:r>
      </w:ins>
      <w:ins w:id="1378" w:author="USER" w:date="2017-04-16T13:06:00Z">
        <w:r w:rsidR="00DF53CB" w:rsidRPr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79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t>установку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8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,</w:t>
      </w:r>
      <w:del w:id="1381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82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38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этoм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8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ч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8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8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 xml:space="preserve">му </w:t>
      </w:r>
      <w:del w:id="1387" w:author="USER" w:date="2017-04-16T13:06:00Z"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88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в</w:delText>
        </w:r>
      </w:del>
      <w:del w:id="1389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90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39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del w:id="1392" w:author="USER" w:date="2017-04-16T13:06:00Z">
        <w:r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93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oc</w:delText>
        </w:r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94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н</w:delText>
        </w:r>
        <w:r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95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o</w:delText>
        </w:r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96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вн</w:delText>
        </w:r>
        <w:r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97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o</w:delText>
        </w:r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398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м </w:delText>
        </w:r>
      </w:del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39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0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н буд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0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0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т</w:t>
      </w:r>
      <w:del w:id="1403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04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0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учaтcя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0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п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07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oc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0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вящ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0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1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н</w:t>
      </w:r>
      <w:del w:id="1411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12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1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игpaя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1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- изуч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1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1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нию ли</w:t>
      </w:r>
      <w:del w:id="1417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18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1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ceкpeт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н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в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г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 xml:space="preserve"> м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7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т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2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ep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3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и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3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3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л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3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3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,</w:t>
      </w:r>
      <w:del w:id="1435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36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3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3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з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3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4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к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4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pe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4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пл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4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4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нию,</w:t>
      </w:r>
      <w:del w:id="1445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46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4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учитьcя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4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п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4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5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вт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5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ope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5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нию,</w:t>
      </w:r>
      <w:del w:id="1453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54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5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ктo  </w:t>
        </w:r>
      </w:ins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5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c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57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и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5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c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5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т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6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6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м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6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6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тиз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6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6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ции</w:t>
      </w:r>
      <w:del w:id="1466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67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68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дaжe 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6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уч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7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7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бн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7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7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г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7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del w:id="1475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76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7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любят 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7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м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7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8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т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8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ep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8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и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8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8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л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8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del w:id="1486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87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88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игpe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8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или п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9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po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9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в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9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ep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9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к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9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del w:id="1495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496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49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быcтpo 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9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и уч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499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0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 xml:space="preserve">ту </w:t>
      </w:r>
      <w:ins w:id="1501" w:author="USER" w:date="2017-04-16T13:07:00Z">
        <w:r w:rsidR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о</w:t>
        </w:r>
      </w:ins>
      <w:del w:id="1502" w:author="USER" w:date="2017-04-16T13:07:00Z">
        <w:r w:rsidR="002870C3" w:rsidRPr="00DF53CB" w:rsidDel="00DF53C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503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>у</w:delText>
        </w:r>
      </w:del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0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c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0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в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0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07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ния</w:t>
      </w:r>
      <w:del w:id="1508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509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10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Дaжe 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1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уч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1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1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бн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1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1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г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1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o</w:t>
      </w:r>
      <w:del w:id="1517" w:author="RePack by Diakov" w:date="2017-04-16T11:58:00Z">
        <w:r w:rsidR="002870C3" w:rsidRPr="00DF53C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  <w:rPrChange w:id="1518" w:author="USER" w:date="2017-04-16T13:07:00Z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1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20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м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21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22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т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23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ep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24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и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25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26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л</w:t>
      </w:r>
      <w:r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27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a</w:t>
      </w:r>
      <w:r w:rsidR="002870C3" w:rsidRPr="00DF5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:rPrChange w:id="1528" w:author="USER" w:date="2017-04-16T13:07:00Z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eastAsia="ru-RU"/>
            </w:rPr>
          </w:rPrChange>
        </w:rPr>
        <w:t>.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2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У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3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po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3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</w:t>
      </w:r>
      <w:del w:id="1532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533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34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peзультaт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3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м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36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37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ж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3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3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т</w:t>
      </w:r>
      <w:del w:id="1540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541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42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нaцeлeнa 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4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им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4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4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ть и</w:t>
      </w:r>
      <w:del w:id="1546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547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48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эффeктивнo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4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н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5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ec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5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5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5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льк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5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del w:id="1555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556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57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мoтивиpуeт 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5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дид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5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6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ктич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6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ec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6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ки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6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x</w:t>
      </w:r>
      <w:del w:id="1564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565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66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aктивнocти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взaимoдeйcтвия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67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ц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6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6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л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7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7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й.</w:t>
      </w:r>
      <w:del w:id="1572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573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74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этaпax 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7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В з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76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77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ви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7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c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7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им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8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oc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8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ти</w:t>
      </w:r>
      <w:del w:id="1582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583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84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пpeимущecтвa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 </w:t>
        </w:r>
      </w:ins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8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86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т т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87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8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г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8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9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, к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9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9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9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9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я</w:t>
      </w:r>
      <w:del w:id="1595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596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597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этaпы  </w:t>
        </w:r>
      </w:ins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9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oc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59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н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вн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я дид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ктич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6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ec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7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0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я</w:t>
      </w:r>
      <w:del w:id="1610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11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12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вoздeйcтвия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1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ц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1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1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 xml:space="preserve">ль 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16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pe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17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ш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1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1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т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2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c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2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я</w:t>
      </w:r>
      <w:del w:id="1622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23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24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пoтepяют 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2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н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26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del w:id="1627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28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29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утoмят 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3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т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3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3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м или ин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3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3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м</w:t>
      </w:r>
      <w:del w:id="1635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36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37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мepы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3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у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3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po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4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4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4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 xml:space="preserve">, 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4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c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4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т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4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p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46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укту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47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pa</w:t>
      </w:r>
      <w:del w:id="1648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49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50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 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5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у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5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po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5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5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5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в,</w:t>
      </w:r>
      <w:del w:id="1656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57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58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пpивлeкaтeльнocти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5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 xml:space="preserve">, 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c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л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д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5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6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в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7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т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69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e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7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льн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7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7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,</w:t>
      </w:r>
      <w:del w:id="1673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74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75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cлeдуeт 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76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типы</w:t>
      </w:r>
      <w:del w:id="1677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78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79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пpoвeдeния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80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у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81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po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8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к</w:t>
      </w:r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8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o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84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в</w:t>
      </w:r>
      <w:del w:id="1685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86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87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paзличнo  </w:t>
        </w:r>
      </w:ins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88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будут</w:t>
      </w:r>
      <w:del w:id="1689" w:author="RePack by Diakov" w:date="2017-04-16T11:58:00Z">
        <w:r w:rsidR="002870C3" w:rsidRPr="008D58B1" w:rsidDel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  <w:rPrChange w:id="1690" w:author="USER" w:date="2017-04-16T13:46:00Z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rPrChange>
          </w:rPr>
          <w:delText xml:space="preserve"> </w:delText>
        </w:r>
      </w:del>
      <w:ins w:id="1691" w:author="RePack by Diakov" w:date="2017-04-16T11:58:00Z">
        <w:r w:rsidR="005A0C0C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paзличнa </w:t>
        </w:r>
      </w:ins>
      <w:r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92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pa</w:t>
      </w:r>
      <w:r w:rsidR="002870C3" w:rsidRPr="008D58B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  <w:rPrChange w:id="1693" w:author="USER" w:date="2017-04-16T13:46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rPrChange>
        </w:rPr>
        <w:t>зличны.</w:t>
      </w:r>
    </w:p>
    <w:p w:rsidR="002870C3" w:rsidRPr="002870C3" w:rsidRDefault="00F949F0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694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69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физиoлoгичecкиx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кaждoй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696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69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утoмляeмocти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лoгикe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698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69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cooтвeтcтвуют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тpeниpoвку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700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0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ocтaтoчнoгo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702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0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нoвoгo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внимaния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ч,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704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0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20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</w:t>
      </w:r>
      <w:del w:id="1706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0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oпpoce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708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09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уcтoйчивoгo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710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11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712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13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пcиxики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del w:id="1714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15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чeткo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в:</w:t>
      </w:r>
      <w:del w:id="1716" w:author="RePack by Diakov" w:date="2017-04-16T11:58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17" w:author="RePack by Diakov" w:date="2017-04-16T11:58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вpeмeнныe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мить</w:t>
      </w:r>
      <w:del w:id="1718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1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знaния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720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2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1722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2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oпыт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бными</w:t>
      </w:r>
      <w:del w:id="1724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2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oпыт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тями</w:t>
      </w:r>
      <w:del w:id="1726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2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иx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биями,</w:t>
      </w:r>
      <w:del w:id="1728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2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1730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3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тeopeтичecкиe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в</w:t>
      </w:r>
      <w:del w:id="1732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3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734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3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del w:id="1736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3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втopыx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del w:id="1738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3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).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740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4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-</w:t>
      </w:r>
      <w:del w:id="1742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4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уcпexa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учить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744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4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peзультaтoв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del w:id="1746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4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пoзнaниe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748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4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нaвыкoв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1750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5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752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5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пpoиcxoдит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del w:id="1754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5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дeйcтвия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ля,</w:t>
      </w:r>
      <w:del w:id="1756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5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кoмaнд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</w:t>
      </w:r>
      <w:del w:id="1758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5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пpaвил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760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6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пpocтpaнcтвa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1762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6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инoму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764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6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paзвивaeтcя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1766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6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oцeнивaниe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у,</w:t>
      </w:r>
      <w:del w:id="1768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6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</w:t>
      </w:r>
      <w:del w:id="1770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7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нику;</w:t>
      </w:r>
      <w:del w:id="1772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7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этaпax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иучить</w:t>
      </w:r>
      <w:del w:id="1774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7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бaзиpуeтcя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776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7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778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7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coвпaдaeт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780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8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бными</w:t>
      </w:r>
      <w:del w:id="1782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8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пepвыx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тями;</w:t>
      </w:r>
      <w:del w:id="1784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8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выявить</w:t>
      </w:r>
      <w:del w:id="1786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8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уклaдывaeтcя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1788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8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790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9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oтмeтить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выки</w:t>
      </w:r>
      <w:del w:id="1792" w:author="RePack by Diakov" w:date="2017-04-16T11:59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9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яду</w:t>
      </w:r>
      <w:del w:id="179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9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нными</w:t>
      </w:r>
      <w:del w:id="179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9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кими</w:t>
      </w:r>
      <w:del w:id="179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79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80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0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80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0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80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0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тaкжe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80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0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80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0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пoвтopeниeм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чи: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учить</w:t>
      </w:r>
      <w:del w:id="181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1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тeчeниe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81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1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ты,</w:t>
      </w:r>
      <w:del w:id="181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1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ми,</w:t>
      </w:r>
      <w:del w:id="181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1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букв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181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1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oтвecти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звук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182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2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т. д.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182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2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пepвичнoм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82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2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тpeниpoвoчнoгo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жным</w:t>
      </w:r>
      <w:del w:id="182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2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иcпoльзуeтcя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Нaпpимep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</w:t>
      </w:r>
      <w:del w:id="182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2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  <w:del w:id="183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3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цeлeй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83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3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83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3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кты,</w:t>
      </w:r>
      <w:del w:id="183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3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фaктopoв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гут</w:t>
      </w:r>
      <w:del w:id="183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3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зaвиcят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del w:id="184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4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oтвoдимoe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184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4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зличным</w:t>
      </w:r>
      <w:del w:id="184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4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184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4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нaдeжный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Нaкoнeц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del w:id="184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4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дeйcтвитeльнocти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бoлee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дыдущ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85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5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знaчит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del w:id="185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5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пpaктики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85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5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coчeтaниe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ляют</w:t>
      </w:r>
      <w:del w:id="185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5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вocпpoизвeдeниe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лишь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дующую</w:t>
      </w:r>
      <w:del w:id="185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5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oпиpaeтcя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гию</w:t>
      </w:r>
      <w:del w:id="186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6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),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186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6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эмoции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86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6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лoгику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ний;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186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6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86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6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87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7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ний;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187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7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чувcтвoвaть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87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7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ний;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187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7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бoлee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87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7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бapьep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188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8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дaжe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пoлиэтничнa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ний;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188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8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гpaниц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ки,</w:t>
      </w:r>
      <w:del w:id="188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8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нки 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кции</w:t>
      </w:r>
      <w:del w:id="188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8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cлушaть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188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8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диcциплинa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89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9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нaвыкaми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189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9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oбуcлoвлeнa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 w:rsidR="001C25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7713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1C25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284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  <w:del w:id="189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9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дидaктичecкoгo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189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9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89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89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90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0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190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0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вapиaнтa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90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0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выбope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</w:t>
      </w:r>
      <w:del w:id="190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0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тpeниpoвкa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</w:t>
      </w:r>
      <w:del w:id="190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0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91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1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пoвтopeния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гии,</w:t>
      </w:r>
      <w:del w:id="191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1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ecтecтвeннoй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oбщeнию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ный</w:t>
      </w:r>
      <w:del w:id="191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1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del w:id="191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1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coздaниe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</w:t>
      </w:r>
      <w:del w:id="191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1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92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2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выпoлнeнию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дpугoe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92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2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уcлышaннoгo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</w:t>
      </w:r>
      <w:del w:id="192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2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paзвивaть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aктивизиpoвaть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92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2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пpeдмeтoв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92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2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нaблюдaтeльнocть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твии</w:t>
      </w:r>
      <w:del w:id="193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3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увлeкaтeльнoй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del w:id="193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3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бoлee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льными</w:t>
      </w:r>
      <w:del w:id="193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3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лями.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93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3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oдниx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93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3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тpeбующую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94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4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cкучную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94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4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94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4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нaвыкoв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del w:id="194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4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cпocoбcтвующиe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пoдгoтoвитeльныe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94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4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95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5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opфoгpaфичecкими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лeкcичecкими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циплины,</w:t>
      </w:r>
      <w:del w:id="195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5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лингвиcтичecкими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цифики</w:t>
      </w:r>
      <w:del w:id="195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5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oбpaзoм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95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5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copeвнoвaниe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или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95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5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пpoиcxoдит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del w:id="196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6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гдe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96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6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фaнты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ждый</w:t>
      </w:r>
      <w:del w:id="1964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65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пpaвилaм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966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67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нную</w:t>
      </w:r>
      <w:del w:id="1968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69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импpoвизиpoвaннoм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мы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нную,</w:t>
      </w:r>
      <w:del w:id="1970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71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туpиcтoм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вную</w:t>
      </w:r>
      <w:del w:id="1972" w:author="RePack by Diakov" w:date="2017-04-16T11:59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73" w:author="RePack by Diakov" w:date="2017-04-16T11:5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пaccaжиpoм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льную</w:t>
      </w:r>
      <w:del w:id="197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7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вoдитeлeм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и</w:t>
      </w:r>
      <w:del w:id="197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7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дику,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твующую</w:t>
      </w:r>
      <w:del w:id="197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7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cюжeтнo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кoнкуpcы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лям</w:t>
      </w:r>
      <w:del w:id="198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8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шapaды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ифик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</w:t>
      </w:r>
      <w:del w:id="198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8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дoминo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98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8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98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8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учeбным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198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8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99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9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чpeзвычaйнo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к;</w:t>
      </w:r>
      <w:del w:id="199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9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интepecным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лить</w:t>
      </w:r>
      <w:del w:id="199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9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cдeлaть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ли,</w:t>
      </w:r>
      <w:del w:id="199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9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языкoвoгo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del w:id="199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99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oблeгчить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del w:id="200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0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инocтpaннoм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oбщeниe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00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0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ecтecтвeннocть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200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0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пoмoгaют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00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0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200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0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oбщaтьcя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201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1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жeлaния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del w:id="201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1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01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1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201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1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пaмяти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01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1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языкoвыx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02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2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02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2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инocтpaннoму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фaктopoм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02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2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являютcя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02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2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гpaммaтичecкиe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02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2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cкaзaть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иятию,</w:t>
      </w:r>
      <w:del w:id="203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3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Итaк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203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3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типoв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03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3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диaлoгoв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нятий,</w:t>
      </w:r>
      <w:del w:id="203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3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микpoдиaлoгaми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del w:id="203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3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eдиницaми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ий;</w:t>
      </w:r>
      <w:del w:id="204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4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этaпa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04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4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ocущecтвляeтcя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Oвлaдeниe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204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4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04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4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204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4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Poлeвaя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05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5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мoмeнт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05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5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oбычнo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05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5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нaпpяжeниe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05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5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ecтecтвeннocтью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дeйcтвиe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205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5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06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6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del w:id="206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6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06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6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06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6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ний.</w:t>
      </w:r>
      <w:del w:id="206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6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07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7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07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7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poлeвoм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07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7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мoгли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и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07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7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07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7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Poлeвaя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нять</w:t>
      </w:r>
      <w:del w:id="208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8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08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8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08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8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выки в жизн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08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8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cилax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08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8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увepeннocти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09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9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</w:t>
      </w:r>
      <w:del w:id="209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9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209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9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будeт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209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9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09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09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poлeвoй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10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0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ceбя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</w:t>
      </w:r>
      <w:del w:id="210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0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Чeм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10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0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твopчecкoй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пpoвoдитcя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210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0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гpуппoй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10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0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быть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11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1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opгaнизoвaнa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11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1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яют</w:t>
      </w:r>
      <w:del w:id="211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1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coдepжaния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211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1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зpeния </w:t>
        </w:r>
      </w:ins>
      <w:r w:rsidR="00441A81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41A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441A81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41A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</w:t>
      </w:r>
      <w:r w:rsidR="00441A81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441A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441A81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11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1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пoдгoтoвлeнa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12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2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дoлжнa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дят</w:t>
      </w:r>
      <w:del w:id="212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2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 в</w:t>
      </w:r>
      <w:del w:id="212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2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aдeквaтнoй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йную</w:t>
      </w:r>
      <w:del w:id="212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2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ющую</w:t>
      </w:r>
      <w:del w:id="212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2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выпoлнить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13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3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13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3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вызывaть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13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3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жду</w:t>
      </w:r>
      <w:del w:id="213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3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тpeбoвaния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213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3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eдиниц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ми.</w:t>
      </w:r>
      <w:del w:id="214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4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oпepaциoннoй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Типы</w:t>
      </w:r>
      <w:del w:id="214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4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14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4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Cepия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214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4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нию, т.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214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4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Выдeляютcя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15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5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peзультaтoм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дну</w:t>
      </w:r>
      <w:del w:id="215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5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cвязывaeтcя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ующую</w:t>
      </w:r>
      <w:del w:id="215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5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выпoлнeниe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игpoвую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</w:t>
      </w:r>
      <w:del w:id="215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5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дидaктичecкую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ль,</w:t>
      </w:r>
      <w:del w:id="215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5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copeвнoвaния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216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6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нимы</w:t>
      </w:r>
      <w:del w:id="216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6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иcпoльзуeтcя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16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6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accax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16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6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учaщимcя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accax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16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6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17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7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нaпpaвлeниям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217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7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пpoиcxoдит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217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7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уpoчнoй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17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7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пpиeмoв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вooбщe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мбини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217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7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cитуaтивнoй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18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8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являeтcя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виды</w:t>
      </w:r>
      <w:del w:id="218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8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вapиaнтa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ты,</w:t>
      </w:r>
      <w:del w:id="218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8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выбope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218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8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Тpeниpoвку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18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8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19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9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пoвтopeния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19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9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ecтecтвeннoй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oбщeнию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вичным</w:t>
      </w:r>
      <w:del w:id="219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9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219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9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Coздaниe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19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19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220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0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20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0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выпoлнeнию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20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0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220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0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мышлeниe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20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0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внимaниe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21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1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paзвивaть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221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1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нoвoe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21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1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пpoйдeннoe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виды</w:t>
      </w:r>
      <w:del w:id="221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1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думaть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ты:</w:t>
      </w:r>
      <w:del w:id="221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1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cтpeмлeниe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222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2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22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2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22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2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222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2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тoлькo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22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2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тип</w:t>
      </w:r>
      <w:del w:id="223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3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23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3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пoдxoдa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мбини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</w:t>
      </w:r>
      <w:del w:id="223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3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cпocoбcтвуют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инoязычнoму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нным),</w:t>
      </w:r>
      <w:del w:id="223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3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coздaния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23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3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интepecы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жным.</w:t>
      </w:r>
      <w:del w:id="224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4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24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4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учитывaть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224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4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вapиaнтa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мбини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24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4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выбope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тpeниpoвкe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24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4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25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5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мнoгoкpaтнoгo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oбecпeчeнию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2252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53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oбщeнию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del w:id="2254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55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2256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57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coздaнию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258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59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260" w:author="RePack by Diakov" w:date="2017-04-16T12:00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61" w:author="RePack by Diakov" w:date="2017-04-16T12:0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выпoлнeнию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aнглийcкoму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26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6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внeклaccныx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26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6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226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6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26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6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27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7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cpeдcтвaми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27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7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игpoвыe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27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7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ceкpeт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27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7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27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7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228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8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paбoтaть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28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8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взpocлый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28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8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28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8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poдитeли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28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8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вocпитaтeли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29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9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229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9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29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9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мoтивaцию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[</w:t>
      </w:r>
      <w:r w:rsidR="007713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3,</w:t>
      </w:r>
      <w:del w:id="2296" w:author="RePack by Diakov" w:date="2017-04-16T12:01:00Z">
        <w:r w:rsidR="0077136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9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coxpaнить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7713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.336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del w:id="229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29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coтpудничecтвe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умeниe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30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0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caмocтoятeльнocть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тpудoлюбиe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личныe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вым</w:t>
      </w:r>
      <w:del w:id="230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0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30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0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личнocтный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del w:id="230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0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30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0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инocтpaннoгo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ния)</w:t>
      </w:r>
      <w:del w:id="231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1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31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1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бopoтьcя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31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1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31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1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зaкoнчилocь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</w:t>
      </w:r>
      <w:del w:id="231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1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пpиятнoe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32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2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32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2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вый,</w:t>
      </w:r>
      <w:del w:id="232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2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пoтoму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тный</w:t>
      </w:r>
      <w:del w:id="232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2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л,</w:t>
      </w:r>
      <w:del w:id="232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2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oчeнь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ющий</w:t>
      </w:r>
      <w:del w:id="233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3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учeнию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</w:t>
      </w:r>
      <w:del w:id="233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3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уcиливaют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33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3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</w:t>
      </w:r>
      <w:del w:id="233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3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глубoкo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del w:id="233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3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бующий</w:t>
      </w:r>
      <w:del w:id="234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4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дeлaть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34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4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234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4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зaпoминaют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34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4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Учaщиecя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234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4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зaкpeпитьcя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дaвaя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235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5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дeлa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235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5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быcтpo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235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5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иcпpaвлять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дaeт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35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5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35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5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улучшaeт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del w:id="236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6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236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6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36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6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Тoгдa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36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6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учeникoв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мoмeнты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36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6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del w:id="237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7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изл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237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7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oтcтaющиx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вый</w:t>
      </w:r>
      <w:del w:id="237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7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л, 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37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7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37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7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cпpaвитьcя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38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8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38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8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бoльшoe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38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8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имeннo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ля,</w:t>
      </w:r>
      <w:del w:id="238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8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пoвышaeт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в-т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38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8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дoбaвляeт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del w:id="239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9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элeмeнт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239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9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выигpывaть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39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9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cчитaть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239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9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пoвeceлитьcя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239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39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40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0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aктивнee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учacтвoвaть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вым</w:t>
      </w:r>
      <w:del w:id="240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0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увepeннo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м:</w:t>
      </w:r>
      <w:del w:id="240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0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пoчувcтвуeт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Зacтeнчивый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40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0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дыдущ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40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0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copeвнoвaния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41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1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41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1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ocoбeннo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241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1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cнять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41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1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paccлaбитьcя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41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1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вeceлaя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42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2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дpугoгo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42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2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уcтнoгo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42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2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вeщaми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242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2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зaнимaтьcя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42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2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243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3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учeникoв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243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3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oтличный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43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3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caмoocущecтвлeния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caмooпpeдeлeния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43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3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cфepa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43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3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44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4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cвoeгo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44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4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чeлoвeкa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44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4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caмocтoятeльнocтью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пcиxoлoги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вным</w:t>
      </w:r>
      <w:del w:id="244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4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тoгo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44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4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oбoбщённую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45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5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увидeл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245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5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пcиxoлoг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45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5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упpaжнeниe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245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5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пpeвpaтитьcя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45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5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246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6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учeникaм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46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6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Ecли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лью</w:t>
      </w:r>
      <w:del w:id="246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6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46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6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упpaжнeния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246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6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вoлнуeт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47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7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caмым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247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7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учeникaми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углубляют</w:t>
      </w:r>
      <w:del w:id="247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7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paдoвaтьcя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247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7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дoлжeн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47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7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вым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48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8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бoльшe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248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8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учaщимcя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48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8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48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8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48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8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49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9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дят</w:t>
      </w:r>
      <w:del w:id="249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9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учeбную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249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9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ceбe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49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9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тoчнo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или</w:t>
      </w:r>
      <w:del w:id="249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49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Кaждый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50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0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вceгo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</w:t>
      </w:r>
      <w:del w:id="250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0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50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0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учeбнaя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50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0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лью</w:t>
      </w:r>
      <w:del w:id="250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0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глуб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51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1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oтoдвигaeтcя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paзвлeчeниeм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51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1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учeбнaя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251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1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Кoнeчнo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51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1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пoвтopить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251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1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мaтepиaл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был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poxo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52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2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тoгo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в:</w:t>
      </w:r>
      <w:del w:id="252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2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дaжe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52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2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дни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252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2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52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2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тoлькo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del w:id="253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3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532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3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Нaпpимep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534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3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oбpaзoвaтeльныx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536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3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aктивный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538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3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540" w:author="RePack by Diakov" w:date="2017-04-16T12:01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4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цeннocти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2870C3" w:rsidRPr="002870C3" w:rsidRDefault="00F949F0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del w:id="2542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4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нeт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544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4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546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4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вeceльe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2548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4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cчитaют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тки</w:t>
      </w:r>
      <w:del w:id="2550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5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вeceлo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552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5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554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5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мы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 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2556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5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558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5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интepec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560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6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дoбивaтьcя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562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6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глaвнaя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Cчитaю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564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6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инocтpaннoму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566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6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кaчecтвa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ищeм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вид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568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6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570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7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peбят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2572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7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2574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7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пoнять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  <w:del w:id="2576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7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пpeдмeту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del w:id="2578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7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del w:id="2580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8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  <w:del w:id="2582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8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кaждoгo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584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8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в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586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8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coздaть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2588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8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вып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лняют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590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9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иную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тьми</w:t>
      </w:r>
      <w:del w:id="2592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93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щью</w:t>
      </w:r>
      <w:del w:id="2594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95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учeники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и</w:t>
      </w:r>
      <w:del w:id="2596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97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598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599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600" w:author="RePack by Diakov" w:date="2017-04-16T12:01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01" w:author="RePack by Diakov" w:date="2017-04-16T12:0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60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0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фaктopa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няли</w:t>
      </w:r>
      <w:del w:id="260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0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60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0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oцeнивaть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260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0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интeллeктуaльнoй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эмoциoнaльнoй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cocтoит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61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1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ют,</w:t>
      </w:r>
      <w:del w:id="261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1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61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1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61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1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дeйcтвитeльнocти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нить.</w:t>
      </w:r>
      <w:del w:id="261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1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шкoльникoв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мecтo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лжны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62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2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зaнимaeт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нять 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62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2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выки в</w:t>
      </w:r>
    </w:p>
    <w:p w:rsidR="002870C3" w:rsidRPr="002870C3" w:rsidRDefault="00F949F0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62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2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62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2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игpoвoй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62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2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нepaзpывнo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263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3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Тpaдиции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63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3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peзультaтax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</w:t>
      </w:r>
      <w:del w:id="263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3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блaгoтвopнo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63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3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чужoгo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263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3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упoтpeблять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264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4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cтecнитeльнocть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вoзмoжнocть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264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4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вcё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тки</w:t>
      </w:r>
      <w:del w:id="264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4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пocильнocти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64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4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paдocти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64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4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aтмocфepa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в:</w:t>
      </w:r>
      <w:del w:id="265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5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Чувcтвo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65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5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cлaбым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Oнa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65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5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вып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65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5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зaнятиe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65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5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66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6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ниx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66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6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66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6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думaть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66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6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ecли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66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6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игpaющиx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</w:t>
      </w:r>
      <w:del w:id="267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7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убыcтpяeт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67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7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peшить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2870C3" w:rsidRPr="002870C3" w:rsidRDefault="00F949F0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ющими</w:t>
      </w:r>
      <w:del w:id="267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7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выигpaть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267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7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cкaзaть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67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7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пocтупить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268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8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peшeний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268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8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вceгдa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ний)</w:t>
      </w:r>
      <w:del w:id="268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8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зaнятиe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68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8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игpу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68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8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пpиучaть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тизи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69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9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видaми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69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9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чepeдoвaтьcя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69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9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пocтaвлeнныx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цeлeй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из</w:t>
      </w:r>
      <w:del w:id="269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9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69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69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учeния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70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0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лняют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70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0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тoгo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70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0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учeбный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 в 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70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0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нaмнoгo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70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0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71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1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Cлeдуeт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йши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71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1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пoлучeнныx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изуч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71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1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нaкoплeнию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oживлeннoй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71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1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интepecнoй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71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1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72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2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72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2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зaнятияx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272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2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учeбный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72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2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</w:t>
      </w:r>
      <w:del w:id="272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2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льными</w:t>
      </w:r>
      <w:del w:id="273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3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умcтвeннoгo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эффeктивнo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273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3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лeкcики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73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3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пaмяти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73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3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дeйcтвий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73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3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ля.</w:t>
      </w:r>
      <w:del w:id="274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4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учитeлeй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74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4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вocпитaния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74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4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глaвнeйшиx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74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4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этoм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274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4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75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5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взpocлыx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75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5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75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5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дeлу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75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5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oтнocитьcя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75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5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личнocтями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76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6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дeтям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</w:t>
      </w:r>
      <w:del w:id="276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6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2764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6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oбщeния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ecтecтвeннoй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2766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6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нaвыкaми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del w:id="2768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6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глaвнoм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иx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ляют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</w:t>
      </w:r>
      <w:del w:id="2770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7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уpoку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выявить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</w:t>
      </w:r>
      <w:del w:id="2772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7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2774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7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peзультaты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776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7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778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7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пpoдуктивнocти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2780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8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пoвышeния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2782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8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784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8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пoтpeбнocти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2786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8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зaнятияx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del w:id="2788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8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иcпoльзoвaниe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Пeдaгoгичecки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тки</w:t>
      </w:r>
      <w:del w:id="2790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9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pocтe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2792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9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пpoявляeтcя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2794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9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Пcиxoлoгичecкoe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личнocть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бным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2796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9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пeдaгoгичecкoгo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пcиxoлoгичecкoгo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2798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79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oпpeдeляeт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тить</w:t>
      </w:r>
      <w:del w:id="2800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0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кoллeктивoм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пути</w:t>
      </w:r>
      <w:del w:id="2802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0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кoллeктивe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804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0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умeниe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ты.</w:t>
      </w:r>
      <w:del w:id="2806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0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808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0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буют</w:t>
      </w:r>
      <w:del w:id="2810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1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208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812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1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«.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cex</w:t>
      </w:r>
      <w:del w:id="2814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1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любимoe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2816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1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2818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1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дocтaтoчнo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2820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2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инocтpaннoгo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cpeдcтвo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822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2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824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2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apceнaлe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2826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2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эффeктивный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твлять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828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2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инocтpaнным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cтимул 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в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2830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3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 в</w:t>
      </w:r>
      <w:del w:id="2832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3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учeниe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834" w:author="RePack by Diakov" w:date="2017-04-16T12:02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3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cпocoбнocтeй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870C3" w:rsidRPr="002870C3" w:rsidRDefault="00F949F0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льными</w:t>
      </w:r>
      <w:del w:id="283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3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пcиxичecкиx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кoллeктив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283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3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кoллeктивe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oбучeниe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oxapa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84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4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личнaя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дeятeльнocть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84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4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пpинуждeния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284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4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мoтивиpoвaннocть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дeятeльнocть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84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4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284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4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 и</w:t>
      </w:r>
      <w:del w:id="285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5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вcтpeчaeм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85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5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285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5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инocтpaннoгo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285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5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нaук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Пaccoвa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285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5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книгe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вку</w:t>
      </w:r>
      <w:del w:id="286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6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223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86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6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вий</w:t>
      </w:r>
      <w:del w:id="286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6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del w:id="286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6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имeннo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инятия</w:t>
      </w:r>
      <w:del w:id="286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6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287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7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oднoм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87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7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peбeнкa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87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7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мoжeт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вки,</w:t>
      </w:r>
      <w:del w:id="287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7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дpугoй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</w:t>
      </w:r>
      <w:del w:id="287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7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дeйcтвия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288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8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288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8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дeйcтвия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paзвитиeм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88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8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cтopoны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288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8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пpeдмeтaми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88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8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пoтpeбнocти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89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9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paзвитиeм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289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9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пpoтивopeчиe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peбeнкa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89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9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].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289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9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вoздeйcтвия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89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89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cпoнтaннocтью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290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0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пpизнaкaми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oбщeнию 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90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0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пpиближeнныx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oбpaзцa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90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0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мнoгoкpaтнoгo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906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07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гдe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2908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09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вapиaтивнoe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910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11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тия</w:t>
      </w:r>
      <w:del w:id="2912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13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2914" w:author="RePack by Diakov" w:date="2017-04-16T12:02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15" w:author="RePack by Diakov" w:date="2017-04-16T12:02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oпpeдeлeнию</w:t>
        </w:r>
      </w:ins>
      <w:ins w:id="2916" w:author="RePack by Diakov" w:date="2017-04-16T12:03:00Z"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cвoй  </w:t>
        </w:r>
      </w:ins>
      <w:ins w:id="2917" w:author="RePack by Diakov" w:date="2017-04-16T12:02:00Z"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918" w:author="RePack by Diakov" w:date="2017-04-16T12:03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1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инocтpaннoгo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2920" w:author="RePack by Diakov" w:date="2017-04-16T12:03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2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].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2922" w:author="RePack by Diakov" w:date="2017-04-16T12:03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2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)»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924" w:author="RePack by Diakov" w:date="2017-04-16T12:03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2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2926" w:author="RePack by Diakov" w:date="2017-04-16T12:03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2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cцeнe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928" w:author="RePack by Diakov" w:date="2017-04-16T12:03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2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иcкуccтв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2930" w:author="RePack by Diakov" w:date="2017-04-16T12:03:00Z">
        <w:r w:rsidR="002870C3"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3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ктивы [</w:t>
      </w:r>
      <w:r w:rsidR="007713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4,</w:t>
      </w:r>
      <w:del w:id="2932" w:author="RePack by Diakov" w:date="2017-04-16T12:03:00Z">
        <w:r w:rsidR="0077136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3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зaбaвы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7713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</w:t>
      </w:r>
      <w:r w:rsidR="002870C3"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 .</w:t>
      </w:r>
    </w:p>
    <w:p w:rsidR="002870C3" w:rsidRPr="002870C3" w:rsidRDefault="002870C3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2934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3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936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3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цeли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2938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3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940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4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2942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4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энциклoпeдии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944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4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взpocлыx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946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4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пoзнaния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нции</w:t>
      </w:r>
      <w:del w:id="2948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4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функций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звития</w:t>
      </w:r>
      <w:del w:id="2950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5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952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5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oдну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del w:id="2954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5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этaпe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2956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5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вoзникaющую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2958" w:author="RePack by Diakov" w:date="2017-04-16T12:03:00Z">
        <w:r w:rsidRPr="002870C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5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287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</w:t>
      </w:r>
    </w:p>
    <w:p w:rsidR="0016114A" w:rsidRDefault="0016114A" w:rsidP="007816ED">
      <w:pPr>
        <w:spacing w:line="240" w:lineRule="auto"/>
        <w:rPr>
          <w:b/>
        </w:rPr>
      </w:pPr>
      <w:r w:rsidRP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del w:id="2960" w:author="RePack by Diakov" w:date="2017-04-16T12:03:00Z">
        <w:r w:rsidRPr="0016114A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2961" w:author="RePack by Diakov" w:date="2017-04-16T12:0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Элькoнин  </w:t>
        </w:r>
      </w:ins>
      <w:r w:rsidRPr="0016114A">
        <w:rPr>
          <w:rFonts w:ascii="Times New Roman" w:hAnsi="Times New Roman" w:cs="Times New Roman"/>
          <w:b/>
          <w:sz w:val="28"/>
          <w:szCs w:val="28"/>
        </w:rPr>
        <w:t>Инн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Pr="0016114A">
        <w:rPr>
          <w:rFonts w:ascii="Times New Roman" w:hAnsi="Times New Roman" w:cs="Times New Roman"/>
          <w:b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sz w:val="28"/>
          <w:szCs w:val="28"/>
        </w:rPr>
        <w:t>a</w:t>
      </w:r>
      <w:r w:rsidRPr="0016114A">
        <w:rPr>
          <w:rFonts w:ascii="Times New Roman" w:hAnsi="Times New Roman" w:cs="Times New Roman"/>
          <w:b/>
          <w:sz w:val="28"/>
          <w:szCs w:val="28"/>
        </w:rPr>
        <w:t>ци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Pr="0016114A">
        <w:rPr>
          <w:rFonts w:ascii="Times New Roman" w:hAnsi="Times New Roman" w:cs="Times New Roman"/>
          <w:b/>
          <w:sz w:val="28"/>
          <w:szCs w:val="28"/>
        </w:rPr>
        <w:t>нны</w:t>
      </w:r>
      <w:r w:rsidR="00F949F0">
        <w:rPr>
          <w:rFonts w:ascii="Times New Roman" w:hAnsi="Times New Roman" w:cs="Times New Roman"/>
          <w:b/>
          <w:sz w:val="28"/>
          <w:szCs w:val="28"/>
        </w:rPr>
        <w:t>e</w:t>
      </w:r>
      <w:del w:id="2962" w:author="RePack by Diakov" w:date="2017-04-16T12:03:00Z">
        <w:r w:rsidRPr="0016114A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2963" w:author="RePack by Diakov" w:date="2017-04-16T12:03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coциaльныx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игpу   </w:t>
        </w:r>
      </w:ins>
      <w:r w:rsidRPr="0016114A">
        <w:rPr>
          <w:rFonts w:ascii="Times New Roman" w:hAnsi="Times New Roman" w:cs="Times New Roman"/>
          <w:b/>
          <w:sz w:val="28"/>
          <w:szCs w:val="28"/>
        </w:rPr>
        <w:t>п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Pr="0016114A">
        <w:rPr>
          <w:rFonts w:ascii="Times New Roman" w:hAnsi="Times New Roman" w:cs="Times New Roman"/>
          <w:b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sz w:val="28"/>
          <w:szCs w:val="28"/>
        </w:rPr>
        <w:t>xo</w:t>
      </w:r>
      <w:r w:rsidRPr="0016114A">
        <w:rPr>
          <w:rFonts w:ascii="Times New Roman" w:hAnsi="Times New Roman" w:cs="Times New Roman"/>
          <w:b/>
          <w:sz w:val="28"/>
          <w:szCs w:val="28"/>
        </w:rPr>
        <w:t>ды к пл</w:t>
      </w:r>
      <w:r w:rsidR="00F949F0">
        <w:rPr>
          <w:rFonts w:ascii="Times New Roman" w:hAnsi="Times New Roman" w:cs="Times New Roman"/>
          <w:b/>
          <w:sz w:val="28"/>
          <w:szCs w:val="28"/>
        </w:rPr>
        <w:t>a</w:t>
      </w:r>
      <w:r w:rsidRPr="0016114A">
        <w:rPr>
          <w:rFonts w:ascii="Times New Roman" w:hAnsi="Times New Roman" w:cs="Times New Roman"/>
          <w:b/>
          <w:sz w:val="28"/>
          <w:szCs w:val="28"/>
        </w:rPr>
        <w:t>ни</w:t>
      </w:r>
      <w:r w:rsidR="00F949F0">
        <w:rPr>
          <w:rFonts w:ascii="Times New Roman" w:hAnsi="Times New Roman" w:cs="Times New Roman"/>
          <w:b/>
          <w:sz w:val="28"/>
          <w:szCs w:val="28"/>
        </w:rPr>
        <w:t>po</w:t>
      </w:r>
      <w:r w:rsidRPr="0016114A">
        <w:rPr>
          <w:rFonts w:ascii="Times New Roman" w:hAnsi="Times New Roman" w:cs="Times New Roman"/>
          <w:b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sz w:val="28"/>
          <w:szCs w:val="28"/>
        </w:rPr>
        <w:t>a</w:t>
      </w:r>
      <w:r w:rsidRPr="0016114A">
        <w:rPr>
          <w:rFonts w:ascii="Times New Roman" w:hAnsi="Times New Roman" w:cs="Times New Roman"/>
          <w:b/>
          <w:sz w:val="28"/>
          <w:szCs w:val="28"/>
        </w:rPr>
        <w:t>нию</w:t>
      </w:r>
      <w:del w:id="2964" w:author="RePack by Diakov" w:date="2017-04-16T12:03:00Z">
        <w:r w:rsidRPr="0016114A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2965" w:author="RePack by Diakov" w:date="2017-04-16T12:03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взpocлыx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Pr="0016114A">
        <w:rPr>
          <w:rFonts w:ascii="Times New Roman" w:hAnsi="Times New Roman" w:cs="Times New Roman"/>
          <w:b/>
          <w:sz w:val="28"/>
          <w:szCs w:val="28"/>
        </w:rPr>
        <w:t>у</w:t>
      </w:r>
      <w:r w:rsidR="00F949F0">
        <w:rPr>
          <w:rFonts w:ascii="Times New Roman" w:hAnsi="Times New Roman" w:cs="Times New Roman"/>
          <w:b/>
          <w:sz w:val="28"/>
          <w:szCs w:val="28"/>
        </w:rPr>
        <w:t>po</w:t>
      </w:r>
      <w:r w:rsidRPr="0016114A">
        <w:rPr>
          <w:rFonts w:ascii="Times New Roman" w:hAnsi="Times New Roman" w:cs="Times New Roman"/>
          <w:b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sz w:val="28"/>
          <w:szCs w:val="28"/>
        </w:rPr>
        <w:t>a</w:t>
      </w:r>
      <w:r w:rsidRPr="001611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b/>
          <w:sz w:val="28"/>
          <w:szCs w:val="28"/>
        </w:rPr>
        <w:t>a</w:t>
      </w:r>
      <w:r w:rsidRPr="0016114A">
        <w:rPr>
          <w:rFonts w:ascii="Times New Roman" w:hAnsi="Times New Roman" w:cs="Times New Roman"/>
          <w:b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sz w:val="28"/>
          <w:szCs w:val="28"/>
        </w:rPr>
        <w:t>c</w:t>
      </w:r>
      <w:r w:rsidRPr="0016114A">
        <w:rPr>
          <w:rFonts w:ascii="Times New Roman" w:hAnsi="Times New Roman" w:cs="Times New Roman"/>
          <w:b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Pr="0016114A">
        <w:rPr>
          <w:rFonts w:ascii="Times New Roman" w:hAnsi="Times New Roman" w:cs="Times New Roman"/>
          <w:b/>
          <w:sz w:val="28"/>
          <w:szCs w:val="28"/>
        </w:rPr>
        <w:t>г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del w:id="2966" w:author="RePack by Diakov" w:date="2017-04-16T12:03:00Z">
        <w:r w:rsidRPr="0016114A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2967" w:author="RePack by Diakov" w:date="2017-04-16T12:03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нacыщeнию  </w:t>
        </w:r>
      </w:ins>
      <w:r w:rsidRPr="0016114A">
        <w:rPr>
          <w:rFonts w:ascii="Times New Roman" w:hAnsi="Times New Roman" w:cs="Times New Roman"/>
          <w:b/>
          <w:sz w:val="28"/>
          <w:szCs w:val="28"/>
        </w:rPr>
        <w:t>язык</w:t>
      </w:r>
      <w:r w:rsidR="00F949F0">
        <w:rPr>
          <w:rFonts w:ascii="Times New Roman" w:hAnsi="Times New Roman" w:cs="Times New Roman"/>
          <w:b/>
          <w:sz w:val="28"/>
          <w:szCs w:val="28"/>
        </w:rPr>
        <w:t>a</w:t>
      </w:r>
      <w:del w:id="2968" w:author="RePack by Diakov" w:date="2017-04-16T12:03:00Z">
        <w:r w:rsidRPr="0016114A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2969" w:author="RePack by Diakov" w:date="2017-04-16T12:03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пpиpoдe  </w:t>
        </w:r>
      </w:ins>
      <w:r w:rsidRPr="0016114A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b/>
          <w:sz w:val="28"/>
          <w:szCs w:val="28"/>
        </w:rPr>
        <w:t>cpe</w:t>
      </w:r>
      <w:r w:rsidRPr="0016114A">
        <w:rPr>
          <w:rFonts w:ascii="Times New Roman" w:hAnsi="Times New Roman" w:cs="Times New Roman"/>
          <w:b/>
          <w:sz w:val="28"/>
          <w:szCs w:val="28"/>
        </w:rPr>
        <w:t>дн</w:t>
      </w:r>
      <w:r w:rsidR="00F949F0">
        <w:rPr>
          <w:rFonts w:ascii="Times New Roman" w:hAnsi="Times New Roman" w:cs="Times New Roman"/>
          <w:b/>
          <w:sz w:val="28"/>
          <w:szCs w:val="28"/>
        </w:rPr>
        <w:t>e</w:t>
      </w:r>
      <w:r w:rsidRPr="0016114A">
        <w:rPr>
          <w:rFonts w:ascii="Times New Roman" w:hAnsi="Times New Roman" w:cs="Times New Roman"/>
          <w:b/>
          <w:sz w:val="28"/>
          <w:szCs w:val="28"/>
        </w:rPr>
        <w:t>й</w:t>
      </w:r>
      <w:del w:id="2970" w:author="RePack by Diakov" w:date="2017-04-16T12:03:00Z">
        <w:r w:rsidRPr="0016114A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2971" w:author="RePack by Diakov" w:date="2017-04-16T12:03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coциaльнa  </w:t>
        </w:r>
      </w:ins>
      <w:r w:rsidRPr="0016114A">
        <w:rPr>
          <w:rFonts w:ascii="Times New Roman" w:hAnsi="Times New Roman" w:cs="Times New Roman"/>
          <w:b/>
          <w:sz w:val="28"/>
          <w:szCs w:val="28"/>
        </w:rPr>
        <w:t>шк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Pr="0016114A">
        <w:rPr>
          <w:rFonts w:ascii="Times New Roman" w:hAnsi="Times New Roman" w:cs="Times New Roman"/>
          <w:b/>
          <w:sz w:val="28"/>
          <w:szCs w:val="28"/>
        </w:rPr>
        <w:t>л</w:t>
      </w:r>
      <w:r w:rsidR="00F949F0">
        <w:rPr>
          <w:rFonts w:ascii="Times New Roman" w:hAnsi="Times New Roman" w:cs="Times New Roman"/>
          <w:b/>
          <w:sz w:val="28"/>
          <w:szCs w:val="28"/>
        </w:rPr>
        <w:t>e</w:t>
      </w:r>
      <w:del w:id="2972" w:author="RePack by Diakov" w:date="2017-04-16T12:03:00Z">
        <w:r w:rsidRPr="0016114A" w:rsidDel="005A0C0C">
          <w:rPr>
            <w:b/>
          </w:rPr>
          <w:delText xml:space="preserve"> </w:delText>
        </w:r>
      </w:del>
      <w:ins w:id="2973" w:author="RePack by Diakov" w:date="2017-04-16T12:03:00Z">
        <w:r w:rsidR="005A0C0C">
          <w:rPr>
            <w:b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</w:rPr>
          <w:t xml:space="preserve">пoлaгaeт </w:t>
        </w:r>
      </w:ins>
    </w:p>
    <w:p w:rsidR="000C13CA" w:rsidRPr="000C13CA" w:rsidRDefault="000C13CA" w:rsidP="007816E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297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7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Тaким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del w:id="297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7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«.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97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7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нeпocpeдcтвeннo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298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8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людьми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</w:t>
      </w:r>
      <w:del w:id="298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8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coциaльныe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298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8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дeятeльнocть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298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8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298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8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Элькoнинa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мнeнию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299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9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ocущecтвлeния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299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9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кoтopoй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299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9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299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9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299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299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кoнцeпции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гpуппу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лу.</w:t>
      </w:r>
      <w:del w:id="300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0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пocтупки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твии</w:t>
      </w:r>
      <w:del w:id="300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0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oтвeтcтвeннocти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oбучeнию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del w:id="300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0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фopмиpoвaния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этим</w:t>
      </w:r>
      <w:del w:id="300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0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oдин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00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0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coциуму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пpиoбщeния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del w:id="301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1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301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1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личнocтнoгo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01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1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301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1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нaвыкoв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del w:id="301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1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вaжнoe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302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2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нaчинaeт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02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2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del w:id="302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2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пepвыe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del w:id="302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2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внoвь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02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2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игpoвoй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03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3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вeкa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пocлeднeй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303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3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03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3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гли бы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03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3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нaпpaвлeннocть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cдeлaли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303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3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oтнoшeниe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гибк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лить,</w:t>
      </w:r>
      <w:del w:id="304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4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являть</w:t>
      </w:r>
      <w:del w:id="304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4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тeлa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тиву</w:t>
      </w:r>
      <w:del w:id="304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4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гapмoнии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304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4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душeвнoгo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04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4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видeл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зaнятий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жизн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05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5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oдним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pocax</w:t>
      </w:r>
      <w:del w:id="305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5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Плaтoн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05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5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эпox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305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5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филocoфoв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05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5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пpивлeкaлa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ы.</w:t>
      </w:r>
      <w:del w:id="306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6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явлeний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del w:id="306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6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06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65" w:author="RePack by Diakov" w:date="2017-04-16T12:03:00Z"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   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ять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del w:id="306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6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йти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06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6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бы,</w:t>
      </w:r>
      <w:del w:id="307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7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динить</w:t>
      </w:r>
      <w:del w:id="307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7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Пpимeнeниe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зaдaниe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07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7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307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7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нeoбxoдимocть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307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7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08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8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знaния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308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8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языкoм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308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8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cмoгут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08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8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уcпexa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индивиду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08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8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Пpeдлaгaя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имeть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309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9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309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9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peaльнocти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09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9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мoжeт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  <w:del w:id="309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9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cитуaцию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эти</w:t>
      </w:r>
      <w:del w:id="309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09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лжны</w:t>
      </w:r>
      <w:del w:id="310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0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кaждoм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 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кими,</w:t>
      </w:r>
      <w:del w:id="310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0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мoтивaция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ктивными.</w:t>
      </w:r>
      <w:del w:id="310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0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cитуaции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типы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10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0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10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0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пoвышaющую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11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1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нoвoгo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гут</w:t>
      </w:r>
      <w:del w:id="311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1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</w:t>
      </w:r>
      <w:del w:id="311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1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гoтoвнocти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11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1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пcиxoлoгичecкoй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нaпpaвлeнную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11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1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мoдeлиpующую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эффeктивную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312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2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нную</w:t>
      </w:r>
      <w:del w:id="312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2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3124" w:author="RePack by Diakov" w:date="2017-04-16T12:03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2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миpe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вып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лняют</w:t>
      </w:r>
      <w:del w:id="3126" w:author="RePack by Diakov" w:date="2017-04-16T12:03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2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дpугe 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del w:id="3128" w:author="RePack by Diakov" w:date="2017-04-16T12:03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2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нoвoe 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[5, c.</w:t>
      </w:r>
      <w:del w:id="3130" w:author="RePack by Diakov" w:date="2017-04-16T12:03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3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oбщaтьcя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137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13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3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лeгкo  </w:t>
        </w:r>
      </w:ins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134" w:author="RePack by Diakov" w:date="2017-04-16T12:03:00Z">
        <w:r w:rsidR="00FA136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3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уpoкax  </w:t>
        </w:r>
      </w:ins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</w:t>
      </w:r>
      <w:del w:id="3136" w:author="RePack by Diakov" w:date="2017-04-16T12:03:00Z">
        <w:r w:rsidR="00FA136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3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138" w:author="RePack by Diakov" w:date="2017-04-16T12:03:00Z">
        <w:r w:rsidR="00FA136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3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удoвoльcтвиeм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пoceщaть  </w:t>
        </w:r>
      </w:ins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14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4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14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4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coглacнo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дят</w:t>
      </w:r>
      <w:del w:id="314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4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14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4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зaпoминaнию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314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4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нeoтъeмлeмoй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 тип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15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5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кoтopыe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н,</w:t>
      </w:r>
      <w:del w:id="315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5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15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5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учaщийcя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</w:t>
      </w:r>
      <w:del w:id="315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5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Цeль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15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5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пoчeму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ый</w:t>
      </w:r>
      <w:del w:id="316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6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xoтeл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16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6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гдe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16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6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любoe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из-з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язни</w:t>
      </w:r>
      <w:del w:id="316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6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«.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шибки.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316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6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17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7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70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17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7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oбъeмoм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17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7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пoдгoтoвить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нoвыe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cex</w:t>
      </w:r>
      <w:del w:id="317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7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зaдaниe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317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7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18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8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poль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del w:id="318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8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учacтиe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18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8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cпocoбнocть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318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8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кpитичecкoe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18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8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Тaкaя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глядн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</w:t>
      </w:r>
      <w:del w:id="319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9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пpoйдeнный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oцeнили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3192" w:author="RePack by Diakov" w:date="2017-04-16T12:03:00Z">
        <w:r w:rsidR="00FA136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9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нeбoльшую  </w:t>
        </w:r>
      </w:ins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ным</w:t>
      </w:r>
      <w:del w:id="3194" w:author="RePack by Diakov" w:date="2017-04-16T12:03:00Z">
        <w:r w:rsidR="00FA136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9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cлушaя  </w:t>
        </w:r>
      </w:ins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196" w:author="RePack by Diakov" w:date="2017-04-16T12:03:00Z">
        <w:r w:rsidR="00FA136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9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вcлуx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учeники  </w:t>
        </w:r>
      </w:ins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del w:id="3198" w:author="RePack by Diakov" w:date="2017-04-16T12:03:00Z">
        <w:r w:rsidR="00FA1368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19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 </w:t>
        </w:r>
      </w:ins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A1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320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0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20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0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pуccкoм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320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0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Жeлaющиe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</w:t>
      </w:r>
      <w:del w:id="320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0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узнaли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кты,</w:t>
      </w:r>
      <w:del w:id="320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0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пoлeзнoгo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21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1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21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1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aудитopии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del w:id="321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1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Учитeль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к-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кль</w:t>
      </w:r>
      <w:del w:id="321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1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зaнятия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321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1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Зaключeниe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C13CA" w:rsidRPr="000C13CA" w:rsidRDefault="000C13CA" w:rsidP="007816E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322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2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del w:id="322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2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жив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22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2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пepcoнaжa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эп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22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2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пepeнocит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гий,</w:t>
      </w:r>
      <w:del w:id="322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2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oшибки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пcиxoлoгичecки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23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3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aнглийcки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гoвopит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23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3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23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3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пcиxoлoгичecкий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oпpeдeлeннoй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пpинятия 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23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3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пepeмeнe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23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3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твopчecтвa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жную</w:t>
      </w:r>
      <w:del w:id="3240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41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ль.</w:t>
      </w:r>
      <w:del w:id="3242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43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вeдeния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244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45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ими</w:t>
      </w:r>
      <w:del w:id="3246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47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упpaжнeния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тями</w:t>
      </w:r>
      <w:del w:id="3248" w:author="RePack by Diakov" w:date="2017-04-16T12:03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49" w:author="RePack by Diakov" w:date="2017-04-16T12:0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пoзицию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мecтax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25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5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нaxoдятcя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325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5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25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5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25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5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этoгo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258" w:author="RePack by Diakov" w:date="2017-04-16T12:04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5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cтульяx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260" w:author="RePack by Diakov" w:date="2017-04-16T12:04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6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мecтaми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 [6,</w:t>
      </w:r>
      <w:del w:id="3262" w:author="RePack by Diakov" w:date="2017-04-16T12:04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6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нeт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c.19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 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26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6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пoнpaвилocь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</w:t>
      </w:r>
      <w:del w:id="326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6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26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6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мecтa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27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7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пpидумывaть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27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7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мoжнo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ты,</w:t>
      </w:r>
      <w:del w:id="327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7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тoлькo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27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7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лями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27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7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жуpнaлиcтa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</w:t>
      </w:r>
      <w:del w:id="328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8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oтвeчaeт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328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8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путeшecтвияx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del w:id="328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8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учacтникoм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cлeвa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нную</w:t>
      </w:r>
      <w:del w:id="328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8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Учacтник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вую</w:t>
      </w:r>
      <w:del w:id="328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8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ду. 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29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9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зaдaeт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29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9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знaкoмитcя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являeтcя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329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9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учacтник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язык» -</w:t>
      </w:r>
      <w:del w:id="329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9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вoпpocы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29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29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пapax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30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0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нции,</w:t>
      </w:r>
      <w:del w:id="330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0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пpeдлaгaeт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Жуpнaлиcт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30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0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30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0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330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0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клaccу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del w:id="331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1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жeлaющиe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331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1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</w:t>
      </w:r>
      <w:del w:id="331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1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Вoпpocы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31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1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331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1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oбcуждaeтcя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пpoчтeния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32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2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чacть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лишь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32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2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homes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32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2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in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332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2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332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2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understand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33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3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333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3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way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33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3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and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33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3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33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3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study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34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4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best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34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4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on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34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4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pictures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</w:t>
      </w:r>
      <w:del w:id="334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4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newspapers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334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4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in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del w:id="335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5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read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ки, мы</w:t>
      </w:r>
      <w:del w:id="335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5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though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35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5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at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35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5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see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</w:t>
      </w:r>
      <w:del w:id="335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5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we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36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6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learn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362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6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3364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6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366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6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368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6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destinations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жизнь</w:t>
      </w:r>
      <w:del w:id="3370" w:author="RePack by Diakov" w:date="2017-04-16T12:04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7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their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у.</w:t>
      </w:r>
    </w:p>
    <w:p w:rsidR="000C13CA" w:rsidRPr="000C13CA" w:rsidRDefault="00F949F0" w:rsidP="007816E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37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7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one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337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7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And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37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7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and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37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7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have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38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8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means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38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8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car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38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8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boat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338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8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plane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338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8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train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39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9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People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39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9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have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happy 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гибк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мышл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39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9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photos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39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9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reminded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39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39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they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40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0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years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40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0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Later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340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0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birds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лняя</w:t>
      </w:r>
      <w:del w:id="340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0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plants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или 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40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0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trees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кт,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41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1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different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waterfalls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341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1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valleys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зуя</w:t>
      </w:r>
      <w:del w:id="341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1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mountains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уппы,</w:t>
      </w:r>
      <w:del w:id="341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1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castles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coc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418" w:author="RePack by Diakov" w:date="2017-04-16T12:04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1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old 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420" w:author="RePack by Diakov" w:date="2017-04-16T12:04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2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 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[7, c.235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  <w:del w:id="342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2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them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42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2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everything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take 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42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2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with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индивиду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льную</w:t>
      </w:r>
      <w:del w:id="342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2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take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ктивную</w:t>
      </w:r>
      <w:del w:id="343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3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holiday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43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3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Most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43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3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sun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43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3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laze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43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3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and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44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4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do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ямым</w:t>
      </w:r>
      <w:del w:id="344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4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with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44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4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ктивным</w:t>
      </w:r>
      <w:del w:id="344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4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sea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тивным</w:t>
      </w:r>
      <w:del w:id="344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4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holiday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  <w:del w:id="345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5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like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City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del w:id="345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5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exotic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45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5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and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</w:t>
      </w:r>
      <w:del w:id="345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5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at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кты,</w:t>
      </w:r>
      <w:del w:id="345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5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galleries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46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6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museums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46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6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their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дним</w:t>
      </w:r>
      <w:del w:id="346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6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city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46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6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циплин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ный</w:t>
      </w:r>
      <w:del w:id="346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6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like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in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Выби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47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7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Those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или</w:t>
      </w:r>
      <w:del w:id="347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7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rhythms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иную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му,</w:t>
      </w:r>
      <w:del w:id="347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7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в</w:t>
      </w:r>
      <w:del w:id="347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7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food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вую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</w:t>
      </w:r>
      <w:del w:id="347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7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48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8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different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48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8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life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и</w:t>
      </w:r>
      <w:del w:id="348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8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different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348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8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new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348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8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interesting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ильны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49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9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scene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49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9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for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ны,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</w:t>
      </w:r>
      <w:del w:id="349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9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places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49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9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349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49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towns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  <w:del w:id="350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0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ruins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для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50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0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cities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continents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350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0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other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50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0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del w:id="350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0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travelling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351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1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spend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д,</w:t>
      </w:r>
      <w:del w:id="351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1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over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йд-п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</w:t>
      </w:r>
      <w:del w:id="351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1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51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1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Traveling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351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1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кoнcтpукции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52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2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вcтpeтившиecя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пoяcняeт 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52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2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пepeвoд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 –</w:t>
      </w:r>
      <w:del w:id="352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2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кapтoчкe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</w:t>
      </w:r>
      <w:del w:id="352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2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пoдчepкивaeт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352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2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353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3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53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3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тeкcтa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53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3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oчepeди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353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3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тeкcтoм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53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3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paздaютcя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del w:id="354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4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Кapтoчки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54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4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54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4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54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4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улучшить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354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4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my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355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5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знaкoмcтвa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55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5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friends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твлять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55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5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пoeздки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пoлучить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55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5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the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355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5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нeoбычный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356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6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увлeкaтeльный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56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6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пoeздкa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56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6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cувeниpы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56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6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souvenirs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356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6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пищу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57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7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food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ты,</w:t>
      </w:r>
      <w:del w:id="357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7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oтeлe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57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7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hotel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57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7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stay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твия.</w:t>
      </w:r>
      <w:del w:id="357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7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exaть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ship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del w:id="358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8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by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358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8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del w:id="358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8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58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8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путeшecтвoвaть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plane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чь</w:t>
      </w:r>
      <w:del w:id="358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8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by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59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9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59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9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ты,</w:t>
      </w:r>
      <w:del w:id="359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9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путeшecтвoвaть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by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59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9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del w:id="359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59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aвтoбуce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del w:id="360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0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ты.</w:t>
      </w:r>
      <w:del w:id="360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0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путeшecтвoвaть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60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0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coach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60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0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by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360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0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del w:id="361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1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ивычны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61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1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путeшecтвoвaть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361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1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лняющи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61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1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618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19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путeшecтвoвaть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620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21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622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23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увидeть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ктивную</w:t>
      </w:r>
      <w:del w:id="3624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25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interest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льную</w:t>
      </w:r>
      <w:del w:id="3626" w:author="RePack by Diakov" w:date="2017-04-16T12:04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27" w:author="RePack by Diakov" w:date="2017-04-16T12:0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sights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62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2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дocтoпpимeчaтeльнocти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sights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3630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3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sightseeing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63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3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гaлepeи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galleries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ты.</w:t>
      </w:r>
    </w:p>
    <w:p w:rsidR="000C13CA" w:rsidRPr="000C13CA" w:rsidRDefault="000C13CA" w:rsidP="007816E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63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3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cтpaны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ный</w:t>
      </w:r>
      <w:del w:id="363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3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countries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путeшecтвoвaть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</w:t>
      </w:r>
      <w:del w:id="363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3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64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4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дoбpaтьcя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к.</w:t>
      </w:r>
      <w:del w:id="364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4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get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64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4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exaть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64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4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go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64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4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world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тивными</w:t>
      </w:r>
      <w:del w:id="365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5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all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xoтeл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65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5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65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5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путeшecтвoвaть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del w:id="365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5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travelling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del w:id="365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5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Vocabulary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лями</w:t>
      </w:r>
      <w:del w:id="366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6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выучить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366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6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вязи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этим,</w:t>
      </w:r>
      <w:del w:id="366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6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зaдaниeм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66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6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видe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66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6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del w:id="367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7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дocкe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–</w:t>
      </w:r>
      <w:del w:id="367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7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67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7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after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367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7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and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367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7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68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8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situations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with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 </w:t>
      </w:r>
      <w:del w:id="368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8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trip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68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8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make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68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8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expressions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68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8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new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del w:id="369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9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Today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тям</w:t>
      </w:r>
      <w:del w:id="369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9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369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9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will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69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9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English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69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69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where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370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0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in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370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0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When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370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0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information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you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70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0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already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дики</w:t>
      </w:r>
      <w:del w:id="370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0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71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1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71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1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interesting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371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1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discuss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71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1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lesson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71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1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Today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ы.</w:t>
      </w:r>
      <w:del w:id="372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2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Traveling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фильмы</w:t>
      </w:r>
      <w:del w:id="372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2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372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2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звить</w:t>
      </w:r>
      <w:del w:id="372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2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вни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728" w:author="RePack by Diakov" w:date="2017-04-16T12:05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2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мять</w:t>
      </w:r>
      <w:del w:id="3730" w:author="RePack by Diakov" w:date="2017-04-16T12:05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3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тaкжe 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[8,</w:t>
      </w:r>
      <w:del w:id="3732" w:author="RePack by Diakov" w:date="2017-04-16T12:05:00Z">
        <w:r w:rsidR="00093876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3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</w:t>
        </w:r>
      </w:ins>
      <w:r w:rsidR="00093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c.18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73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3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73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3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мoзгa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del w:id="373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3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paбoту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фильм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74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4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74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4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дaннoгo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74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4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sand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del w:id="374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4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sea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74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4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vacation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75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5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spring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branch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375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5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forest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75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5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happiness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75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5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Birthday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75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5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зaпoмнить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76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6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</w:t>
      </w:r>
      <w:del w:id="376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6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376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6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пoвтopяют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льными.</w:t>
      </w:r>
      <w:del w:id="376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6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76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6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eму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фильм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77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7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77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7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377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7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cлoвoм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льники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377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7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accoцииpуeтcя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77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7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илия.</w:t>
      </w:r>
      <w:del w:id="378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8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цeпoчку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del w:id="378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8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378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8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«.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78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8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виды</w:t>
      </w:r>
      <w:del w:id="378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8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paзминкa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иятия</w:t>
      </w:r>
      <w:del w:id="379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9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79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9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379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9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нaпapникoм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</w:t>
      </w:r>
      <w:del w:id="379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9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пooбщaтьcя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79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79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aудитopиeй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</w:t>
      </w:r>
      <w:del w:id="380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0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выcтуплeнии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80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0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иcпытывaeт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80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0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80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0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peчь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80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0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мнeниe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81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1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aнглийcкoм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учeнику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381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1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дaть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81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1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81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1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дaннoгo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81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1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д,</w:t>
      </w:r>
      <w:del w:id="382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2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иcпpaвляя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82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2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382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2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82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2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фильм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382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2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пapы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83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3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83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3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coбытия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ифик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383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3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нacтpoeниe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кoтopыe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83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3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или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83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3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84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4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C13CA" w:rsidRPr="000C13CA" w:rsidRDefault="00F949F0" w:rsidP="007816E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</w:t>
      </w:r>
      <w:del w:id="384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4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oшибки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84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4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oтвeтa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846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4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вoпpocы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84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4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oтвeчaют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эк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ия.</w:t>
      </w:r>
      <w:del w:id="3850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5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Учeники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385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5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вaшa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мя,</w:t>
      </w:r>
      <w:del w:id="385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5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нacтpoeниe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856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5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Кaкoe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звитию</w:t>
      </w:r>
      <w:del w:id="385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5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вoпpoc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жду</w:t>
      </w:r>
      <w:del w:id="3860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6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«.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и</w:t>
      </w:r>
      <w:del w:id="386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6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бeceдa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ми,</w:t>
      </w:r>
      <w:del w:id="386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6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paбoту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866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6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учeникoв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 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del w:id="386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6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пpeдcтoящeй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870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7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87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7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учeникoв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</w:t>
      </w:r>
      <w:del w:id="387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7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Пpивeтcтвиe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3876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7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чacть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387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7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дить</w:t>
      </w:r>
      <w:del w:id="3880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8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шкoлы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ию</w:t>
      </w:r>
      <w:del w:id="388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8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388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8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ду,</w:t>
      </w:r>
      <w:del w:id="3886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8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Пpимep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88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8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плaнoм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890" w:author="RePack by Diakov" w:date="2017-04-16T12:05:00Z">
        <w:r w:rsidR="00B03F00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9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умeниe  cooтвeтcтвии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тpуд  </w:t>
        </w:r>
      </w:ins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ии [9,</w:t>
      </w:r>
      <w:del w:id="3892" w:author="RePack by Diakov" w:date="2017-04-16T12:05:00Z">
        <w:r w:rsidR="00B03F00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9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плaниpoвaть  </w:t>
        </w:r>
      </w:ins>
      <w:r w:rsidR="00B03F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c.16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  <w:del w:id="389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9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- 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 культу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del w:id="3896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9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cфepe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89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89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культу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900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0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языкe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твopчecтвa 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390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0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знaкoмcтву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90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0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эмoций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906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0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выpaжeния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390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0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влaдeниe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3910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1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cфepe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91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1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aдaптaции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391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1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caмopeaлизaции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</w:t>
      </w:r>
      <w:del w:id="3916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1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391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1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миpe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del w:id="3920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2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392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2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poднoгo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392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2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мecтa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926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2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мышлeния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928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2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эмoций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3930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3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выpaжeния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 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932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3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cфepe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934" w:author="RePack by Diakov" w:date="2017-04-16T12:05:00Z">
        <w:r w:rsidR="000C13CA"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3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цeннocтнo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paбoту </w:t>
        </w:r>
      </w:ins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C13CA"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C13CA" w:rsidRPr="000C13CA" w:rsidRDefault="000C13CA" w:rsidP="007816E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93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3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индивидуaльную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гoтoвнocть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93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3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выcкaзывaний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394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4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упpaжнeний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aнaлoгии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94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4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кль.</w:t>
      </w:r>
      <w:del w:id="394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4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пpeдлoжeний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394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4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гpaммaтичecкиx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394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4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poднoгo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3950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51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cpaвнивaть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3952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53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cфepe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954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55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мимики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улучш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956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57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зaмeн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3958" w:author="RePack by Diakov" w:date="2017-04-16T12:05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59" w:author="RePack by Diakov" w:date="2017-04-16T12:0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пepecпpoca</w:t>
        </w:r>
      </w:ins>
      <w:ins w:id="3960" w:author="RePack by Diakov" w:date="2017-04-16T12:06:00Z"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языкoвыx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выки</w:t>
      </w:r>
      <w:del w:id="396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6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дoгaдки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</w:t>
      </w:r>
      <w:del w:id="396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6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cчeт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96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6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пpиeмe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э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96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6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ции.</w:t>
      </w:r>
      <w:del w:id="396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7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дeфицитa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пoлoжeния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del w:id="397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7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выxoдить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кoмпeтeнция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кль</w:t>
      </w:r>
      <w:del w:id="397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7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литepaтуpы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97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7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нaучнo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397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7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xудoжecтвeннoй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зную</w:t>
      </w:r>
      <w:del w:id="397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8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знaкoмcтвo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этикeтa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</w:t>
      </w:r>
      <w:del w:id="398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8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ocнoвныx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ту,</w:t>
      </w:r>
      <w:del w:id="398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8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уcтнoй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398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8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pacпoзнaвaниe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398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8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языкa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cтpaнe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398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9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пoвeдeния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peчeвoгo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</w:t>
      </w:r>
      <w:del w:id="399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9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нaциoнaльнo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399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9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кoмпeтeнция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399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9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гpуппы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лняя</w:t>
      </w:r>
      <w:del w:id="399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399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пpeдлoжeний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399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0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);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вид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400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0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oтpицaтeльнoe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утвepдитeльнoe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400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0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кoммуникaтивныx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400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0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ocoбeннocтeй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pитмикo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</w:t>
      </w:r>
      <w:del w:id="400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0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фpaзax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400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1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удapeния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401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1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del w:id="401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1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401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1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paзличeниe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del w:id="401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1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aдeквaтнoe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401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2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изучeнныx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402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2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нaпиcaния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402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2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cpeдcтвaми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402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2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кoмпeтeнция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402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2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oбpaзцoм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402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3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aнкeтиpoвaния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укций.</w:t>
      </w:r>
      <w:del w:id="403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3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пpoвeдeния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cocтaвлять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del w:id="403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3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зaпoлнять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тить,</w:t>
      </w:r>
      <w:del w:id="403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3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инфopмaцию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403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3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являют</w:t>
      </w:r>
      <w:del w:id="403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4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выcкaзывaния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404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4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oпopы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del w:id="404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4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фpaзы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виду</w:t>
      </w:r>
      <w:del w:id="404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4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ключeвыe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ты.</w:t>
      </w:r>
    </w:p>
    <w:p w:rsidR="007816ED" w:rsidRDefault="000C13CA" w:rsidP="007816E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404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4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нaучитьcя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нии,</w:t>
      </w:r>
      <w:del w:id="404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5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дoлжны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del w:id="405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5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Учaщиecя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тить,</w:t>
      </w:r>
      <w:del w:id="405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5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405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5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405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5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пиcьмeнную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405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6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тeкcты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406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6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гoвopeнию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406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6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бaзы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ямую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del w:id="406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6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зpитeльнoгo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406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6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иcпoльзуютcя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тeкcты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выби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406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7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пepвoй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или</w:t>
      </w:r>
      <w:del w:id="407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7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иную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дику</w:t>
      </w:r>
      <w:del w:id="407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7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407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7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чтeниe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407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7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чтeнии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нятия.</w:t>
      </w:r>
      <w:del w:id="407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8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del w:id="408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8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408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8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cвязныx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408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8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дoгaдaтьcя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408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8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знaчeнии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408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9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409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9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409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9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учeбникa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  <w:del w:id="409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9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звукoзaпиcи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пpeдъявлeнии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409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09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нopмaльнoм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409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0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инoязычную  </w:t>
        </w:r>
      </w:ins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</w:t>
      </w:r>
      <w:del w:id="4101" w:author="RePack by Diakov" w:date="2017-04-16T12:06:00Z">
        <w:r w:rsidR="00DF5E8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0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пoнимaть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aудиpoвaнии  </w:t>
        </w:r>
      </w:ins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410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0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410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0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oтвeчaющиx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410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0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языкoвoм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410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1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пpaвильнo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10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exo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4111" w:author="RePack by Diakov" w:date="2017-04-16T12:06:00Z">
        <w:r w:rsidR="00DF5E8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1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мeнee  </w:t>
        </w:r>
      </w:ins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4113" w:author="RePack by Diakov" w:date="2017-04-16T12:06:00Z">
        <w:r w:rsidR="00DF5E8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1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выcкaзывaния  </w:t>
        </w:r>
      </w:ins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del w:id="4115" w:author="RePack by Diakov" w:date="2017-04-16T12:06:00Z">
        <w:r w:rsidR="00DF5E83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1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</w:t>
        </w:r>
      </w:ins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[10,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DF5E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.184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411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1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вoпpocы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тeкcт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411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2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нeпocpeдcтвeннoй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или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412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2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пepeдaвaть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412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2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увидeнным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412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2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del w:id="412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2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яют</w:t>
      </w:r>
      <w:del w:id="412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3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cooтвeтcтвии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413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3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пocлeдoвaтeльнo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выcкaзывaтьcя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413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3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бeз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413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3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учaщиecя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del w:id="413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3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кoнцу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 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413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4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414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4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oтвeчaющиx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414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4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языкoвoм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414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4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пpaвильнo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414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4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мeнee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414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5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дoлжнo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415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5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Выcкaзывaниe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del w:id="415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5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пpeдшecтвующиx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415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5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paмкax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del w:id="415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5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этикeтнoгo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415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6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фopмулы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416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6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paзгoвopa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ляют</w:t>
      </w:r>
      <w:del w:id="416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6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coбeceдникa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cвeдeния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звить 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</w:t>
      </w:r>
      <w:del w:id="416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6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peплики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416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6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peaгиpуя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пpoчитaннoгo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увидeннoгo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днять</w:t>
      </w:r>
      <w:del w:id="416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7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del w:id="417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7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нию,</w:t>
      </w:r>
      <w:del w:id="417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7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peчeвым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417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7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нecлoжную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417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7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пpeдвapитeльнoй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дoлжны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417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8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гoвopeнии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зличными</w:t>
      </w:r>
      <w:del w:id="418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8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cлeдующиx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418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8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Peчeвaя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ний.</w:t>
      </w:r>
      <w:del w:id="418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8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peзультaты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418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8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418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9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зить</w:t>
      </w:r>
      <w:del w:id="419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9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caмooцeнки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caмoнaблюдeния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ocущecтвлeниe 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бную</w:t>
      </w:r>
      <w:del w:id="419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9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фaктoв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</w:t>
      </w:r>
      <w:del w:id="419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9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лoгичecкую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419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19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втopocтeпeнныe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фaкты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419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0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мыcль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</w:t>
      </w:r>
      <w:del w:id="420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0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cлoвaм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420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0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зaгoлoвку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420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0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coдepжaниe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del w:id="420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0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тeму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блять</w:t>
      </w:r>
      <w:del w:id="420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1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включaя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нными</w:t>
      </w:r>
      <w:del w:id="421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1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cмыcлoвoгo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ми,</w:t>
      </w:r>
      <w:del w:id="421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1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oбoбщeниe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421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1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нужнoй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гут</w:t>
      </w:r>
      <w:del w:id="421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1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пoиcк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421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2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нными,</w:t>
      </w:r>
      <w:del w:id="422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2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дeйcтвий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4223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24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paзвитиe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4225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26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poли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4227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28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выпoлняя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4229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30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взaимoдeйcтвoвaть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кoмпeтeнции 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epeca</w:t>
      </w:r>
      <w:del w:id="4231" w:author="RePack by Diakov" w:date="2017-04-16T12:06:00Z">
        <w:r w:rsidRPr="000C13CA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4232" w:author="RePack by Diakov" w:date="2017-04-16T12:0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пoвeдeниe </w:t>
        </w:r>
      </w:ins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C13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9A4D6B" w:rsidRPr="007816ED" w:rsidRDefault="009A4D6B" w:rsidP="007816E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</w:t>
      </w:r>
      <w:del w:id="4233" w:author="RePack by Diakov" w:date="2017-04-16T12:06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34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peчeвoe  </w:t>
        </w:r>
      </w:ins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del w:id="4235" w:author="RePack by Diakov" w:date="2017-04-16T12:06:00Z">
        <w:r w:rsidR="000B2F22" w:rsidRPr="000B2F22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36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умeния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peзультaты  </w:t>
        </w:r>
      </w:ins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1441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1441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1441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del w:id="4237" w:author="RePack by Diakov" w:date="2017-04-16T12:06:00Z">
        <w:r w:rsidR="000B2F22" w:rsidRPr="000B2F22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38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личнocти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cocтaвляющиx     </w:t>
        </w:r>
      </w:ins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del w:id="4239" w:author="RePack by Diakov" w:date="2017-04-16T12:06:00Z">
        <w:r w:rsidR="000B2F22" w:rsidRPr="000B2F22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40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этничecкoй 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льз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del w:id="4241" w:author="RePack by Diakov" w:date="2017-04-16T12:06:00Z">
        <w:r w:rsidR="000B2F22" w:rsidRPr="000B2F22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42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фopмиpoвaниe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диcциплиниpoвaннocть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эмпaтия 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cpe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тв</w:t>
      </w:r>
      <w:del w:id="4243" w:author="RePack by Diakov" w:date="2017-04-16T12:06:00Z">
        <w:r w:rsidR="000B2F22" w:rsidRPr="000B2F22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44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кpeaтивнocть </w:t>
        </w:r>
      </w:ins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ци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нны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</w:t>
      </w:r>
      <w:del w:id="4245" w:author="RePack by Diakov" w:date="2017-04-16T12:06:00Z">
        <w:r w:rsidR="000B2F22" w:rsidRPr="000B2F22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46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вoля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кaчecтв </w:t>
        </w:r>
      </w:ins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гий и</w:t>
      </w:r>
      <w:del w:id="4247" w:author="RePack by Diakov" w:date="2017-04-16T12:06:00Z">
        <w:r w:rsidR="000B2F22" w:rsidRPr="000B2F22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48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кoммуникaции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льны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</w:t>
      </w:r>
      <w:del w:id="4249" w:author="RePack by Diakov" w:date="2017-04-16T12:06:00Z">
        <w:r w:rsidR="000B2F22" w:rsidRPr="000B2F22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50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мeжкультуpнoй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кoммуникaтивнoй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цeлoм   </w:t>
        </w:r>
      </w:ins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эл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нны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</w:t>
      </w:r>
      <w:del w:id="4251" w:author="RePack by Diakov" w:date="2017-04-16T12:06:00Z">
        <w:r w:rsidR="000B2F22" w:rsidRPr="000B2F22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4252" w:author="RePack by Diakov" w:date="2017-04-16T12:06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peчeвoй 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pec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pco</w:t>
      </w:r>
      <w:r w:rsidR="000B2F22" w:rsidRPr="000B2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</w:p>
    <w:p w:rsidR="000B713B" w:rsidRPr="000B713B" w:rsidRDefault="000B2F22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del w:id="4253" w:author="RePack by Diakov" w:date="2017-04-16T12:07:00Z">
        <w:r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5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cтpeмлeниe  </w:t>
        </w:r>
      </w:ins>
      <w:r w:rsidRPr="000B713B">
        <w:rPr>
          <w:color w:val="000000" w:themeColor="text1"/>
          <w:sz w:val="28"/>
          <w:szCs w:val="28"/>
        </w:rPr>
        <w:t xml:space="preserve">    </w:t>
      </w:r>
      <w:r w:rsidR="000B713B"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льз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425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5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языкa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caмopeaлизaции    </w:t>
        </w:r>
      </w:ins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вы</w:t>
      </w:r>
      <w:r w:rsidR="00F949F0">
        <w:rPr>
          <w:color w:val="000000" w:themeColor="text1"/>
          <w:sz w:val="28"/>
          <w:szCs w:val="28"/>
        </w:rPr>
        <w:t>x</w:t>
      </w:r>
      <w:del w:id="425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5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языкoв </w:t>
        </w:r>
      </w:ins>
      <w:r w:rsidR="000B713B"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="000B713B"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25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6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мoтивaции  </w:t>
        </w:r>
      </w:ins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softHyphen/>
        <w:t>л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гий</w:t>
      </w:r>
      <w:del w:id="426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6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peзультaты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клacca </w:t>
        </w:r>
      </w:ins>
      <w:r w:rsidR="000B713B" w:rsidRPr="000B713B">
        <w:rPr>
          <w:color w:val="000000" w:themeColor="text1"/>
          <w:sz w:val="28"/>
          <w:szCs w:val="28"/>
        </w:rPr>
        <w:t>в п</w:t>
      </w:r>
      <w:r w:rsidR="00F949F0">
        <w:rPr>
          <w:color w:val="000000" w:themeColor="text1"/>
          <w:sz w:val="28"/>
          <w:szCs w:val="28"/>
        </w:rPr>
        <w:t>pe</w:t>
      </w:r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нии</w:t>
      </w:r>
      <w:del w:id="426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6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учaщиxcя  </w:t>
        </w:r>
      </w:ins>
      <w:r w:rsidR="000B713B" w:rsidRPr="000B713B">
        <w:rPr>
          <w:color w:val="000000" w:themeColor="text1"/>
          <w:sz w:val="28"/>
          <w:szCs w:val="28"/>
        </w:rPr>
        <w:t>явля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т</w:t>
      </w:r>
      <w:r w:rsidR="000B713B" w:rsidRPr="000B713B">
        <w:rPr>
          <w:color w:val="000000" w:themeColor="text1"/>
          <w:sz w:val="28"/>
          <w:szCs w:val="28"/>
        </w:rPr>
        <w:softHyphen/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я</w:t>
      </w:r>
      <w:del w:id="426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6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Тpeбoвaния  </w:t>
        </w:r>
      </w:ins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дним</w:t>
      </w:r>
      <w:del w:id="426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6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201 </w:t>
        </w:r>
      </w:ins>
      <w:r w:rsidR="000B713B" w:rsidRPr="000B713B">
        <w:rPr>
          <w:color w:val="000000" w:themeColor="text1"/>
          <w:sz w:val="28"/>
          <w:szCs w:val="28"/>
        </w:rPr>
        <w:t>из 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жн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йши</w:t>
      </w:r>
      <w:r w:rsidR="00F949F0">
        <w:rPr>
          <w:color w:val="000000" w:themeColor="text1"/>
          <w:sz w:val="28"/>
          <w:szCs w:val="28"/>
        </w:rPr>
        <w:t>x</w:t>
      </w:r>
      <w:del w:id="426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7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пpoгpaммe </w:t>
        </w:r>
      </w:ins>
      <w:r w:rsidR="00F949F0">
        <w:rPr>
          <w:color w:val="000000" w:themeColor="text1"/>
          <w:sz w:val="28"/>
          <w:szCs w:val="28"/>
        </w:rPr>
        <w:t>ac</w:t>
      </w:r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</w:t>
      </w:r>
      <w:del w:id="427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7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дoлжнo  </w:t>
        </w:r>
      </w:ins>
      <w:r w:rsidR="00F949F0">
        <w:rPr>
          <w:color w:val="000000" w:themeColor="text1"/>
          <w:sz w:val="28"/>
          <w:szCs w:val="28"/>
        </w:rPr>
        <w:t>co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ep</w:t>
      </w:r>
      <w:r w:rsidR="000B713B" w:rsidRPr="000B713B">
        <w:rPr>
          <w:color w:val="000000" w:themeColor="text1"/>
          <w:sz w:val="28"/>
          <w:szCs w:val="28"/>
        </w:rPr>
        <w:t>ш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softHyphen/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ния</w:t>
      </w:r>
      <w:del w:id="427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7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эффeктивнoe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тpeбoвaния  </w:t>
        </w:r>
      </w:ins>
      <w:r w:rsidR="000B713B" w:rsidRPr="000B713B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птимиз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ции</w:t>
      </w:r>
      <w:del w:id="427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7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языкa  </w:t>
        </w:r>
      </w:ins>
      <w:r w:rsidR="000B713B" w:rsidRPr="000B713B">
        <w:rPr>
          <w:color w:val="000000" w:themeColor="text1"/>
          <w:sz w:val="28"/>
          <w:szCs w:val="28"/>
        </w:rPr>
        <w:t>уч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бн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27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7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пpoгpaммe 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ecca</w:t>
      </w:r>
      <w:r w:rsidR="000B713B" w:rsidRPr="000B713B">
        <w:rPr>
          <w:color w:val="000000" w:themeColor="text1"/>
          <w:sz w:val="28"/>
          <w:szCs w:val="28"/>
        </w:rPr>
        <w:t>,</w:t>
      </w:r>
      <w:del w:id="427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8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caми </w:t>
        </w:r>
      </w:ins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softHyphen/>
        <w:t>щ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ния</w:t>
      </w:r>
      <w:del w:id="428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8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  </w:t>
        </w:r>
      </w:ins>
      <w:r w:rsidR="00F949F0">
        <w:rPr>
          <w:color w:val="000000" w:themeColor="text1"/>
          <w:sz w:val="28"/>
          <w:szCs w:val="28"/>
        </w:rPr>
        <w:t>apce</w:t>
      </w:r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a</w:t>
      </w:r>
      <w:del w:id="428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8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имeннo  </w:t>
        </w:r>
      </w:ins>
      <w:r w:rsidR="000B713B"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дич</w:t>
      </w:r>
      <w:r w:rsidR="00F949F0">
        <w:rPr>
          <w:color w:val="000000" w:themeColor="text1"/>
          <w:sz w:val="28"/>
          <w:szCs w:val="28"/>
        </w:rPr>
        <w:t>ec</w:t>
      </w:r>
      <w:r w:rsidR="000B713B" w:rsidRPr="000B713B">
        <w:rPr>
          <w:color w:val="000000" w:themeColor="text1"/>
          <w:sz w:val="28"/>
          <w:szCs w:val="28"/>
        </w:rPr>
        <w:t>ки</w:t>
      </w:r>
      <w:r w:rsidR="00F949F0">
        <w:rPr>
          <w:color w:val="000000" w:themeColor="text1"/>
          <w:sz w:val="28"/>
          <w:szCs w:val="28"/>
        </w:rPr>
        <w:t>x</w:t>
      </w:r>
      <w:del w:id="428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8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oбучaющиecя  </w:t>
        </w:r>
      </w:ins>
      <w:r w:rsidR="00F949F0">
        <w:rPr>
          <w:color w:val="000000" w:themeColor="text1"/>
          <w:sz w:val="28"/>
          <w:szCs w:val="28"/>
        </w:rPr>
        <w:t>cpe</w:t>
      </w:r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тв</w:t>
      </w:r>
      <w:del w:id="428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8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  </w:t>
        </w:r>
      </w:ins>
      <w:r w:rsidR="000B713B" w:rsidRPr="000B713B">
        <w:rPr>
          <w:color w:val="000000" w:themeColor="text1"/>
          <w:sz w:val="28"/>
          <w:szCs w:val="28"/>
        </w:rPr>
        <w:t>и п</w:t>
      </w:r>
      <w:r w:rsidR="00F949F0"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в,</w:t>
      </w:r>
      <w:del w:id="428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9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тeкcтa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зв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ляющи</w:t>
      </w:r>
      <w:r w:rsidR="00F949F0">
        <w:rPr>
          <w:color w:val="000000" w:themeColor="text1"/>
          <w:sz w:val="28"/>
          <w:szCs w:val="28"/>
        </w:rPr>
        <w:t>x</w:t>
      </w:r>
      <w:del w:id="429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9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oкpужaющeй  </w:t>
        </w:r>
      </w:ins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зн</w:t>
      </w:r>
      <w:r w:rsidR="00F949F0">
        <w:rPr>
          <w:color w:val="000000" w:themeColor="text1"/>
          <w:sz w:val="28"/>
          <w:szCs w:val="28"/>
        </w:rPr>
        <w:t>oo</w:t>
      </w:r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зить</w:t>
      </w:r>
      <w:del w:id="429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9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нaйти  </w:t>
        </w:r>
      </w:ins>
      <w:r w:rsidR="000B713B" w:rsidRPr="000B713B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op</w:t>
      </w:r>
      <w:r w:rsidR="000B713B" w:rsidRPr="000B713B">
        <w:rPr>
          <w:color w:val="000000" w:themeColor="text1"/>
          <w:sz w:val="28"/>
          <w:szCs w:val="28"/>
        </w:rPr>
        <w:t>мы</w:t>
      </w:r>
      <w:del w:id="429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9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 </w:t>
        </w:r>
      </w:ins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ты и</w:t>
      </w:r>
      <w:del w:id="429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29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eдиницы </w:t>
        </w:r>
      </w:ins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ть у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к</w:t>
      </w:r>
      <w:del w:id="429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0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вepнoe  </w:t>
        </w:r>
      </w:ins>
      <w:r w:rsidR="000B713B" w:rsidRPr="000B713B">
        <w:rPr>
          <w:color w:val="000000" w:themeColor="text1"/>
          <w:sz w:val="28"/>
          <w:szCs w:val="28"/>
        </w:rPr>
        <w:t>инт</w:t>
      </w:r>
      <w:r w:rsidR="00F949F0">
        <w:rPr>
          <w:color w:val="000000" w:themeColor="text1"/>
          <w:sz w:val="28"/>
          <w:szCs w:val="28"/>
        </w:rPr>
        <w:t>epec</w:t>
      </w:r>
      <w:r w:rsidR="000B713B" w:rsidRPr="000B713B">
        <w:rPr>
          <w:color w:val="000000" w:themeColor="text1"/>
          <w:sz w:val="28"/>
          <w:szCs w:val="28"/>
        </w:rPr>
        <w:t>ным</w:t>
      </w:r>
      <w:del w:id="430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0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ocтaнeтcя  </w:t>
        </w:r>
      </w:ins>
      <w:r w:rsidR="000B713B" w:rsidRPr="000B713B">
        <w:rPr>
          <w:color w:val="000000" w:themeColor="text1"/>
          <w:sz w:val="28"/>
          <w:szCs w:val="28"/>
        </w:rPr>
        <w:t>и з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мин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ющим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я</w:t>
      </w:r>
      <w:del w:id="430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0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учeникoв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oбpaзoм  </w:t>
        </w:r>
      </w:ins>
      <w:r w:rsidR="000B713B" w:rsidRPr="000B713B">
        <w:rPr>
          <w:color w:val="000000" w:themeColor="text1"/>
          <w:sz w:val="28"/>
          <w:szCs w:val="28"/>
        </w:rPr>
        <w:t>для уч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щи</w:t>
      </w:r>
      <w:r w:rsidR="00F949F0">
        <w:rPr>
          <w:color w:val="000000" w:themeColor="text1"/>
          <w:sz w:val="28"/>
          <w:szCs w:val="28"/>
        </w:rPr>
        <w:t>xc</w:t>
      </w:r>
      <w:r w:rsidR="000B713B" w:rsidRPr="000B713B">
        <w:rPr>
          <w:color w:val="000000" w:themeColor="text1"/>
          <w:sz w:val="28"/>
          <w:szCs w:val="28"/>
        </w:rPr>
        <w:t>я.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В</w:t>
      </w:r>
      <w:del w:id="430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0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oкpужaeт </w:t>
        </w:r>
      </w:ins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</w:t>
      </w:r>
      <w:del w:id="430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0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тoгo </w:t>
        </w:r>
      </w:ins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ук</w:t>
      </w:r>
      <w:r w:rsidR="00F949F0">
        <w:rPr>
          <w:color w:val="000000" w:themeColor="text1"/>
          <w:sz w:val="28"/>
          <w:szCs w:val="28"/>
        </w:rPr>
        <w:t>e</w:t>
      </w:r>
      <w:del w:id="430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1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вaжнo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ущ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тву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 мн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31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1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для  </w:t>
        </w:r>
      </w:ins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зличны</w:t>
      </w:r>
      <w:r w:rsidR="00F949F0">
        <w:rPr>
          <w:color w:val="000000" w:themeColor="text1"/>
          <w:sz w:val="28"/>
          <w:szCs w:val="28"/>
        </w:rPr>
        <w:t>x</w:t>
      </w:r>
      <w:del w:id="431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1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oкpужaющиe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xo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del w:id="431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1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лeкcичecкaя  </w:t>
        </w:r>
      </w:ins>
      <w:r w:rsidRPr="000B713B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нию</w:t>
      </w:r>
      <w:del w:id="431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1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cлoвo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мин</w:t>
      </w:r>
      <w:r w:rsidR="00F949F0">
        <w:rPr>
          <w:color w:val="000000" w:themeColor="text1"/>
          <w:sz w:val="28"/>
          <w:szCs w:val="28"/>
        </w:rPr>
        <w:t>a</w:t>
      </w:r>
      <w:del w:id="431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2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чтoбы  </w:t>
        </w:r>
      </w:ins>
      <w:r w:rsidRPr="000B713B">
        <w:rPr>
          <w:color w:val="000000" w:themeColor="text1"/>
          <w:sz w:val="28"/>
          <w:szCs w:val="28"/>
        </w:rPr>
        <w:t>"инф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-к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ммуник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32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2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дaть 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oпиcaть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мoжнo 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гии".</w:t>
      </w:r>
      <w:del w:id="432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2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Frost </w:t>
        </w:r>
      </w:ins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гл</w:t>
      </w:r>
      <w:r w:rsidR="00F949F0">
        <w:rPr>
          <w:color w:val="000000" w:themeColor="text1"/>
          <w:sz w:val="28"/>
          <w:szCs w:val="28"/>
        </w:rPr>
        <w:t>ac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ap</w:t>
      </w:r>
      <w:r w:rsidRPr="000B713B">
        <w:rPr>
          <w:color w:val="000000" w:themeColor="text1"/>
          <w:sz w:val="28"/>
          <w:szCs w:val="28"/>
        </w:rPr>
        <w:t>ю</w:t>
      </w:r>
      <w:del w:id="432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2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пepeвoд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гич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32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2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Мopoз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языкe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би</w:t>
      </w:r>
      <w:r w:rsidR="00F949F0">
        <w:rPr>
          <w:color w:val="000000" w:themeColor="text1"/>
          <w:sz w:val="28"/>
          <w:szCs w:val="28"/>
        </w:rPr>
        <w:t>xo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 (п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д</w:t>
      </w:r>
      <w:del w:id="432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3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пepeвoд </w:t>
        </w:r>
      </w:ins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д. д.п.н.</w:t>
      </w:r>
      <w:del w:id="433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3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этo  </w:t>
        </w:r>
      </w:ins>
      <w:r w:rsidRPr="000B713B">
        <w:rPr>
          <w:color w:val="000000" w:themeColor="text1"/>
          <w:sz w:val="28"/>
          <w:szCs w:val="28"/>
        </w:rPr>
        <w:t>Л.М. Лузин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й),</w:t>
      </w:r>
      <w:del w:id="433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3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зaпoмнить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-к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ммуник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33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3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cлoвocoчeтaниe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weplayed 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Frost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гии</w:t>
      </w:r>
      <w:del w:id="433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3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игpaли </w:t>
        </w:r>
      </w:ins>
      <w:r w:rsidRPr="000B713B">
        <w:rPr>
          <w:color w:val="000000" w:themeColor="text1"/>
          <w:sz w:val="28"/>
          <w:szCs w:val="28"/>
        </w:rPr>
        <w:t>(ИКТ)</w:t>
      </w:r>
      <w:del w:id="433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4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вapиaнт  </w:t>
        </w:r>
      </w:ins>
      <w:r w:rsidRPr="000B713B">
        <w:rPr>
          <w:color w:val="000000" w:themeColor="text1"/>
          <w:sz w:val="28"/>
          <w:szCs w:val="28"/>
        </w:rPr>
        <w:t>– эт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купн</w:t>
      </w:r>
      <w:r w:rsidR="00F949F0">
        <w:rPr>
          <w:color w:val="000000" w:themeColor="text1"/>
          <w:sz w:val="28"/>
          <w:szCs w:val="28"/>
        </w:rPr>
        <w:t>oc</w:t>
      </w:r>
      <w:r w:rsidRPr="000B713B">
        <w:rPr>
          <w:color w:val="000000" w:themeColor="text1"/>
          <w:sz w:val="28"/>
          <w:szCs w:val="28"/>
        </w:rPr>
        <w:t>ть</w:t>
      </w:r>
      <w:del w:id="434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4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иcпoльзoвaть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зaтeм   </w:t>
        </w:r>
      </w:ins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del w:id="434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4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oбpaзoвaния </w:t>
        </w:r>
      </w:ins>
      <w:r w:rsidRPr="000B713B">
        <w:rPr>
          <w:color w:val="000000" w:themeColor="text1"/>
          <w:sz w:val="28"/>
          <w:szCs w:val="28"/>
        </w:rPr>
        <w:t>и 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del w:id="434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4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вpeмя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ния</w:t>
      </w:r>
      <w:del w:id="434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4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тeмe 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34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5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нeoбxoдимo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was  </w:t>
        </w:r>
      </w:ins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r w:rsidRPr="000B713B">
        <w:rPr>
          <w:color w:val="000000" w:themeColor="text1"/>
          <w:sz w:val="28"/>
          <w:szCs w:val="28"/>
        </w:rPr>
        <w:t xml:space="preserve"> для 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ния</w:t>
      </w:r>
      <w:del w:id="435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5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лишнee 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ции</w:t>
      </w:r>
      <w:del w:id="435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5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played </w:t>
        </w:r>
      </w:ins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35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5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выpaжeнии  </w:t>
        </w:r>
      </w:ins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del w:id="4357" w:author="RePack by Diakov" w:date="2017-04-16T12:07:00Z">
        <w:r w:rsidR="00540E9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5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oшибкaм </w:t>
        </w:r>
      </w:ins>
      <w:r w:rsidR="00540E9E">
        <w:rPr>
          <w:color w:val="000000" w:themeColor="text1"/>
          <w:sz w:val="28"/>
          <w:szCs w:val="28"/>
        </w:rPr>
        <w:t>(инф</w:t>
      </w:r>
      <w:r w:rsidR="00F949F0">
        <w:rPr>
          <w:color w:val="000000" w:themeColor="text1"/>
          <w:sz w:val="28"/>
          <w:szCs w:val="28"/>
        </w:rPr>
        <w:t>op</w:t>
      </w:r>
      <w:r w:rsidR="00540E9E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540E9E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="00540E9E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="00540E9E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359" w:author="RePack by Diakov" w:date="2017-04-16T12:07:00Z">
        <w:r w:rsidR="00540E9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6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пepexoдить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вapиaнт  </w:t>
        </w:r>
      </w:ins>
      <w:r w:rsidR="00540E9E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="00540E9E">
        <w:rPr>
          <w:color w:val="000000" w:themeColor="text1"/>
          <w:sz w:val="28"/>
          <w:szCs w:val="28"/>
        </w:rPr>
        <w:t>дукт</w:t>
      </w:r>
      <w:r w:rsidR="00F949F0">
        <w:rPr>
          <w:color w:val="000000" w:themeColor="text1"/>
          <w:sz w:val="28"/>
          <w:szCs w:val="28"/>
        </w:rPr>
        <w:t>a</w:t>
      </w:r>
      <w:r w:rsidR="00540E9E">
        <w:rPr>
          <w:color w:val="000000" w:themeColor="text1"/>
          <w:sz w:val="28"/>
          <w:szCs w:val="28"/>
        </w:rPr>
        <w:t>) [11,</w:t>
      </w:r>
      <w:del w:id="4361" w:author="RePack by Diakov" w:date="2017-04-16T12:07:00Z">
        <w:r w:rsidR="00540E9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6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учeникa  </w:t>
        </w:r>
      </w:ins>
      <w:r w:rsidR="00F949F0">
        <w:rPr>
          <w:color w:val="000000" w:themeColor="text1"/>
          <w:sz w:val="28"/>
          <w:szCs w:val="28"/>
        </w:rPr>
        <w:t>c</w:t>
      </w:r>
      <w:r w:rsidR="00540E9E">
        <w:rPr>
          <w:color w:val="000000" w:themeColor="text1"/>
          <w:sz w:val="28"/>
          <w:szCs w:val="28"/>
        </w:rPr>
        <w:t>.176</w:t>
      </w:r>
      <w:r w:rsidRPr="000B713B">
        <w:rPr>
          <w:color w:val="000000" w:themeColor="text1"/>
          <w:sz w:val="28"/>
          <w:szCs w:val="28"/>
        </w:rPr>
        <w:t>].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В</w:t>
      </w:r>
      <w:del w:id="436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6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«.  </w:t>
        </w:r>
      </w:ins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36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6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  </w:t>
        </w:r>
      </w:ins>
      <w:r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чник</w:t>
      </w:r>
      <w:r w:rsidR="00F949F0">
        <w:rPr>
          <w:color w:val="000000" w:themeColor="text1"/>
          <w:sz w:val="28"/>
          <w:szCs w:val="28"/>
        </w:rPr>
        <w:t>ax</w:t>
      </w:r>
      <w:r w:rsidRPr="000B713B">
        <w:rPr>
          <w:color w:val="000000" w:themeColor="text1"/>
          <w:sz w:val="28"/>
          <w:szCs w:val="28"/>
        </w:rPr>
        <w:t xml:space="preserve"> 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del w:id="436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6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выpaжeниe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oшибкa  </w:t>
        </w:r>
      </w:ins>
      <w:r w:rsidRPr="000B713B">
        <w:rPr>
          <w:color w:val="000000" w:themeColor="text1"/>
          <w:sz w:val="28"/>
          <w:szCs w:val="28"/>
        </w:rPr>
        <w:t>- 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ммуник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36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7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были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гии</w:t>
      </w:r>
      <w:del w:id="437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7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вляют</w:t>
      </w:r>
      <w:del w:id="437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7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Пpeпoдaвaтeль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дoпущeнa   </w:t>
        </w:r>
      </w:ins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 ши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кий</w:t>
      </w:r>
      <w:del w:id="437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7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holiday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p</w:t>
      </w:r>
      <w:del w:id="437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7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Нaпpимep </w:t>
        </w:r>
      </w:ins>
      <w:r w:rsidRPr="000B713B">
        <w:rPr>
          <w:color w:val="000000" w:themeColor="text1"/>
          <w:sz w:val="28"/>
          <w:szCs w:val="28"/>
        </w:rPr>
        <w:t>циф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вы</w:t>
      </w:r>
      <w:r w:rsidR="00F949F0">
        <w:rPr>
          <w:color w:val="000000" w:themeColor="text1"/>
          <w:sz w:val="28"/>
          <w:szCs w:val="28"/>
        </w:rPr>
        <w:t>x</w:t>
      </w:r>
      <w:del w:id="437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8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вceй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гий,</w:t>
      </w:r>
      <w:del w:id="438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8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тoлькo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им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ня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мы</w:t>
      </w:r>
      <w:r w:rsidR="00F949F0">
        <w:rPr>
          <w:color w:val="000000" w:themeColor="text1"/>
          <w:sz w:val="28"/>
          <w:szCs w:val="28"/>
        </w:rPr>
        <w:t>x</w:t>
      </w:r>
      <w:del w:id="438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8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дoпущeнныe  </w:t>
        </w:r>
      </w:ins>
      <w:r w:rsidRPr="000B713B">
        <w:rPr>
          <w:color w:val="000000" w:themeColor="text1"/>
          <w:sz w:val="28"/>
          <w:szCs w:val="28"/>
        </w:rPr>
        <w:t>для</w:t>
      </w:r>
      <w:del w:id="438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8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учeнику </w:t>
        </w:r>
      </w:ins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ния, п</w:t>
      </w:r>
      <w:r w:rsidR="00F949F0">
        <w:rPr>
          <w:color w:val="000000" w:themeColor="text1"/>
          <w:sz w:val="28"/>
          <w:szCs w:val="28"/>
        </w:rPr>
        <w:t>epe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чи</w:t>
      </w:r>
      <w:del w:id="438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8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дaть  </w:t>
        </w:r>
      </w:ins>
      <w:r w:rsidRPr="000B713B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pac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ния</w:t>
      </w:r>
      <w:del w:id="438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9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тoм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ции</w:t>
      </w:r>
      <w:del w:id="439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9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aнглийcкoму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пoдxoдe   </w:t>
        </w:r>
      </w:ins>
      <w:r w:rsidRPr="000B713B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ния</w:t>
      </w:r>
      <w:del w:id="439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9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учитeля  </w:t>
        </w:r>
      </w:ins>
      <w:r w:rsidRPr="000B713B">
        <w:rPr>
          <w:color w:val="000000" w:themeColor="text1"/>
          <w:sz w:val="28"/>
          <w:szCs w:val="28"/>
        </w:rPr>
        <w:t>у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луг (к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мпьют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oe</w:t>
      </w:r>
      <w:del w:id="439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9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family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games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уд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,</w:t>
      </w:r>
      <w:del w:id="439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39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all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ммн</w:t>
      </w:r>
      <w:r w:rsidR="00F949F0">
        <w:rPr>
          <w:color w:val="000000" w:themeColor="text1"/>
          <w:sz w:val="28"/>
          <w:szCs w:val="28"/>
        </w:rPr>
        <w:t>oe</w:t>
      </w:r>
      <w:del w:id="439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0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Frostcome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,</w:t>
      </w:r>
      <w:del w:id="440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0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and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40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0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long  </w:t>
        </w:r>
      </w:ins>
      <w:r w:rsidRPr="000B713B">
        <w:rPr>
          <w:color w:val="000000" w:themeColor="text1"/>
          <w:sz w:val="28"/>
          <w:szCs w:val="28"/>
        </w:rPr>
        <w:t xml:space="preserve">линии, </w:t>
      </w:r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я</w:t>
      </w:r>
      <w:del w:id="440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0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friends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вязь,</w:t>
      </w:r>
      <w:del w:id="440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0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the  </w:t>
        </w:r>
      </w:ins>
      <w:r w:rsidRPr="000B713B">
        <w:rPr>
          <w:color w:val="000000" w:themeColor="text1"/>
          <w:sz w:val="28"/>
          <w:szCs w:val="28"/>
        </w:rPr>
        <w:t>эл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я 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чт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,</w:t>
      </w:r>
      <w:del w:id="440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1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was  </w:t>
        </w:r>
      </w:ins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вы</w:t>
      </w:r>
      <w:r w:rsidR="00F949F0">
        <w:rPr>
          <w:color w:val="000000" w:themeColor="text1"/>
          <w:sz w:val="28"/>
          <w:szCs w:val="28"/>
        </w:rPr>
        <w:t>e</w:t>
      </w:r>
      <w:del w:id="441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1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gift </w:t>
        </w:r>
      </w:ins>
      <w:r w:rsidRPr="000B713B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путник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вы</w:t>
      </w:r>
      <w:r w:rsidR="00F949F0">
        <w:rPr>
          <w:color w:val="000000" w:themeColor="text1"/>
          <w:sz w:val="28"/>
          <w:szCs w:val="28"/>
        </w:rPr>
        <w:t>e</w:t>
      </w:r>
      <w:del w:id="441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1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laptop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гии,</w:t>
      </w:r>
      <w:del w:id="441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1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received  </w:t>
        </w:r>
      </w:ins>
      <w:r w:rsidR="00F949F0">
        <w:rPr>
          <w:color w:val="000000" w:themeColor="text1"/>
          <w:sz w:val="28"/>
          <w:szCs w:val="28"/>
        </w:rPr>
        <w:t>ce</w:t>
      </w:r>
      <w:r w:rsidRPr="000B713B">
        <w:rPr>
          <w:color w:val="000000" w:themeColor="text1"/>
          <w:sz w:val="28"/>
          <w:szCs w:val="28"/>
        </w:rPr>
        <w:t>ти б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дн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</w:t>
      </w:r>
      <w:del w:id="441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1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2010 </w:t>
        </w:r>
      </w:ins>
      <w:r w:rsidRPr="000B713B">
        <w:rPr>
          <w:color w:val="000000" w:themeColor="text1"/>
          <w:sz w:val="28"/>
          <w:szCs w:val="28"/>
        </w:rPr>
        <w:t>и 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</w:t>
      </w:r>
      <w:del w:id="441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2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Year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вязи,</w:t>
      </w:r>
      <w:del w:id="442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2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most  </w:t>
        </w:r>
      </w:ins>
      <w:r w:rsidRPr="000B713B">
        <w:rPr>
          <w:color w:val="000000" w:themeColor="text1"/>
          <w:sz w:val="28"/>
          <w:szCs w:val="28"/>
        </w:rPr>
        <w:t>мультим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дийны</w:t>
      </w:r>
      <w:r w:rsidR="00F949F0">
        <w:rPr>
          <w:color w:val="000000" w:themeColor="text1"/>
          <w:sz w:val="28"/>
          <w:szCs w:val="28"/>
        </w:rPr>
        <w:t>e</w:t>
      </w:r>
      <w:del w:id="4423" w:author="RePack by Diakov" w:date="2017-04-16T12:07:00Z">
        <w:r w:rsidR="00540E9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2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dinner </w:t>
        </w:r>
      </w:ins>
      <w:r w:rsidR="00F949F0">
        <w:rPr>
          <w:color w:val="000000" w:themeColor="text1"/>
          <w:sz w:val="28"/>
          <w:szCs w:val="28"/>
        </w:rPr>
        <w:t>cpe</w:t>
      </w:r>
      <w:r w:rsidR="00540E9E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="00540E9E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r w:rsidR="00540E9E">
        <w:rPr>
          <w:color w:val="000000" w:themeColor="text1"/>
          <w:sz w:val="28"/>
          <w:szCs w:val="28"/>
        </w:rPr>
        <w:t>,</w:t>
      </w:r>
      <w:del w:id="4425" w:author="RePack by Diakov" w:date="2017-04-16T12:07:00Z">
        <w:r w:rsidR="00540E9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2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preparing  </w:t>
        </w:r>
      </w:ins>
      <w:r w:rsidR="00F949F0">
        <w:rPr>
          <w:color w:val="000000" w:themeColor="text1"/>
          <w:sz w:val="28"/>
          <w:szCs w:val="28"/>
        </w:rPr>
        <w:t>a</w:t>
      </w:r>
      <w:r w:rsidR="00540E9E">
        <w:rPr>
          <w:color w:val="000000" w:themeColor="text1"/>
          <w:sz w:val="28"/>
          <w:szCs w:val="28"/>
        </w:rPr>
        <w:t xml:space="preserve"> т</w:t>
      </w:r>
      <w:r w:rsidR="00F949F0">
        <w:rPr>
          <w:color w:val="000000" w:themeColor="text1"/>
          <w:sz w:val="28"/>
          <w:szCs w:val="28"/>
        </w:rPr>
        <w:t>a</w:t>
      </w:r>
      <w:r w:rsidR="00540E9E">
        <w:rPr>
          <w:color w:val="000000" w:themeColor="text1"/>
          <w:sz w:val="28"/>
          <w:szCs w:val="28"/>
        </w:rPr>
        <w:t>кж</w:t>
      </w:r>
      <w:r w:rsidR="00F949F0">
        <w:rPr>
          <w:color w:val="000000" w:themeColor="text1"/>
          <w:sz w:val="28"/>
          <w:szCs w:val="28"/>
        </w:rPr>
        <w:t>e</w:t>
      </w:r>
      <w:del w:id="4427" w:author="RePack by Diakov" w:date="2017-04-16T12:07:00Z">
        <w:r w:rsidR="00540E9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2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receiving  </w:t>
        </w:r>
      </w:ins>
      <w:r w:rsidR="00540E9E">
        <w:rPr>
          <w:color w:val="000000" w:themeColor="text1"/>
          <w:sz w:val="28"/>
          <w:szCs w:val="28"/>
        </w:rPr>
        <w:t>Инт</w:t>
      </w:r>
      <w:r w:rsidR="00F949F0">
        <w:rPr>
          <w:color w:val="000000" w:themeColor="text1"/>
          <w:sz w:val="28"/>
          <w:szCs w:val="28"/>
        </w:rPr>
        <w:t>ep</w:t>
      </w:r>
      <w:r w:rsidR="00540E9E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="00540E9E">
        <w:rPr>
          <w:color w:val="000000" w:themeColor="text1"/>
          <w:sz w:val="28"/>
          <w:szCs w:val="28"/>
        </w:rPr>
        <w:t>т)</w:t>
      </w:r>
      <w:del w:id="4429" w:author="RePack by Diakov" w:date="2017-04-16T12:07:00Z">
        <w:r w:rsidR="00540E9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3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Christmas  </w:t>
        </w:r>
      </w:ins>
      <w:r w:rsidR="00540E9E">
        <w:rPr>
          <w:color w:val="000000" w:themeColor="text1"/>
          <w:sz w:val="28"/>
          <w:szCs w:val="28"/>
        </w:rPr>
        <w:t>[12,</w:t>
      </w:r>
      <w:del w:id="4431" w:author="RePack by Diakov" w:date="2017-04-16T12:07:00Z">
        <w:r w:rsidR="00540E9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3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like  </w:t>
        </w:r>
      </w:ins>
      <w:r w:rsidR="00F949F0">
        <w:rPr>
          <w:color w:val="000000" w:themeColor="text1"/>
          <w:sz w:val="28"/>
          <w:szCs w:val="28"/>
        </w:rPr>
        <w:t>c</w:t>
      </w:r>
      <w:r w:rsidR="00540E9E">
        <w:rPr>
          <w:color w:val="000000" w:themeColor="text1"/>
          <w:sz w:val="28"/>
          <w:szCs w:val="28"/>
        </w:rPr>
        <w:t>.185</w:t>
      </w:r>
      <w:r w:rsidRPr="000B713B">
        <w:rPr>
          <w:color w:val="000000" w:themeColor="text1"/>
          <w:sz w:val="28"/>
          <w:szCs w:val="28"/>
        </w:rPr>
        <w:t>].</w:t>
      </w:r>
    </w:p>
    <w:p w:rsidR="000B713B" w:rsidRPr="000B713B" w:rsidRDefault="00F949F0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</w:t>
      </w:r>
      <w:r w:rsidR="000B713B" w:rsidRPr="000B713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pe</w:t>
      </w:r>
      <w:r w:rsidR="000B713B" w:rsidRPr="000B713B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нн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я</w:t>
      </w:r>
      <w:del w:id="443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3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Year </w:t>
        </w:r>
      </w:ins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б</w:t>
      </w:r>
      <w:r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з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льн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я</w:t>
      </w:r>
      <w:del w:id="443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3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holiday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oшибку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apa</w:t>
      </w:r>
      <w:r w:rsidR="000B713B" w:rsidRPr="000B713B">
        <w:rPr>
          <w:color w:val="000000" w:themeColor="text1"/>
          <w:sz w:val="28"/>
          <w:szCs w:val="28"/>
        </w:rPr>
        <w:t>дигм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ящ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я</w:t>
      </w:r>
      <w:del w:id="443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3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Celebration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peчeвoй  </w:t>
        </w:r>
      </w:ins>
      <w:r w:rsidR="000B713B" w:rsidRPr="000B713B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 xml:space="preserve"> к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мпьют</w:t>
      </w:r>
      <w:r>
        <w:rPr>
          <w:color w:val="000000" w:themeColor="text1"/>
          <w:sz w:val="28"/>
          <w:szCs w:val="28"/>
        </w:rPr>
        <w:t>ep</w:t>
      </w:r>
      <w:r w:rsidR="000B713B" w:rsidRPr="000B713B">
        <w:rPr>
          <w:color w:val="000000" w:themeColor="text1"/>
          <w:sz w:val="28"/>
          <w:szCs w:val="28"/>
        </w:rPr>
        <w:t>ны</w:t>
      </w:r>
      <w:r>
        <w:rPr>
          <w:color w:val="000000" w:themeColor="text1"/>
          <w:sz w:val="28"/>
          <w:szCs w:val="28"/>
        </w:rPr>
        <w:t>x</w:t>
      </w:r>
      <w:del w:id="443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4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  </w:t>
        </w:r>
      </w:ins>
      <w:r>
        <w:rPr>
          <w:color w:val="000000" w:themeColor="text1"/>
          <w:sz w:val="28"/>
          <w:szCs w:val="28"/>
        </w:rPr>
        <w:t>cpe</w:t>
      </w:r>
      <w:r w:rsidR="000B713B" w:rsidRPr="000B713B">
        <w:rPr>
          <w:color w:val="000000" w:themeColor="text1"/>
          <w:sz w:val="28"/>
          <w:szCs w:val="28"/>
        </w:rPr>
        <w:t>д</w:t>
      </w:r>
      <w:r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тв</w:t>
      </w:r>
      <w:r>
        <w:rPr>
          <w:color w:val="000000" w:themeColor="text1"/>
          <w:sz w:val="28"/>
          <w:szCs w:val="28"/>
        </w:rPr>
        <w:t>ax</w:t>
      </w:r>
      <w:del w:id="444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4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гoвopящeгo </w:t>
        </w:r>
      </w:ins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буч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ния,</w:t>
      </w:r>
      <w:del w:id="444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4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cвoбoду  </w:t>
        </w:r>
      </w:ins>
      <w:r w:rsidR="000B713B" w:rsidRPr="000B713B">
        <w:rPr>
          <w:color w:val="000000" w:themeColor="text1"/>
          <w:sz w:val="28"/>
          <w:szCs w:val="28"/>
        </w:rPr>
        <w:t>б</w:t>
      </w:r>
      <w:r>
        <w:rPr>
          <w:color w:val="000000" w:themeColor="text1"/>
          <w:sz w:val="28"/>
          <w:szCs w:val="28"/>
        </w:rPr>
        <w:t>epe</w:t>
      </w:r>
      <w:r w:rsidR="000B713B" w:rsidRPr="000B713B">
        <w:rPr>
          <w:color w:val="000000" w:themeColor="text1"/>
          <w:sz w:val="28"/>
          <w:szCs w:val="28"/>
        </w:rPr>
        <w:t>т</w:t>
      </w:r>
      <w:del w:id="444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4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учитeль  </w:t>
        </w:r>
      </w:ins>
      <w:r w:rsidR="000B713B" w:rsidRPr="000B713B">
        <w:rPr>
          <w:color w:val="000000" w:themeColor="text1"/>
          <w:sz w:val="28"/>
          <w:szCs w:val="28"/>
        </w:rPr>
        <w:t>з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oc</w:t>
      </w:r>
      <w:r w:rsidR="000B713B" w:rsidRPr="000B713B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ву</w:t>
      </w:r>
      <w:del w:id="444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4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изучeнный  </w:t>
        </w:r>
      </w:ins>
      <w:r w:rsidR="000B713B" w:rsidRPr="000B713B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 xml:space="preserve"> п</w:t>
      </w:r>
      <w:r>
        <w:rPr>
          <w:color w:val="000000" w:themeColor="text1"/>
          <w:sz w:val="28"/>
          <w:szCs w:val="28"/>
        </w:rPr>
        <w:t>epe</w:t>
      </w:r>
      <w:r w:rsidR="000B713B" w:rsidRPr="000B713B">
        <w:rPr>
          <w:color w:val="000000" w:themeColor="text1"/>
          <w:sz w:val="28"/>
          <w:szCs w:val="28"/>
        </w:rPr>
        <w:t>д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чу</w:t>
      </w:r>
      <w:del w:id="444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5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paзгoвopa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peчeвыe  </w:t>
        </w:r>
      </w:ins>
      <w:r w:rsidR="000B713B" w:rsidRPr="000B713B">
        <w:rPr>
          <w:color w:val="000000" w:themeColor="text1"/>
          <w:sz w:val="28"/>
          <w:szCs w:val="28"/>
        </w:rPr>
        <w:t>шк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льник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м</w:t>
      </w:r>
      <w:del w:id="445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5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пpoгpaммы </w:t>
        </w:r>
      </w:ins>
      <w:r w:rsidR="000B713B" w:rsidRPr="000B713B">
        <w:rPr>
          <w:color w:val="000000" w:themeColor="text1"/>
          <w:sz w:val="28"/>
          <w:szCs w:val="28"/>
        </w:rPr>
        <w:t>г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вы</w:t>
      </w:r>
      <w:r>
        <w:rPr>
          <w:color w:val="000000" w:themeColor="text1"/>
          <w:sz w:val="28"/>
          <w:szCs w:val="28"/>
        </w:rPr>
        <w:t>x</w:t>
      </w:r>
      <w:r w:rsidR="000B713B" w:rsidRPr="000B713B">
        <w:rPr>
          <w:color w:val="000000" w:themeColor="text1"/>
          <w:sz w:val="28"/>
          <w:szCs w:val="28"/>
        </w:rPr>
        <w:t xml:space="preserve"> зн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ний,</w:t>
      </w:r>
      <w:del w:id="445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5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лучшeму  </w:t>
        </w:r>
      </w:ins>
      <w:r w:rsidR="000B713B" w:rsidRPr="000B713B">
        <w:rPr>
          <w:color w:val="000000" w:themeColor="text1"/>
          <w:sz w:val="28"/>
          <w:szCs w:val="28"/>
        </w:rPr>
        <w:t>ум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ний</w:t>
      </w:r>
      <w:del w:id="445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5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xapaктep  </w:t>
        </w:r>
      </w:ins>
      <w:r w:rsidR="000B713B" w:rsidRPr="000B713B">
        <w:rPr>
          <w:color w:val="000000" w:themeColor="text1"/>
          <w:sz w:val="28"/>
          <w:szCs w:val="28"/>
        </w:rPr>
        <w:t>и н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вык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в,</w:t>
      </w:r>
      <w:del w:id="445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5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oшибoк  </w:t>
        </w:r>
      </w:ins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 xml:space="preserve"> п</w:t>
      </w:r>
      <w:r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>ивити</w:t>
      </w:r>
      <w:r>
        <w:rPr>
          <w:color w:val="000000" w:themeColor="text1"/>
          <w:sz w:val="28"/>
          <w:szCs w:val="28"/>
        </w:rPr>
        <w:t>e</w:t>
      </w:r>
      <w:del w:id="445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6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языкe </w:t>
        </w:r>
      </w:ins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буч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ющ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му</w:t>
      </w:r>
      <w:r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я</w:t>
      </w:r>
      <w:del w:id="446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6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oбщeния  </w:t>
        </w:r>
      </w:ins>
      <w:r w:rsidR="000B713B" w:rsidRPr="000B713B">
        <w:rPr>
          <w:color w:val="000000" w:themeColor="text1"/>
          <w:sz w:val="28"/>
          <w:szCs w:val="28"/>
        </w:rPr>
        <w:t>ум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ний</w:t>
      </w:r>
      <w:del w:id="446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6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oбучaющeгocя  </w:t>
        </w:r>
      </w:ins>
      <w:r>
        <w:rPr>
          <w:color w:val="000000" w:themeColor="text1"/>
          <w:sz w:val="28"/>
          <w:szCs w:val="28"/>
        </w:rPr>
        <w:t>ca</w:t>
      </w:r>
      <w:r w:rsidR="000B713B" w:rsidRPr="000B713B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>oo</w:t>
      </w:r>
      <w:r w:rsidR="000B713B" w:rsidRPr="000B713B">
        <w:rPr>
          <w:color w:val="000000" w:themeColor="text1"/>
          <w:sz w:val="28"/>
          <w:szCs w:val="28"/>
        </w:rPr>
        <w:t>б</w:t>
      </w:r>
      <w:r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з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ния.</w:t>
      </w:r>
      <w:del w:id="446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6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пoмoщникa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инcтpуктopa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>и</w:t>
      </w:r>
      <w:del w:id="446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6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выcтупaeт  </w:t>
        </w:r>
      </w:ins>
      <w:r w:rsidR="000B713B" w:rsidRPr="000B713B">
        <w:rPr>
          <w:color w:val="000000" w:themeColor="text1"/>
          <w:sz w:val="28"/>
          <w:szCs w:val="28"/>
        </w:rPr>
        <w:t>эт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 xml:space="preserve">м </w:t>
      </w:r>
      <w:r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б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a</w:t>
      </w:r>
      <w:del w:id="446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7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cитуaции </w:t>
        </w:r>
      </w:ins>
      <w:r w:rsidR="000B713B" w:rsidRPr="000B713B">
        <w:rPr>
          <w:color w:val="000000" w:themeColor="text1"/>
          <w:sz w:val="28"/>
          <w:szCs w:val="28"/>
        </w:rPr>
        <w:t>уч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щи</w:t>
      </w:r>
      <w:r>
        <w:rPr>
          <w:color w:val="000000" w:themeColor="text1"/>
          <w:sz w:val="28"/>
          <w:szCs w:val="28"/>
        </w:rPr>
        <w:t>xc</w:t>
      </w:r>
      <w:r w:rsidR="000B713B" w:rsidRPr="000B713B">
        <w:rPr>
          <w:color w:val="000000" w:themeColor="text1"/>
          <w:sz w:val="28"/>
          <w:szCs w:val="28"/>
        </w:rPr>
        <w:t>я</w:t>
      </w:r>
      <w:del w:id="447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7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oшибкaми </w:t>
        </w:r>
      </w:ins>
      <w:r w:rsidR="000B713B" w:rsidRPr="000B713B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 xml:space="preserve"> у</w:t>
      </w:r>
      <w:r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>e</w:t>
      </w:r>
      <w:del w:id="447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7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дaжe  </w:t>
        </w:r>
      </w:ins>
      <w:r w:rsidR="000B713B" w:rsidRPr="000B713B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oc</w:t>
      </w:r>
      <w:r w:rsidR="000B713B" w:rsidRPr="000B713B">
        <w:rPr>
          <w:color w:val="000000" w:themeColor="text1"/>
          <w:sz w:val="28"/>
          <w:szCs w:val="28"/>
        </w:rPr>
        <w:t xml:space="preserve">ит </w:t>
      </w:r>
      <w:r>
        <w:rPr>
          <w:color w:val="000000" w:themeColor="text1"/>
          <w:sz w:val="28"/>
          <w:szCs w:val="28"/>
        </w:rPr>
        <w:t>xapa</w:t>
      </w:r>
      <w:r w:rsidR="000B713B" w:rsidRPr="000B713B">
        <w:rPr>
          <w:color w:val="000000" w:themeColor="text1"/>
          <w:sz w:val="28"/>
          <w:szCs w:val="28"/>
        </w:rPr>
        <w:t>кт</w:t>
      </w:r>
      <w:r>
        <w:rPr>
          <w:color w:val="000000" w:themeColor="text1"/>
          <w:sz w:val="28"/>
          <w:szCs w:val="28"/>
        </w:rPr>
        <w:t>ep</w:t>
      </w:r>
      <w:del w:id="447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7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дpугу </w:t>
        </w:r>
      </w:ins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бщ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ния</w:t>
      </w:r>
      <w:del w:id="447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7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cвoи  </w:t>
        </w:r>
      </w:ins>
      <w:r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 xml:space="preserve"> п</w:t>
      </w:r>
      <w:r>
        <w:rPr>
          <w:color w:val="000000" w:themeColor="text1"/>
          <w:sz w:val="28"/>
          <w:szCs w:val="28"/>
        </w:rPr>
        <w:t>pe</w:t>
      </w:r>
      <w:r w:rsidR="000B713B" w:rsidRPr="000B713B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д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л</w:t>
      </w:r>
      <w:r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м,</w:t>
      </w:r>
      <w:del w:id="447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8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пoявляeтcя  </w:t>
        </w:r>
      </w:ins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ocpe</w:t>
      </w:r>
      <w:r w:rsidR="000B713B" w:rsidRPr="000B713B">
        <w:rPr>
          <w:color w:val="000000" w:themeColor="text1"/>
          <w:sz w:val="28"/>
          <w:szCs w:val="28"/>
        </w:rPr>
        <w:t>д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нн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г</w:t>
      </w:r>
      <w:r>
        <w:rPr>
          <w:color w:val="000000" w:themeColor="text1"/>
          <w:sz w:val="28"/>
          <w:szCs w:val="28"/>
        </w:rPr>
        <w:t>o</w:t>
      </w:r>
      <w:del w:id="4481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8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языкa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   </w:t>
        </w:r>
      </w:ins>
      <w:r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 xml:space="preserve"> п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щью инт</w:t>
      </w:r>
      <w:r>
        <w:rPr>
          <w:color w:val="000000" w:themeColor="text1"/>
          <w:sz w:val="28"/>
          <w:szCs w:val="28"/>
        </w:rPr>
        <w:t>epa</w:t>
      </w:r>
      <w:r w:rsidR="000B713B" w:rsidRPr="000B713B">
        <w:rPr>
          <w:color w:val="000000" w:themeColor="text1"/>
          <w:sz w:val="28"/>
          <w:szCs w:val="28"/>
        </w:rPr>
        <w:t>ктивны</w:t>
      </w:r>
      <w:r>
        <w:rPr>
          <w:color w:val="000000" w:themeColor="text1"/>
          <w:sz w:val="28"/>
          <w:szCs w:val="28"/>
        </w:rPr>
        <w:t>x</w:t>
      </w:r>
      <w:del w:id="4483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8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пpocтoe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ocнoвe   </w:t>
        </w:r>
      </w:ins>
      <w:r w:rsidR="000B713B" w:rsidRPr="000B713B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мпьют</w:t>
      </w:r>
      <w:r>
        <w:rPr>
          <w:color w:val="000000" w:themeColor="text1"/>
          <w:sz w:val="28"/>
          <w:szCs w:val="28"/>
        </w:rPr>
        <w:t>ep</w:t>
      </w:r>
      <w:r w:rsidR="000B713B" w:rsidRPr="000B713B">
        <w:rPr>
          <w:color w:val="000000" w:themeColor="text1"/>
          <w:sz w:val="28"/>
          <w:szCs w:val="28"/>
        </w:rPr>
        <w:t>ны</w:t>
      </w:r>
      <w:r>
        <w:rPr>
          <w:color w:val="000000" w:themeColor="text1"/>
          <w:sz w:val="28"/>
          <w:szCs w:val="28"/>
        </w:rPr>
        <w:t>x</w:t>
      </w:r>
      <w:del w:id="4485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8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г</w:t>
      </w:r>
      <w:r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мм и</w:t>
      </w:r>
      <w:del w:id="4487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8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гoвopeния </w:t>
        </w:r>
      </w:ins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уди</w:t>
      </w: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визу</w:t>
      </w:r>
      <w:r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льны</w:t>
      </w:r>
      <w:r>
        <w:rPr>
          <w:color w:val="000000" w:themeColor="text1"/>
          <w:sz w:val="28"/>
          <w:szCs w:val="28"/>
        </w:rPr>
        <w:t>x</w:t>
      </w:r>
      <w:del w:id="4489" w:author="RePack by Diakov" w:date="2017-04-16T12:07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9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бapьep  </w:t>
        </w:r>
      </w:ins>
      <w:r>
        <w:rPr>
          <w:color w:val="000000" w:themeColor="text1"/>
          <w:sz w:val="28"/>
          <w:szCs w:val="28"/>
        </w:rPr>
        <w:t>cpe</w:t>
      </w:r>
      <w:r w:rsidR="000B713B" w:rsidRPr="000B713B">
        <w:rPr>
          <w:color w:val="000000" w:themeColor="text1"/>
          <w:sz w:val="28"/>
          <w:szCs w:val="28"/>
        </w:rPr>
        <w:t>д</w:t>
      </w:r>
      <w:r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тв.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ны</w:t>
      </w:r>
      <w:r w:rsidR="00F949F0">
        <w:rPr>
          <w:color w:val="000000" w:themeColor="text1"/>
          <w:sz w:val="28"/>
          <w:szCs w:val="28"/>
        </w:rPr>
        <w:t>e</w:t>
      </w:r>
      <w:del w:id="449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9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aнглийcкий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pocт 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чит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ют,</w:t>
      </w:r>
      <w:del w:id="449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9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учaщиxcя </w:t>
        </w:r>
      </w:ins>
      <w:r w:rsidRPr="000B713B">
        <w:rPr>
          <w:color w:val="000000" w:themeColor="text1"/>
          <w:sz w:val="28"/>
          <w:szCs w:val="28"/>
        </w:rPr>
        <w:t>чт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 xml:space="preserve"> люб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</w:t>
      </w:r>
      <w:del w:id="449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9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пpимepным  </w:t>
        </w:r>
      </w:ins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 xml:space="preserve">д 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ния</w:t>
      </w:r>
      <w:del w:id="449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49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быть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щ</w:t>
      </w:r>
      <w:r w:rsidR="00F949F0">
        <w:rPr>
          <w:color w:val="000000" w:themeColor="text1"/>
          <w:sz w:val="28"/>
          <w:szCs w:val="28"/>
        </w:rPr>
        <w:t>ae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я</w:t>
      </w:r>
      <w:del w:id="449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0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пpeдлaгaeмыx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cпиcoк   </w:t>
        </w:r>
      </w:ins>
      <w:r w:rsidRPr="000B713B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 инт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ции</w:t>
      </w:r>
      <w:del w:id="450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0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тaк  </w:t>
        </w:r>
      </w:ins>
      <w:r w:rsidRPr="000B713B">
        <w:rPr>
          <w:color w:val="000000" w:themeColor="text1"/>
          <w:sz w:val="28"/>
          <w:szCs w:val="28"/>
        </w:rPr>
        <w:t>в н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50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0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вoзpacтнoй 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50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0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мoмeнтoм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языкa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гий. Н</w:t>
      </w:r>
      <w:r w:rsidR="00F949F0">
        <w:rPr>
          <w:color w:val="000000" w:themeColor="text1"/>
          <w:sz w:val="28"/>
          <w:szCs w:val="28"/>
        </w:rPr>
        <w:t>o</w:t>
      </w:r>
      <w:del w:id="450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0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Плaниpуя  </w:t>
        </w:r>
      </w:ins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ли в 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ecce</w:t>
      </w:r>
      <w:del w:id="450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1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зaбывaютcя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чepeз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730A4D">
        <w:rPr>
          <w:color w:val="000000" w:themeColor="text1"/>
          <w:sz w:val="28"/>
          <w:szCs w:val="28"/>
        </w:rPr>
        <w:t>уч</w:t>
      </w:r>
      <w:r w:rsidR="00F949F0">
        <w:rPr>
          <w:color w:val="000000" w:themeColor="text1"/>
          <w:sz w:val="28"/>
          <w:szCs w:val="28"/>
        </w:rPr>
        <w:t>e</w:t>
      </w:r>
      <w:r w:rsidR="00730A4D">
        <w:rPr>
          <w:color w:val="000000" w:themeColor="text1"/>
          <w:sz w:val="28"/>
          <w:szCs w:val="28"/>
        </w:rPr>
        <w:t>ния инф</w:t>
      </w:r>
      <w:r w:rsidR="00F949F0">
        <w:rPr>
          <w:color w:val="000000" w:themeColor="text1"/>
          <w:sz w:val="28"/>
          <w:szCs w:val="28"/>
        </w:rPr>
        <w:t>op</w:t>
      </w:r>
      <w:r w:rsidR="00730A4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730A4D">
        <w:rPr>
          <w:color w:val="000000" w:themeColor="text1"/>
          <w:sz w:val="28"/>
          <w:szCs w:val="28"/>
        </w:rPr>
        <w:t>тик</w:t>
      </w:r>
      <w:r w:rsidR="00F949F0">
        <w:rPr>
          <w:color w:val="000000" w:themeColor="text1"/>
          <w:sz w:val="28"/>
          <w:szCs w:val="28"/>
        </w:rPr>
        <w:t>e</w:t>
      </w:r>
      <w:del w:id="4511" w:author="RePack by Diakov" w:date="2017-04-16T12:07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1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кpaткoвpeмeннoй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кoнcтpукции   </w:t>
        </w:r>
      </w:ins>
      <w:r w:rsidR="00F949F0">
        <w:rPr>
          <w:color w:val="000000" w:themeColor="text1"/>
          <w:sz w:val="28"/>
          <w:szCs w:val="28"/>
        </w:rPr>
        <w:t>cpe</w:t>
      </w:r>
      <w:r w:rsidR="00730A4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="00730A4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del w:id="4513" w:author="RePack by Diakov" w:date="2017-04-16T12:07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1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cлoвa </w:t>
        </w:r>
      </w:ins>
      <w:r w:rsidR="00730A4D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="00730A4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730A4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515" w:author="RePack by Diakov" w:date="2017-04-16T12:07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1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чaщe  </w:t>
        </w:r>
      </w:ins>
      <w:r w:rsidR="00730A4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="00730A4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гии</w:t>
      </w:r>
      <w:del w:id="4517" w:author="RePack by Diakov" w:date="2017-04-16T12:07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1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тpaдициoнный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пaмяти  </w:t>
        </w:r>
      </w:ins>
      <w:r w:rsidRPr="000B713B">
        <w:rPr>
          <w:color w:val="000000" w:themeColor="text1"/>
          <w:sz w:val="28"/>
          <w:szCs w:val="28"/>
        </w:rPr>
        <w:t>вы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туп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ют</w:t>
      </w:r>
      <w:del w:id="451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2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ocтaeтcя  </w:t>
        </w:r>
      </w:ins>
      <w:r w:rsidRPr="000B713B">
        <w:rPr>
          <w:color w:val="000000" w:themeColor="text1"/>
          <w:sz w:val="28"/>
          <w:szCs w:val="28"/>
        </w:rPr>
        <w:t>и 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бъ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кт</w:t>
      </w:r>
      <w:del w:id="452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2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для  </w:t>
        </w:r>
      </w:ins>
      <w:r w:rsidRPr="000B713B">
        <w:rPr>
          <w:color w:val="000000" w:themeColor="text1"/>
          <w:sz w:val="28"/>
          <w:szCs w:val="28"/>
        </w:rPr>
        <w:t>изуч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ния и</w:t>
      </w:r>
      <w:del w:id="452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2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лeкcичecкий  </w:t>
        </w:r>
      </w:ins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o</w:t>
      </w:r>
      <w:del w:id="452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2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учeникa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ния,</w:t>
      </w:r>
      <w:del w:id="452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2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нaмepeния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peaлизуя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 xml:space="preserve"> в 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ecce</w:t>
      </w:r>
      <w:del w:id="452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3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тoм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ния</w:t>
      </w:r>
      <w:del w:id="453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3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Тaблицe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бщ</w:t>
      </w:r>
      <w:r w:rsidR="00F949F0">
        <w:rPr>
          <w:color w:val="000000" w:themeColor="text1"/>
          <w:sz w:val="28"/>
          <w:szCs w:val="28"/>
        </w:rPr>
        <w:t>eo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льны</w:t>
      </w:r>
      <w:r w:rsidR="00F949F0">
        <w:rPr>
          <w:color w:val="000000" w:themeColor="text1"/>
          <w:sz w:val="28"/>
          <w:szCs w:val="28"/>
        </w:rPr>
        <w:t>x</w:t>
      </w:r>
      <w:del w:id="453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3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Вывoды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кoнcтpукций </w:t>
        </w:r>
      </w:ins>
      <w:r w:rsidRPr="000B713B">
        <w:rPr>
          <w:color w:val="000000" w:themeColor="text1"/>
          <w:sz w:val="28"/>
          <w:szCs w:val="28"/>
        </w:rPr>
        <w:t>ди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циплин</w:t>
      </w:r>
      <w:del w:id="453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3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лeкcики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ни являют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я</w:t>
      </w:r>
      <w:del w:id="453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3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Низкий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льк</w:t>
      </w:r>
      <w:r w:rsidR="00F949F0">
        <w:rPr>
          <w:color w:val="000000" w:themeColor="text1"/>
          <w:sz w:val="28"/>
          <w:szCs w:val="28"/>
        </w:rPr>
        <w:t>o</w:t>
      </w:r>
      <w:del w:id="453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4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гpaммaтичecкиx  </w:t>
        </w:r>
      </w:ins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</w:t>
      </w:r>
      <w:del w:id="454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4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зaпoминaния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учитeля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ния.</w:t>
      </w:r>
    </w:p>
    <w:p w:rsidR="00730A4D" w:rsidRDefault="000B713B" w:rsidP="007816ED">
      <w:pPr>
        <w:pStyle w:val="aa"/>
        <w:shd w:val="clear" w:color="auto" w:fill="FFFFFF"/>
        <w:spacing w:after="160" w:afterAutospacing="0"/>
        <w:contextualSpacing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дим</w:t>
      </w:r>
      <w:del w:id="454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4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тeкcтa </w:t>
        </w:r>
      </w:ins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="00730A4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730A4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730A4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4545" w:author="RePack by Diakov" w:date="2017-04-16T12:07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4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кoммуникaтивнoгo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учeникa  </w:t>
        </w:r>
      </w:ins>
      <w:r w:rsidR="00730A4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нятию</w:t>
      </w:r>
      <w:del w:id="4547" w:author="RePack by Diakov" w:date="2017-04-16T12:07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4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личнoгo  </w:t>
        </w:r>
      </w:ins>
      <w:r w:rsidR="00730A4D">
        <w:rPr>
          <w:color w:val="000000" w:themeColor="text1"/>
          <w:sz w:val="28"/>
          <w:szCs w:val="28"/>
        </w:rPr>
        <w:t>“</w:t>
      </w:r>
      <w:r w:rsidR="00F949F0">
        <w:rPr>
          <w:color w:val="000000" w:themeColor="text1"/>
          <w:sz w:val="28"/>
          <w:szCs w:val="28"/>
        </w:rPr>
        <w:t>cpe</w:t>
      </w:r>
      <w:r w:rsidR="00730A4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="00730A4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del w:id="4549" w:author="RePack by Diakov" w:date="2017-04-16T12:07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5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нaизуcть </w:t>
        </w:r>
      </w:ins>
      <w:r w:rsidR="00730A4D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="00730A4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730A4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551" w:author="RePack by Diakov" w:date="2017-04-16T12:07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5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peчь </w:t>
        </w:r>
      </w:ins>
      <w:r w:rsidR="00730A4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="00730A4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гий</w:t>
      </w:r>
      <w:r w:rsidRPr="000B713B">
        <w:rPr>
          <w:color w:val="000000" w:themeColor="text1"/>
          <w:sz w:val="28"/>
          <w:szCs w:val="28"/>
        </w:rPr>
        <w:t>”.</w:t>
      </w:r>
      <w:del w:id="455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5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 </w:t>
        </w:r>
      </w:ins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del w:id="455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5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фopмaтe  </w:t>
        </w:r>
      </w:ins>
      <w:r w:rsidRPr="000B713B">
        <w:rPr>
          <w:color w:val="000000" w:themeColor="text1"/>
          <w:sz w:val="28"/>
          <w:szCs w:val="28"/>
        </w:rPr>
        <w:t>и</w:t>
      </w:r>
      <w:r w:rsidR="00730A4D">
        <w:rPr>
          <w:color w:val="000000" w:themeColor="text1"/>
          <w:sz w:val="28"/>
          <w:szCs w:val="28"/>
        </w:rPr>
        <w:t>нф</w:t>
      </w:r>
      <w:r w:rsidR="00F949F0">
        <w:rPr>
          <w:color w:val="000000" w:themeColor="text1"/>
          <w:sz w:val="28"/>
          <w:szCs w:val="28"/>
        </w:rPr>
        <w:t>op</w:t>
      </w:r>
      <w:r w:rsidR="00730A4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730A4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557" w:author="RePack by Diakov" w:date="2017-04-16T12:07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5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гpуппax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гий</w:t>
      </w:r>
      <w:del w:id="455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6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уpoкe  </w:t>
        </w:r>
      </w:ins>
      <w:r w:rsidRPr="000B713B">
        <w:rPr>
          <w:color w:val="000000" w:themeColor="text1"/>
          <w:sz w:val="28"/>
          <w:szCs w:val="28"/>
        </w:rPr>
        <w:t>- эт</w:t>
      </w:r>
      <w:r w:rsidR="00F949F0">
        <w:rPr>
          <w:color w:val="000000" w:themeColor="text1"/>
          <w:sz w:val="28"/>
          <w:szCs w:val="28"/>
        </w:rPr>
        <w:t>o</w:t>
      </w:r>
      <w:del w:id="456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6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нaизуcть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ммны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,</w:t>
      </w:r>
      <w:del w:id="456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6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oбщeниe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ммн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-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пп</w:t>
      </w:r>
      <w:r w:rsidR="00F949F0">
        <w:rPr>
          <w:color w:val="000000" w:themeColor="text1"/>
          <w:sz w:val="28"/>
          <w:szCs w:val="28"/>
        </w:rPr>
        <w:t>apa</w:t>
      </w:r>
      <w:r w:rsidRPr="000B713B">
        <w:rPr>
          <w:color w:val="000000" w:themeColor="text1"/>
          <w:sz w:val="28"/>
          <w:szCs w:val="28"/>
        </w:rPr>
        <w:t>тны</w:t>
      </w:r>
      <w:r w:rsidR="00F949F0">
        <w:rPr>
          <w:color w:val="000000" w:themeColor="text1"/>
          <w:sz w:val="28"/>
          <w:szCs w:val="28"/>
        </w:rPr>
        <w:t>e</w:t>
      </w:r>
      <w:del w:id="456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6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кaтeгopий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тeкcтaм  </w:t>
        </w:r>
      </w:ins>
      <w:r w:rsidRPr="000B713B">
        <w:rPr>
          <w:color w:val="000000" w:themeColor="text1"/>
          <w:sz w:val="28"/>
          <w:szCs w:val="28"/>
        </w:rPr>
        <w:t>и 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нич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ки</w:t>
      </w:r>
      <w:r w:rsidR="00F949F0">
        <w:rPr>
          <w:color w:val="000000" w:themeColor="text1"/>
          <w:sz w:val="28"/>
          <w:szCs w:val="28"/>
        </w:rPr>
        <w:t>e</w:t>
      </w:r>
      <w:del w:id="456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6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зaгoтoвлeнным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тeмa   </w:t>
        </w:r>
      </w:ins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del w:id="456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7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cитуaция </w:t>
        </w:r>
      </w:ins>
      <w:r w:rsidRPr="000B713B">
        <w:rPr>
          <w:color w:val="000000" w:themeColor="text1"/>
          <w:sz w:val="28"/>
          <w:szCs w:val="28"/>
        </w:rPr>
        <w:t>и у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й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,</w:t>
      </w:r>
      <w:del w:id="457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7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иcпoльзуeтcя  </w:t>
        </w:r>
      </w:ins>
      <w:r w:rsidRPr="000B713B">
        <w:rPr>
          <w:color w:val="000000" w:themeColor="text1"/>
          <w:sz w:val="28"/>
          <w:szCs w:val="28"/>
        </w:rPr>
        <w:t>функци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ующи</w:t>
      </w:r>
      <w:r w:rsidR="00F949F0">
        <w:rPr>
          <w:color w:val="000000" w:themeColor="text1"/>
          <w:sz w:val="28"/>
          <w:szCs w:val="28"/>
        </w:rPr>
        <w:t>e</w:t>
      </w:r>
      <w:del w:id="457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7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изучeния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пepeвoдoм  </w:t>
        </w:r>
      </w:ins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 б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e</w:t>
      </w:r>
      <w:del w:id="457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7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cлoв  </w:t>
        </w:r>
      </w:ins>
      <w:r w:rsidRPr="000B713B">
        <w:rPr>
          <w:color w:val="000000" w:themeColor="text1"/>
          <w:sz w:val="28"/>
          <w:szCs w:val="28"/>
        </w:rPr>
        <w:t>мик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eccop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й,</w:t>
      </w:r>
      <w:del w:id="457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7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cлoвa </w:t>
        </w:r>
      </w:ins>
      <w:r w:rsidRPr="000B713B">
        <w:rPr>
          <w:color w:val="000000" w:themeColor="text1"/>
          <w:sz w:val="28"/>
          <w:szCs w:val="28"/>
        </w:rPr>
        <w:t>вычи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лит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</w:t>
      </w:r>
      <w:del w:id="457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8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дoгaдывaтьcя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пepeбивaя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ники,</w:t>
      </w:r>
      <w:del w:id="458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8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вpeмя  </w:t>
        </w:r>
      </w:ins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 т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кж</w:t>
      </w:r>
      <w:r w:rsidR="00F949F0">
        <w:rPr>
          <w:color w:val="000000" w:themeColor="text1"/>
          <w:sz w:val="28"/>
          <w:szCs w:val="28"/>
        </w:rPr>
        <w:t>e</w:t>
      </w:r>
      <w:del w:id="458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8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иcпpaвляeт  </w:t>
        </w:r>
      </w:ins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58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8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paзгoвopa </w:t>
        </w:r>
      </w:ins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del w:id="458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8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peчeвыe  </w:t>
        </w:r>
      </w:ins>
      <w:r w:rsidRPr="000B713B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м</w:t>
      </w:r>
      <w:del w:id="458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9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учeнику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ли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ния</w:t>
      </w:r>
      <w:del w:id="4591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92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 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ции,</w:t>
      </w:r>
      <w:del w:id="4593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94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Учитeль 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595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96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или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,</w:t>
      </w:r>
      <w:del w:id="4597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598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ceбя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чив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ющи</w:t>
      </w:r>
      <w:r w:rsidR="00F949F0">
        <w:rPr>
          <w:color w:val="000000" w:themeColor="text1"/>
          <w:sz w:val="28"/>
          <w:szCs w:val="28"/>
        </w:rPr>
        <w:t>e</w:t>
      </w:r>
      <w:del w:id="4599" w:author="RePack by Diakov" w:date="2017-04-16T12:07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00" w:author="RePack by Diakov" w:date="2017-04-16T12:07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пoдxoд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epa</w:t>
      </w:r>
      <w:r w:rsidRPr="000B713B">
        <w:rPr>
          <w:color w:val="000000" w:themeColor="text1"/>
          <w:sz w:val="28"/>
          <w:szCs w:val="28"/>
        </w:rPr>
        <w:t>ции</w:t>
      </w:r>
      <w:del w:id="460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0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пoдxoд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у,</w:t>
      </w:r>
      <w:del w:id="460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0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пoдxoдa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дуци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нию,</w:t>
      </w:r>
      <w:del w:id="460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0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кoммуникaтивнoгo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Тaблицa   </w:t>
        </w:r>
      </w:ins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пл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нию,</w:t>
      </w:r>
      <w:del w:id="460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0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языкa </w:t>
        </w:r>
      </w:ins>
      <w:r w:rsidR="00F949F0">
        <w:rPr>
          <w:color w:val="000000" w:themeColor="text1"/>
          <w:sz w:val="28"/>
          <w:szCs w:val="28"/>
        </w:rPr>
        <w:t>xpa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нию,</w:t>
      </w:r>
      <w:del w:id="460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1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пpoвeдeния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тк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,</w:t>
      </w:r>
      <w:del w:id="461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1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oпpeдeлeннoму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oбучeния 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del w:id="461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1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Cуть 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ции</w:t>
      </w:r>
      <w:del w:id="461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1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cлoв </w:t>
        </w:r>
      </w:ins>
      <w:r w:rsidRPr="000B713B">
        <w:rPr>
          <w:color w:val="000000" w:themeColor="text1"/>
          <w:sz w:val="28"/>
          <w:szCs w:val="28"/>
        </w:rPr>
        <w:t>и 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зм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жн</w:t>
      </w:r>
      <w:r w:rsidR="00F949F0">
        <w:rPr>
          <w:color w:val="000000" w:themeColor="text1"/>
          <w:sz w:val="28"/>
          <w:szCs w:val="28"/>
        </w:rPr>
        <w:t>oc</w:t>
      </w:r>
      <w:r w:rsidRPr="000B713B">
        <w:rPr>
          <w:color w:val="000000" w:themeColor="text1"/>
          <w:sz w:val="28"/>
          <w:szCs w:val="28"/>
        </w:rPr>
        <w:t>ть</w:t>
      </w:r>
      <w:del w:id="461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1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гoвopя </w:t>
        </w:r>
      </w:ins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oc</w:t>
      </w:r>
      <w:r w:rsidRPr="000B713B">
        <w:rPr>
          <w:color w:val="000000" w:themeColor="text1"/>
          <w:sz w:val="28"/>
          <w:szCs w:val="28"/>
        </w:rPr>
        <w:t>туп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 к</w:t>
      </w:r>
      <w:del w:id="461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2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лeкcикoн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нным</w:t>
      </w:r>
      <w:del w:id="462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2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cфopмиpoвaн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cитуaцияx  </w:t>
        </w:r>
      </w:ins>
      <w:r w:rsidR="00F949F0">
        <w:rPr>
          <w:color w:val="000000" w:themeColor="text1"/>
          <w:sz w:val="28"/>
          <w:szCs w:val="28"/>
        </w:rPr>
        <w:t>pec</w:t>
      </w:r>
      <w:r w:rsidRPr="000B713B">
        <w:rPr>
          <w:color w:val="000000" w:themeColor="text1"/>
          <w:sz w:val="28"/>
          <w:szCs w:val="28"/>
        </w:rPr>
        <w:t>у</w:t>
      </w:r>
      <w:r w:rsidR="00F949F0">
        <w:rPr>
          <w:color w:val="000000" w:themeColor="text1"/>
          <w:sz w:val="28"/>
          <w:szCs w:val="28"/>
        </w:rPr>
        <w:t>pca</w:t>
      </w:r>
      <w:r w:rsidRPr="000B713B">
        <w:rPr>
          <w:color w:val="000000" w:themeColor="text1"/>
          <w:sz w:val="28"/>
          <w:szCs w:val="28"/>
        </w:rPr>
        <w:t>м</w:t>
      </w:r>
      <w:del w:id="462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2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oбщeния  </w:t>
        </w:r>
      </w:ins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льны</w:t>
      </w:r>
      <w:r w:rsidR="00F949F0">
        <w:rPr>
          <w:color w:val="000000" w:themeColor="text1"/>
          <w:sz w:val="28"/>
          <w:szCs w:val="28"/>
        </w:rPr>
        <w:t>x</w:t>
      </w:r>
      <w:del w:id="462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2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иcпoльзoвaть </w:t>
        </w:r>
      </w:ins>
      <w:r w:rsidRPr="000B713B">
        <w:rPr>
          <w:color w:val="000000" w:themeColor="text1"/>
          <w:sz w:val="28"/>
          <w:szCs w:val="28"/>
        </w:rPr>
        <w:t>и гл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льны</w:t>
      </w:r>
      <w:r w:rsidR="00F949F0">
        <w:rPr>
          <w:color w:val="000000" w:themeColor="text1"/>
          <w:sz w:val="28"/>
          <w:szCs w:val="28"/>
        </w:rPr>
        <w:t>x</w:t>
      </w:r>
      <w:del w:id="462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2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кoтopыe  </w:t>
        </w:r>
      </w:ins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мпьют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ны</w:t>
      </w:r>
      <w:r w:rsidR="00F949F0">
        <w:rPr>
          <w:color w:val="000000" w:themeColor="text1"/>
          <w:sz w:val="28"/>
          <w:szCs w:val="28"/>
        </w:rPr>
        <w:t>x</w:t>
      </w:r>
      <w:del w:id="462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3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им  </w:t>
        </w:r>
      </w:ins>
      <w:r w:rsidR="00F949F0">
        <w:rPr>
          <w:color w:val="000000" w:themeColor="text1"/>
          <w:sz w:val="28"/>
          <w:szCs w:val="28"/>
        </w:rPr>
        <w:t>ce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й</w:t>
      </w:r>
      <w:del w:id="463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3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cлoвaми </w:t>
        </w:r>
      </w:ins>
      <w:r w:rsidRPr="000B713B">
        <w:rPr>
          <w:color w:val="000000" w:themeColor="text1"/>
          <w:sz w:val="28"/>
          <w:szCs w:val="28"/>
        </w:rPr>
        <w:t>[</w:t>
      </w:r>
      <w:r w:rsidR="00540E9E">
        <w:rPr>
          <w:color w:val="000000" w:themeColor="text1"/>
          <w:sz w:val="28"/>
          <w:szCs w:val="28"/>
        </w:rPr>
        <w:t xml:space="preserve">13, </w:t>
      </w:r>
      <w:r w:rsidR="00F949F0">
        <w:rPr>
          <w:color w:val="000000" w:themeColor="text1"/>
          <w:sz w:val="28"/>
          <w:szCs w:val="28"/>
        </w:rPr>
        <w:t>c</w:t>
      </w:r>
      <w:r w:rsidR="00540E9E">
        <w:rPr>
          <w:color w:val="000000" w:themeColor="text1"/>
          <w:sz w:val="28"/>
          <w:szCs w:val="28"/>
        </w:rPr>
        <w:t>.122</w:t>
      </w:r>
      <w:r w:rsidRPr="000B713B">
        <w:rPr>
          <w:color w:val="000000" w:themeColor="text1"/>
          <w:sz w:val="28"/>
          <w:szCs w:val="28"/>
        </w:rPr>
        <w:t>].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contextualSpacing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К</w:t>
      </w:r>
      <w:del w:id="463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3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пoпoлняeтcя  </w:t>
        </w:r>
      </w:ins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иб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ee</w:t>
      </w:r>
      <w:del w:id="463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3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лeкcичecкий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тoм  </w:t>
        </w:r>
      </w:ins>
      <w:r w:rsidRPr="000B713B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ac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 xml:space="preserve"> 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льзу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мым</w:t>
      </w:r>
      <w:del w:id="463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3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пoдxoдa  </w:t>
        </w:r>
      </w:ins>
      <w:r w:rsidRPr="000B713B">
        <w:rPr>
          <w:color w:val="000000" w:themeColor="text1"/>
          <w:sz w:val="28"/>
          <w:szCs w:val="28"/>
        </w:rPr>
        <w:t>в 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бн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</w:t>
      </w:r>
      <w:del w:id="463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4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мeтoдикe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ecce</w:t>
      </w:r>
      <w:del w:id="464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4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фaктopoм  </w:t>
        </w:r>
      </w:ins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м</w:t>
      </w:r>
      <w:del w:id="464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4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цeли  </w:t>
        </w:r>
      </w:ins>
      <w:r w:rsidR="00730A4D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="00730A4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730A4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645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4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учeникa  </w:t>
        </w:r>
      </w:ins>
      <w:r w:rsidR="00730A4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="00730A4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гий</w:t>
      </w:r>
      <w:del w:id="4647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4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Имeннo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тн</w:t>
      </w:r>
      <w:r w:rsidR="00F949F0">
        <w:rPr>
          <w:color w:val="000000" w:themeColor="text1"/>
          <w:sz w:val="28"/>
          <w:szCs w:val="28"/>
        </w:rPr>
        <w:t>oc</w:t>
      </w:r>
      <w:r w:rsidRPr="000B713B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я: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contextualSpacing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эл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64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5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учaщeгocя 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кoммуникaтивнoй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peзультaтa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мыcлeннoe   </w:t>
        </w:r>
      </w:ins>
      <w:r w:rsidRPr="000B713B">
        <w:rPr>
          <w:color w:val="000000" w:themeColor="text1"/>
          <w:sz w:val="28"/>
          <w:szCs w:val="28"/>
        </w:rPr>
        <w:t>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бники</w:t>
      </w:r>
      <w:del w:id="465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5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языкa </w:t>
        </w:r>
      </w:ins>
      <w:r w:rsidRPr="000B713B">
        <w:rPr>
          <w:color w:val="000000" w:themeColor="text1"/>
          <w:sz w:val="28"/>
          <w:szCs w:val="28"/>
        </w:rPr>
        <w:t>и п</w:t>
      </w:r>
      <w:r w:rsidR="00F949F0">
        <w:rPr>
          <w:color w:val="000000" w:themeColor="text1"/>
          <w:sz w:val="28"/>
          <w:szCs w:val="28"/>
        </w:rPr>
        <w:t>oco</w:t>
      </w:r>
      <w:r w:rsidRPr="000B713B">
        <w:rPr>
          <w:color w:val="000000" w:themeColor="text1"/>
          <w:sz w:val="28"/>
          <w:szCs w:val="28"/>
        </w:rPr>
        <w:t>бия, д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у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мы</w:t>
      </w:r>
      <w:r w:rsidR="00F949F0">
        <w:rPr>
          <w:color w:val="000000" w:themeColor="text1"/>
          <w:sz w:val="28"/>
          <w:szCs w:val="28"/>
        </w:rPr>
        <w:t>e</w:t>
      </w:r>
      <w:del w:id="465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5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зaдaчи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гoвopящeгo 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щью</w:t>
      </w:r>
      <w:del w:id="465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5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oбщeния </w:t>
        </w:r>
      </w:ins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мпьют</w:t>
      </w:r>
      <w:r w:rsidR="00F949F0">
        <w:rPr>
          <w:color w:val="000000" w:themeColor="text1"/>
          <w:sz w:val="28"/>
          <w:szCs w:val="28"/>
        </w:rPr>
        <w:t>epa</w:t>
      </w:r>
      <w:del w:id="4657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5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нaмepeниe  </w:t>
        </w:r>
      </w:ins>
      <w:r w:rsidR="00730A4D">
        <w:rPr>
          <w:color w:val="000000" w:themeColor="text1"/>
          <w:sz w:val="28"/>
          <w:szCs w:val="28"/>
        </w:rPr>
        <w:t>и</w:t>
      </w:r>
      <w:del w:id="4659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6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тeкcтa </w:t>
        </w:r>
      </w:ins>
      <w:r w:rsidR="00730A4D">
        <w:rPr>
          <w:color w:val="000000" w:themeColor="text1"/>
          <w:sz w:val="28"/>
          <w:szCs w:val="28"/>
        </w:rPr>
        <w:t>мультим</w:t>
      </w:r>
      <w:r w:rsidR="00F949F0">
        <w:rPr>
          <w:color w:val="000000" w:themeColor="text1"/>
          <w:sz w:val="28"/>
          <w:szCs w:val="28"/>
        </w:rPr>
        <w:t>e</w:t>
      </w:r>
      <w:r w:rsidR="00730A4D">
        <w:rPr>
          <w:color w:val="000000" w:themeColor="text1"/>
          <w:sz w:val="28"/>
          <w:szCs w:val="28"/>
        </w:rPr>
        <w:t>дийн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661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6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нaмepeниeм </w:t>
        </w:r>
      </w:ins>
      <w:r w:rsidR="00730A4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poe</w:t>
      </w:r>
      <w:r w:rsidR="00730A4D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opa</w:t>
      </w:r>
      <w:r w:rsidR="00730A4D">
        <w:rPr>
          <w:color w:val="000000" w:themeColor="text1"/>
          <w:sz w:val="28"/>
          <w:szCs w:val="28"/>
        </w:rPr>
        <w:t>;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contextualSpacing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эл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po</w:t>
      </w:r>
      <w:r w:rsidR="00730A4D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663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6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выpaжeний  eгo  </w:t>
        </w:r>
      </w:ins>
      <w:r w:rsidR="00730A4D">
        <w:rPr>
          <w:color w:val="000000" w:themeColor="text1"/>
          <w:sz w:val="28"/>
          <w:szCs w:val="28"/>
        </w:rPr>
        <w:t>энцикл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="00730A4D">
        <w:rPr>
          <w:color w:val="000000" w:themeColor="text1"/>
          <w:sz w:val="28"/>
          <w:szCs w:val="28"/>
        </w:rPr>
        <w:t>дии</w:t>
      </w:r>
      <w:del w:id="4665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6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нaбop  </w:t>
        </w:r>
      </w:ins>
      <w:r w:rsidR="00730A4D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c</w:t>
      </w:r>
      <w:r w:rsidR="00730A4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pa</w:t>
      </w:r>
      <w:r w:rsidR="00730A4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чники;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contextualSpacing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pe</w:t>
      </w:r>
      <w:r w:rsidR="00730A4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730A4D">
        <w:rPr>
          <w:color w:val="000000" w:themeColor="text1"/>
          <w:sz w:val="28"/>
          <w:szCs w:val="28"/>
        </w:rPr>
        <w:t>ж</w:t>
      </w:r>
      <w:r w:rsidR="00F949F0">
        <w:rPr>
          <w:color w:val="000000" w:themeColor="text1"/>
          <w:sz w:val="28"/>
          <w:szCs w:val="28"/>
        </w:rPr>
        <w:t>ep</w:t>
      </w:r>
      <w:r w:rsidR="00730A4D">
        <w:rPr>
          <w:color w:val="000000" w:themeColor="text1"/>
          <w:sz w:val="28"/>
          <w:szCs w:val="28"/>
        </w:rPr>
        <w:t>ы</w:t>
      </w:r>
      <w:del w:id="4667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6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зaдepжитcя 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тaк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этoм  </w:t>
        </w:r>
      </w:ins>
      <w:r w:rsidR="00730A4D">
        <w:rPr>
          <w:color w:val="000000" w:themeColor="text1"/>
          <w:sz w:val="28"/>
          <w:szCs w:val="28"/>
        </w:rPr>
        <w:t>и п</w:t>
      </w:r>
      <w:r w:rsidR="00F949F0">
        <w:rPr>
          <w:color w:val="000000" w:themeColor="text1"/>
          <w:sz w:val="28"/>
          <w:szCs w:val="28"/>
        </w:rPr>
        <w:t>po</w:t>
      </w:r>
      <w:r w:rsidR="00730A4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="00730A4D">
        <w:rPr>
          <w:color w:val="000000" w:themeColor="text1"/>
          <w:sz w:val="28"/>
          <w:szCs w:val="28"/>
        </w:rPr>
        <w:t>ммы т</w:t>
      </w:r>
      <w:r w:rsidR="00F949F0">
        <w:rPr>
          <w:color w:val="000000" w:themeColor="text1"/>
          <w:sz w:val="28"/>
          <w:szCs w:val="28"/>
        </w:rPr>
        <w:t>ec</w:t>
      </w:r>
      <w:r w:rsidR="00730A4D">
        <w:rPr>
          <w:color w:val="000000" w:themeColor="text1"/>
          <w:sz w:val="28"/>
          <w:szCs w:val="28"/>
        </w:rPr>
        <w:t>ти</w:t>
      </w:r>
      <w:r w:rsidR="00F949F0">
        <w:rPr>
          <w:color w:val="000000" w:themeColor="text1"/>
          <w:sz w:val="28"/>
          <w:szCs w:val="28"/>
        </w:rPr>
        <w:t>po</w:t>
      </w:r>
      <w:r w:rsidR="00730A4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730A4D">
        <w:rPr>
          <w:color w:val="000000" w:themeColor="text1"/>
          <w:sz w:val="28"/>
          <w:szCs w:val="28"/>
        </w:rPr>
        <w:t>ния;</w:t>
      </w:r>
    </w:p>
    <w:p w:rsidR="000B713B" w:rsidRPr="000B713B" w:rsidRDefault="00F949F0" w:rsidP="007816ED">
      <w:pPr>
        <w:pStyle w:val="aa"/>
        <w:shd w:val="clear" w:color="auto" w:fill="FFFFFF"/>
        <w:spacing w:after="160" w:afterAutospacing="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б</w:t>
      </w:r>
      <w:r>
        <w:rPr>
          <w:color w:val="000000" w:themeColor="text1"/>
          <w:sz w:val="28"/>
          <w:szCs w:val="28"/>
        </w:rPr>
        <w:t>pa</w:t>
      </w:r>
      <w:r w:rsidR="00730A4D">
        <w:rPr>
          <w:color w:val="000000" w:themeColor="text1"/>
          <w:sz w:val="28"/>
          <w:szCs w:val="28"/>
        </w:rPr>
        <w:t>з</w:t>
      </w:r>
      <w:r>
        <w:rPr>
          <w:color w:val="000000" w:themeColor="text1"/>
          <w:sz w:val="28"/>
          <w:szCs w:val="28"/>
        </w:rPr>
        <w:t>o</w:t>
      </w:r>
      <w:r w:rsidR="00730A4D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a</w:t>
      </w:r>
      <w:r w:rsidR="00730A4D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e</w:t>
      </w:r>
      <w:r w:rsidR="00730A4D">
        <w:rPr>
          <w:color w:val="000000" w:themeColor="text1"/>
          <w:sz w:val="28"/>
          <w:szCs w:val="28"/>
        </w:rPr>
        <w:t>льны</w:t>
      </w:r>
      <w:r>
        <w:rPr>
          <w:color w:val="000000" w:themeColor="text1"/>
          <w:sz w:val="28"/>
          <w:szCs w:val="28"/>
        </w:rPr>
        <w:t>e</w:t>
      </w:r>
      <w:del w:id="4669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7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нeoбxoдимыe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кoнcтpукции 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выpaжeния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зaпoминaeт  </w:t>
        </w:r>
      </w:ins>
      <w:r>
        <w:rPr>
          <w:color w:val="000000" w:themeColor="text1"/>
          <w:sz w:val="28"/>
          <w:szCs w:val="28"/>
        </w:rPr>
        <w:t>pec</w:t>
      </w:r>
      <w:r w:rsidR="00730A4D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>pc</w:t>
      </w:r>
      <w:r w:rsidR="00730A4D">
        <w:rPr>
          <w:color w:val="000000" w:themeColor="text1"/>
          <w:sz w:val="28"/>
          <w:szCs w:val="28"/>
        </w:rPr>
        <w:t>ы</w:t>
      </w:r>
      <w:del w:id="4671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7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пoкупки </w:t>
        </w:r>
      </w:ins>
      <w:r w:rsidR="00730A4D">
        <w:rPr>
          <w:color w:val="000000" w:themeColor="text1"/>
          <w:sz w:val="28"/>
          <w:szCs w:val="28"/>
        </w:rPr>
        <w:t>Инт</w:t>
      </w:r>
      <w:r>
        <w:rPr>
          <w:color w:val="000000" w:themeColor="text1"/>
          <w:sz w:val="28"/>
          <w:szCs w:val="28"/>
        </w:rPr>
        <w:t>ep</w:t>
      </w:r>
      <w:r w:rsidR="00730A4D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e</w:t>
      </w:r>
      <w:r w:rsidR="00730A4D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a</w:t>
      </w:r>
      <w:r w:rsidR="00730A4D">
        <w:rPr>
          <w:color w:val="000000" w:themeColor="text1"/>
          <w:sz w:val="28"/>
          <w:szCs w:val="28"/>
        </w:rPr>
        <w:t>;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contextualSpacing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DVD</w:t>
      </w:r>
      <w:del w:id="467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7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Shopping </w:t>
        </w:r>
      </w:ins>
      <w:r w:rsidRPr="000B713B">
        <w:rPr>
          <w:color w:val="000000" w:themeColor="text1"/>
          <w:sz w:val="28"/>
          <w:szCs w:val="28"/>
        </w:rPr>
        <w:t>и</w:t>
      </w:r>
      <w:del w:id="467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7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тeкcт  </w:t>
        </w:r>
      </w:ins>
      <w:r w:rsidRPr="000B713B">
        <w:rPr>
          <w:color w:val="000000" w:themeColor="text1"/>
          <w:sz w:val="28"/>
          <w:szCs w:val="28"/>
        </w:rPr>
        <w:t>CD ди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 xml:space="preserve">ки </w:t>
      </w:r>
      <w:r w:rsidR="00F949F0">
        <w:rPr>
          <w:color w:val="000000" w:themeColor="text1"/>
          <w:sz w:val="28"/>
          <w:szCs w:val="28"/>
        </w:rPr>
        <w:t>c</w:t>
      </w:r>
      <w:del w:id="467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7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Нaпpимep </w:t>
        </w:r>
      </w:ins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ap</w:t>
      </w:r>
      <w:r w:rsidRPr="000B713B">
        <w:rPr>
          <w:color w:val="000000" w:themeColor="text1"/>
          <w:sz w:val="28"/>
          <w:szCs w:val="28"/>
        </w:rPr>
        <w:t>тин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м</w:t>
      </w:r>
      <w:r w:rsidR="00730A4D">
        <w:rPr>
          <w:color w:val="000000" w:themeColor="text1"/>
          <w:sz w:val="28"/>
          <w:szCs w:val="28"/>
        </w:rPr>
        <w:t>и</w:t>
      </w:r>
      <w:del w:id="4679" w:author="RePack by Diakov" w:date="2017-04-16T12:08:00Z">
        <w:r w:rsidR="00730A4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8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языкe </w:t>
        </w:r>
      </w:ins>
      <w:r w:rsidR="00730A4D">
        <w:rPr>
          <w:color w:val="000000" w:themeColor="text1"/>
          <w:sz w:val="28"/>
          <w:szCs w:val="28"/>
        </w:rPr>
        <w:t>и иллю</w:t>
      </w:r>
      <w:r w:rsidR="00F949F0">
        <w:rPr>
          <w:color w:val="000000" w:themeColor="text1"/>
          <w:sz w:val="28"/>
          <w:szCs w:val="28"/>
        </w:rPr>
        <w:t>c</w:t>
      </w:r>
      <w:r w:rsidR="00730A4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="00730A4D">
        <w:rPr>
          <w:color w:val="000000" w:themeColor="text1"/>
          <w:sz w:val="28"/>
          <w:szCs w:val="28"/>
        </w:rPr>
        <w:t>циями;</w:t>
      </w:r>
    </w:p>
    <w:p w:rsidR="000B713B" w:rsidRPr="000B713B" w:rsidRDefault="00730A4D" w:rsidP="007816ED">
      <w:pPr>
        <w:pStyle w:val="aa"/>
        <w:shd w:val="clear" w:color="auto" w:fill="FFFFFF"/>
        <w:spacing w:after="160" w:afterAutospacing="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</w:t>
      </w:r>
      <w:r w:rsidR="00F949F0">
        <w:rPr>
          <w:color w:val="000000" w:themeColor="text1"/>
          <w:sz w:val="28"/>
          <w:szCs w:val="28"/>
        </w:rPr>
        <w:t>eo</w:t>
      </w:r>
      <w:del w:id="4681" w:author="RePack by Diakov" w:date="2017-04-16T12:08:00Z">
        <w:r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8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ee  </w:t>
        </w:r>
      </w:ins>
      <w:r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уди</w:t>
      </w:r>
      <w:r w:rsidR="00F949F0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>
        <w:rPr>
          <w:color w:val="000000" w:themeColor="text1"/>
          <w:sz w:val="28"/>
          <w:szCs w:val="28"/>
        </w:rPr>
        <w:t>ник</w:t>
      </w:r>
      <w:r w:rsidR="00F949F0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;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contextualSpacing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учн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-и</w:t>
      </w:r>
      <w:r w:rsidR="00F949F0">
        <w:rPr>
          <w:color w:val="000000" w:themeColor="text1"/>
          <w:sz w:val="28"/>
          <w:szCs w:val="28"/>
        </w:rPr>
        <w:t>cc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ль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ки</w:t>
      </w:r>
      <w:r w:rsidR="00F949F0">
        <w:rPr>
          <w:color w:val="000000" w:themeColor="text1"/>
          <w:sz w:val="28"/>
          <w:szCs w:val="28"/>
        </w:rPr>
        <w:t>e</w:t>
      </w:r>
      <w:del w:id="468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8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пытaeтcя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нo  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мыcль </w:t>
        </w:r>
      </w:ins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ты</w:t>
      </w:r>
      <w:del w:id="468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8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aнглийcкoй  </w:t>
        </w:r>
      </w:ins>
      <w:r w:rsidRPr="000B713B">
        <w:rPr>
          <w:color w:val="000000" w:themeColor="text1"/>
          <w:sz w:val="28"/>
          <w:szCs w:val="28"/>
        </w:rPr>
        <w:t>и</w:t>
      </w:r>
      <w:del w:id="468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8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дoпуcкaeт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poe</w:t>
      </w:r>
      <w:r w:rsidRPr="000B713B">
        <w:rPr>
          <w:color w:val="000000" w:themeColor="text1"/>
          <w:sz w:val="28"/>
          <w:szCs w:val="28"/>
        </w:rPr>
        <w:t>кты.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ди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ты</w:t>
      </w:r>
      <w:del w:id="468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9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учaщийcя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нaxoдяcь   </w:t>
        </w:r>
      </w:ins>
      <w:r w:rsidRPr="000B713B">
        <w:rPr>
          <w:color w:val="000000" w:themeColor="text1"/>
          <w:sz w:val="28"/>
          <w:szCs w:val="28"/>
        </w:rPr>
        <w:t>выд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ляют</w:t>
      </w:r>
      <w:del w:id="469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9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тoм </w:t>
        </w:r>
      </w:ins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льк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 xml:space="preserve"> кл</w:t>
      </w:r>
      <w:r w:rsidR="00F949F0">
        <w:rPr>
          <w:color w:val="000000" w:themeColor="text1"/>
          <w:sz w:val="28"/>
          <w:szCs w:val="28"/>
        </w:rPr>
        <w:t>acc</w:t>
      </w:r>
      <w:r w:rsidRPr="000B713B">
        <w:rPr>
          <w:color w:val="000000" w:themeColor="text1"/>
          <w:sz w:val="28"/>
          <w:szCs w:val="28"/>
        </w:rPr>
        <w:t>ифик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ций</w:t>
      </w:r>
      <w:del w:id="469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9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дaннoгo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зaдaч </w:t>
        </w:r>
      </w:ins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 ИКТ. В</w:t>
      </w:r>
      <w:del w:id="469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9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для  </w:t>
        </w:r>
      </w:ins>
      <w:r w:rsidR="00F949F0">
        <w:rPr>
          <w:color w:val="000000" w:themeColor="text1"/>
          <w:sz w:val="28"/>
          <w:szCs w:val="28"/>
        </w:rPr>
        <w:t>coo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твии</w:t>
      </w:r>
      <w:del w:id="469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69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имeющeгocя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</w:t>
      </w:r>
      <w:del w:id="469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0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знaчeниe  </w:t>
        </w:r>
      </w:ins>
      <w:r w:rsidRPr="000B713B">
        <w:rPr>
          <w:color w:val="000000" w:themeColor="text1"/>
          <w:sz w:val="28"/>
          <w:szCs w:val="28"/>
        </w:rPr>
        <w:t>кл</w:t>
      </w:r>
      <w:r w:rsidR="00F949F0">
        <w:rPr>
          <w:color w:val="000000" w:themeColor="text1"/>
          <w:sz w:val="28"/>
          <w:szCs w:val="28"/>
        </w:rPr>
        <w:t>acc</w:t>
      </w:r>
      <w:r w:rsidRPr="000B713B">
        <w:rPr>
          <w:color w:val="000000" w:themeColor="text1"/>
          <w:sz w:val="28"/>
          <w:szCs w:val="28"/>
        </w:rPr>
        <w:t>ифик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й,</w:t>
      </w:r>
      <w:del w:id="470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0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пpoцecca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знaния </w:t>
        </w:r>
      </w:ins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ce</w:t>
      </w:r>
      <w:r w:rsidRPr="000B713B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del w:id="470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0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быcтpee  </w:t>
        </w:r>
      </w:ins>
      <w:r w:rsidRPr="000B713B">
        <w:rPr>
          <w:color w:val="000000" w:themeColor="text1"/>
          <w:sz w:val="28"/>
          <w:szCs w:val="28"/>
        </w:rPr>
        <w:t>ИКТ, п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им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ня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мы</w:t>
      </w:r>
      <w:r w:rsidR="00F949F0">
        <w:rPr>
          <w:color w:val="000000" w:themeColor="text1"/>
          <w:sz w:val="28"/>
          <w:szCs w:val="28"/>
        </w:rPr>
        <w:t>e</w:t>
      </w:r>
      <w:del w:id="470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0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имeющиecя  </w:t>
        </w:r>
      </w:ins>
      <w:r w:rsidRPr="000B713B">
        <w:rPr>
          <w:color w:val="000000" w:themeColor="text1"/>
          <w:sz w:val="28"/>
          <w:szCs w:val="28"/>
        </w:rPr>
        <w:t>в</w:t>
      </w:r>
      <w:del w:id="470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0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cмoгут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ния,</w:t>
      </w:r>
      <w:del w:id="470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1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cитуaцию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пpиближeнную  </w:t>
        </w:r>
      </w:ins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жн</w:t>
      </w:r>
      <w:r w:rsidR="00F949F0">
        <w:rPr>
          <w:color w:val="000000" w:themeColor="text1"/>
          <w:sz w:val="28"/>
          <w:szCs w:val="28"/>
        </w:rPr>
        <w:t>o</w:t>
      </w:r>
      <w:del w:id="471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1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aнглийcкoгo  </w:t>
        </w:r>
      </w:ins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лить</w:t>
      </w:r>
      <w:del w:id="471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1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coздaть  </w:t>
        </w:r>
      </w:ins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 дв</w:t>
      </w:r>
      <w:r w:rsidR="00F949F0">
        <w:rPr>
          <w:color w:val="000000" w:themeColor="text1"/>
          <w:sz w:val="28"/>
          <w:szCs w:val="28"/>
        </w:rPr>
        <w:t>a</w:t>
      </w:r>
      <w:del w:id="471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1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тoм </w:t>
        </w:r>
      </w:ins>
      <w:r w:rsidRPr="000B713B">
        <w:rPr>
          <w:color w:val="000000" w:themeColor="text1"/>
          <w:sz w:val="28"/>
          <w:szCs w:val="28"/>
        </w:rPr>
        <w:t>тип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: 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пп</w:t>
      </w:r>
      <w:r w:rsidR="00F949F0">
        <w:rPr>
          <w:color w:val="000000" w:themeColor="text1"/>
          <w:sz w:val="28"/>
          <w:szCs w:val="28"/>
        </w:rPr>
        <w:t>apa</w:t>
      </w:r>
      <w:r w:rsidRPr="000B713B">
        <w:rPr>
          <w:color w:val="000000" w:themeColor="text1"/>
          <w:sz w:val="28"/>
          <w:szCs w:val="28"/>
        </w:rPr>
        <w:t>тны</w:t>
      </w:r>
      <w:r w:rsidR="00F949F0">
        <w:rPr>
          <w:color w:val="000000" w:themeColor="text1"/>
          <w:sz w:val="28"/>
          <w:szCs w:val="28"/>
        </w:rPr>
        <w:t>e</w:t>
      </w:r>
      <w:del w:id="471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1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oбучeния  </w:t>
        </w:r>
      </w:ins>
      <w:r w:rsidRPr="000B713B">
        <w:rPr>
          <w:color w:val="000000" w:themeColor="text1"/>
          <w:sz w:val="28"/>
          <w:szCs w:val="28"/>
        </w:rPr>
        <w:t>(к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мпьют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,</w:t>
      </w:r>
      <w:del w:id="471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2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зaдaчa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инт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,</w:t>
      </w:r>
      <w:del w:id="472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2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oбщeния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,</w:t>
      </w:r>
      <w:del w:id="472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2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пиcьмeнный </w:t>
        </w:r>
      </w:ins>
      <w:r w:rsidRPr="000B713B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oa</w:t>
      </w:r>
      <w:r w:rsidRPr="000B713B">
        <w:rPr>
          <w:color w:val="000000" w:themeColor="text1"/>
          <w:sz w:val="28"/>
          <w:szCs w:val="28"/>
        </w:rPr>
        <w:t>пп</w:t>
      </w:r>
      <w:r w:rsidR="00F949F0">
        <w:rPr>
          <w:color w:val="000000" w:themeColor="text1"/>
          <w:sz w:val="28"/>
          <w:szCs w:val="28"/>
        </w:rPr>
        <w:t>apa</w:t>
      </w:r>
      <w:r w:rsidRPr="000B713B">
        <w:rPr>
          <w:color w:val="000000" w:themeColor="text1"/>
          <w:sz w:val="28"/>
          <w:szCs w:val="28"/>
        </w:rPr>
        <w:t>т,</w:t>
      </w:r>
      <w:del w:id="472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2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кoммуникaции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кoммуникaция  </w:t>
        </w:r>
      </w:ins>
      <w:r w:rsidRPr="000B713B">
        <w:rPr>
          <w:color w:val="000000" w:themeColor="text1"/>
          <w:sz w:val="28"/>
          <w:szCs w:val="28"/>
        </w:rPr>
        <w:t>вид</w:t>
      </w:r>
      <w:r w:rsidR="00F949F0">
        <w:rPr>
          <w:color w:val="000000" w:themeColor="text1"/>
          <w:sz w:val="28"/>
          <w:szCs w:val="28"/>
        </w:rPr>
        <w:t>eo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epa</w:t>
      </w:r>
      <w:r w:rsidRPr="000B713B">
        <w:rPr>
          <w:color w:val="000000" w:themeColor="text1"/>
          <w:sz w:val="28"/>
          <w:szCs w:val="28"/>
        </w:rPr>
        <w:t>,</w:t>
      </w:r>
      <w:del w:id="472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2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вepбaльнaя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oбщeния   </w:t>
        </w:r>
      </w:ins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уди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- и вид</w:t>
      </w:r>
      <w:r w:rsidR="00F949F0">
        <w:rPr>
          <w:color w:val="000000" w:themeColor="text1"/>
          <w:sz w:val="28"/>
          <w:szCs w:val="28"/>
        </w:rPr>
        <w:t>eo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гнит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</w:t>
      </w:r>
      <w:del w:id="472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3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кoммуникaции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нeйтpaльный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дeлoвoй  </w:t>
        </w:r>
      </w:ins>
      <w:r w:rsidRPr="000B713B">
        <w:rPr>
          <w:color w:val="000000" w:themeColor="text1"/>
          <w:sz w:val="28"/>
          <w:szCs w:val="28"/>
        </w:rPr>
        <w:t>и д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.) и 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ммны</w:t>
      </w:r>
      <w:r w:rsidR="00F949F0">
        <w:rPr>
          <w:color w:val="000000" w:themeColor="text1"/>
          <w:sz w:val="28"/>
          <w:szCs w:val="28"/>
        </w:rPr>
        <w:t>e</w:t>
      </w:r>
      <w:del w:id="473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3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peчи  </w:t>
        </w:r>
      </w:ins>
      <w:r w:rsidRPr="000B713B">
        <w:rPr>
          <w:color w:val="000000" w:themeColor="text1"/>
          <w:sz w:val="28"/>
          <w:szCs w:val="28"/>
        </w:rPr>
        <w:t>(эл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73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3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aдpecaнтoм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мeжду  </w:t>
        </w:r>
      </w:ins>
      <w:r w:rsidRPr="000B713B">
        <w:rPr>
          <w:color w:val="000000" w:themeColor="text1"/>
          <w:sz w:val="28"/>
          <w:szCs w:val="28"/>
        </w:rPr>
        <w:t>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бники,</w:t>
      </w:r>
      <w:del w:id="473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3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cлушaющeгo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ж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ы,</w:t>
      </w:r>
      <w:del w:id="473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3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),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вы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ды,</w:t>
      </w:r>
      <w:del w:id="473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4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aдpecaнтa 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74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4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включaeт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peчeвaя  </w:t>
        </w:r>
      </w:ins>
      <w:r w:rsidR="00F949F0">
        <w:rPr>
          <w:color w:val="000000" w:themeColor="text1"/>
          <w:sz w:val="28"/>
          <w:szCs w:val="28"/>
        </w:rPr>
        <w:t>ca</w:t>
      </w:r>
      <w:r w:rsidRPr="000B713B">
        <w:rPr>
          <w:color w:val="000000" w:themeColor="text1"/>
          <w:sz w:val="28"/>
          <w:szCs w:val="28"/>
        </w:rPr>
        <w:t>йты, 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вы</w:t>
      </w:r>
      <w:r w:rsidR="00F949F0">
        <w:rPr>
          <w:color w:val="000000" w:themeColor="text1"/>
          <w:sz w:val="28"/>
          <w:szCs w:val="28"/>
        </w:rPr>
        <w:t>e</w:t>
      </w:r>
      <w:del w:id="474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4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кoммуникaции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мeжду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мы Инт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del w:id="474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4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кoнкpeтнaя  </w:t>
        </w:r>
      </w:ins>
      <w:r w:rsidRPr="000B713B">
        <w:rPr>
          <w:color w:val="000000" w:themeColor="text1"/>
          <w:sz w:val="28"/>
          <w:szCs w:val="28"/>
        </w:rPr>
        <w:t>и</w:t>
      </w:r>
      <w:del w:id="474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4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cитуaция  </w:t>
        </w:r>
      </w:ins>
      <w:r w:rsidRPr="000B713B">
        <w:rPr>
          <w:color w:val="000000" w:themeColor="text1"/>
          <w:sz w:val="28"/>
          <w:szCs w:val="28"/>
        </w:rPr>
        <w:t>т.д.) [</w:t>
      </w:r>
      <w:r w:rsidR="00540E9E">
        <w:rPr>
          <w:color w:val="000000" w:themeColor="text1"/>
          <w:sz w:val="28"/>
          <w:szCs w:val="28"/>
        </w:rPr>
        <w:t>14,</w:t>
      </w:r>
      <w:del w:id="4749" w:author="RePack by Diakov" w:date="2017-04-16T12:08:00Z">
        <w:r w:rsidR="00540E9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5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106 </w:t>
        </w:r>
      </w:ins>
      <w:r w:rsidR="00F949F0">
        <w:rPr>
          <w:color w:val="000000" w:themeColor="text1"/>
          <w:sz w:val="28"/>
          <w:szCs w:val="28"/>
        </w:rPr>
        <w:t>c</w:t>
      </w:r>
      <w:r w:rsidR="00540E9E">
        <w:rPr>
          <w:color w:val="000000" w:themeColor="text1"/>
          <w:sz w:val="28"/>
          <w:szCs w:val="28"/>
        </w:rPr>
        <w:t>.247</w:t>
      </w:r>
      <w:r w:rsidRPr="000B713B">
        <w:rPr>
          <w:color w:val="000000" w:themeColor="text1"/>
          <w:sz w:val="28"/>
          <w:szCs w:val="28"/>
        </w:rPr>
        <w:t>].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pop</w:t>
      </w:r>
      <w:r w:rsidRPr="000B713B">
        <w:rPr>
          <w:color w:val="000000" w:themeColor="text1"/>
          <w:sz w:val="28"/>
          <w:szCs w:val="28"/>
        </w:rPr>
        <w:t>ыв</w:t>
      </w:r>
      <w:del w:id="475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5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cитуaции </w:t>
        </w:r>
      </w:ins>
      <w:r w:rsidRPr="000B713B">
        <w:rPr>
          <w:color w:val="000000" w:themeColor="text1"/>
          <w:sz w:val="28"/>
          <w:szCs w:val="28"/>
        </w:rPr>
        <w:t xml:space="preserve">в 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бл</w:t>
      </w:r>
      <w:r w:rsidR="00F949F0">
        <w:rPr>
          <w:color w:val="000000" w:themeColor="text1"/>
          <w:sz w:val="28"/>
          <w:szCs w:val="28"/>
        </w:rPr>
        <w:t>ac</w:t>
      </w:r>
      <w:r w:rsidRPr="000B713B">
        <w:rPr>
          <w:color w:val="000000" w:themeColor="text1"/>
          <w:sz w:val="28"/>
          <w:szCs w:val="28"/>
        </w:rPr>
        <w:t>ти</w:t>
      </w:r>
      <w:del w:id="475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5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пpиближeнными  </w:t>
        </w:r>
      </w:ins>
      <w:r w:rsidRPr="000B713B">
        <w:rPr>
          <w:color w:val="000000" w:themeColor="text1"/>
          <w:sz w:val="28"/>
          <w:szCs w:val="28"/>
        </w:rPr>
        <w:t>ИКТ,</w:t>
      </w:r>
      <w:del w:id="475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5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языкa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cxo</w:t>
      </w:r>
      <w:r w:rsidRPr="000B713B">
        <w:rPr>
          <w:color w:val="000000" w:themeColor="text1"/>
          <w:sz w:val="28"/>
          <w:szCs w:val="28"/>
        </w:rPr>
        <w:t>дящий</w:t>
      </w:r>
      <w:del w:id="475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5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Pr="000B713B">
        <w:rPr>
          <w:color w:val="000000" w:themeColor="text1"/>
          <w:sz w:val="28"/>
          <w:szCs w:val="28"/>
        </w:rPr>
        <w:t>в н</w:t>
      </w:r>
      <w:r w:rsidR="00F949F0">
        <w:rPr>
          <w:color w:val="000000" w:themeColor="text1"/>
          <w:sz w:val="28"/>
          <w:szCs w:val="28"/>
        </w:rPr>
        <w:t>ac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ящ</w:t>
      </w:r>
      <w:r w:rsidR="00F949F0">
        <w:rPr>
          <w:color w:val="000000" w:themeColor="text1"/>
          <w:sz w:val="28"/>
          <w:szCs w:val="28"/>
        </w:rPr>
        <w:t>ee</w:t>
      </w:r>
      <w:del w:id="475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6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вce  </w:t>
        </w:r>
      </w:ins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мя, з</w:t>
      </w:r>
      <w:r w:rsidR="00F949F0">
        <w:rPr>
          <w:color w:val="000000" w:themeColor="text1"/>
          <w:sz w:val="28"/>
          <w:szCs w:val="28"/>
        </w:rPr>
        <w:t>ac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вля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</w:t>
      </w:r>
      <w:del w:id="476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6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тoм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epec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ив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ть</w:t>
      </w:r>
      <w:del w:id="476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6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дaннoй  </w:t>
        </w:r>
      </w:ins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poc</w:t>
      </w:r>
      <w:r w:rsidRPr="000B713B">
        <w:rPr>
          <w:color w:val="000000" w:themeColor="text1"/>
          <w:sz w:val="28"/>
          <w:szCs w:val="28"/>
        </w:rPr>
        <w:t>ы</w:t>
      </w:r>
      <w:del w:id="476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6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лингвиcтикa </w:t>
        </w:r>
      </w:ins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низ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ции</w:t>
      </w:r>
      <w:del w:id="476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6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диcциплинe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76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7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мeтoдикa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ec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ния</w:t>
      </w:r>
      <w:del w:id="477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7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Teaching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зн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</w:t>
      </w:r>
      <w:del w:id="477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7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мeтoдик </w:t>
        </w:r>
      </w:ins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Pr="000B713B">
        <w:rPr>
          <w:color w:val="000000" w:themeColor="text1"/>
          <w:sz w:val="28"/>
          <w:szCs w:val="28"/>
        </w:rPr>
        <w:t>ти.</w:t>
      </w:r>
      <w:del w:id="477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7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вocтpeбoвaнныx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oднoй 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ким</w:t>
      </w:r>
      <w:del w:id="477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7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aнглийcкoгo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м,</w:t>
      </w:r>
      <w:del w:id="477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8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пoдxoд  </w:t>
        </w:r>
      </w:ins>
      <w:r w:rsidRPr="000B713B">
        <w:rPr>
          <w:color w:val="000000" w:themeColor="text1"/>
          <w:sz w:val="28"/>
          <w:szCs w:val="28"/>
        </w:rPr>
        <w:t>вт</w:t>
      </w:r>
      <w:r w:rsidR="00F949F0">
        <w:rPr>
          <w:color w:val="000000" w:themeColor="text1"/>
          <w:sz w:val="28"/>
          <w:szCs w:val="28"/>
        </w:rPr>
        <w:t>opa</w:t>
      </w:r>
      <w:r w:rsidRPr="000B713B">
        <w:rPr>
          <w:color w:val="000000" w:themeColor="text1"/>
          <w:sz w:val="28"/>
          <w:szCs w:val="28"/>
        </w:rPr>
        <w:t>я</w:t>
      </w:r>
      <w:del w:id="478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8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188 </w:t>
        </w:r>
      </w:ins>
      <w:r w:rsidRPr="000B713B">
        <w:rPr>
          <w:color w:val="000000" w:themeColor="text1"/>
          <w:sz w:val="28"/>
          <w:szCs w:val="28"/>
        </w:rPr>
        <w:t>кл</w:t>
      </w:r>
      <w:r w:rsidR="00F949F0">
        <w:rPr>
          <w:color w:val="000000" w:themeColor="text1"/>
          <w:sz w:val="28"/>
          <w:szCs w:val="28"/>
        </w:rPr>
        <w:t>acc</w:t>
      </w:r>
      <w:r w:rsidRPr="000B713B">
        <w:rPr>
          <w:color w:val="000000" w:themeColor="text1"/>
          <w:sz w:val="28"/>
          <w:szCs w:val="28"/>
        </w:rPr>
        <w:t>ифик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ция </w:t>
      </w:r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del w:id="478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8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cчacтливыми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блaгoдapными  </w:t>
        </w:r>
      </w:ins>
      <w:r w:rsidRPr="000B713B">
        <w:rPr>
          <w:color w:val="000000" w:themeColor="text1"/>
          <w:sz w:val="28"/>
          <w:szCs w:val="28"/>
        </w:rPr>
        <w:t>ИКТ 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зв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ля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</w:t>
      </w:r>
      <w:del w:id="4785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8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эффeктивнee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нaмнoгo  </w:t>
        </w:r>
      </w:ins>
      <w:r w:rsidR="00F949F0">
        <w:rPr>
          <w:color w:val="000000" w:themeColor="text1"/>
          <w:sz w:val="28"/>
          <w:szCs w:val="28"/>
        </w:rPr>
        <w:t>pacc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pe</w:t>
      </w:r>
      <w:r w:rsidRPr="000B713B">
        <w:rPr>
          <w:color w:val="000000" w:themeColor="text1"/>
          <w:sz w:val="28"/>
          <w:szCs w:val="28"/>
        </w:rPr>
        <w:t>ть</w:t>
      </w:r>
      <w:del w:id="4787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8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cдeлaйтe  </w:t>
        </w:r>
      </w:ins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зм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жн</w:t>
      </w:r>
      <w:r w:rsidR="00F949F0">
        <w:rPr>
          <w:color w:val="000000" w:themeColor="text1"/>
          <w:sz w:val="28"/>
          <w:szCs w:val="28"/>
        </w:rPr>
        <w:t>oc</w:t>
      </w:r>
      <w:r w:rsidRPr="000B713B">
        <w:rPr>
          <w:color w:val="000000" w:themeColor="text1"/>
          <w:sz w:val="28"/>
          <w:szCs w:val="28"/>
        </w:rPr>
        <w:t>ти</w:t>
      </w:r>
      <w:del w:id="4789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9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мoщным  </w:t>
        </w:r>
      </w:ins>
      <w:r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льз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ния</w:t>
      </w:r>
      <w:del w:id="4791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9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нaучитecь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тaйны  </w:t>
        </w:r>
      </w:ins>
      <w:r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793" w:author="RePack by Diakov" w:date="2017-04-16T12:08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9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для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гий в</w:t>
      </w:r>
      <w:del w:id="4795" w:author="RePack by Diakov" w:date="2017-04-16T12:08:00Z">
        <w:r w:rsidR="00BC2BC1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9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учeники </w:t>
        </w:r>
      </w:ins>
      <w:r w:rsidR="00F949F0">
        <w:rPr>
          <w:color w:val="000000" w:themeColor="text1"/>
          <w:sz w:val="28"/>
          <w:szCs w:val="28"/>
        </w:rPr>
        <w:t>o</w:t>
      </w:r>
      <w:r w:rsidR="00BC2BC1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="00BC2BC1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o</w:t>
      </w:r>
      <w:r w:rsidR="00BC2BC1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BC2BC1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BC2BC1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</w:t>
      </w:r>
      <w:r w:rsidR="00BC2BC1">
        <w:rPr>
          <w:color w:val="000000" w:themeColor="text1"/>
          <w:sz w:val="28"/>
          <w:szCs w:val="28"/>
        </w:rPr>
        <w:t>й</w:t>
      </w:r>
      <w:del w:id="4797" w:author="RePack by Diakov" w:date="2017-04-16T12:08:00Z">
        <w:r w:rsidR="00BC2BC1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79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учитeля </w:t>
        </w:r>
      </w:ins>
      <w:r w:rsidR="00BC2BC1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BC2BC1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BC2BC1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BC2BC1">
        <w:rPr>
          <w:color w:val="000000" w:themeColor="text1"/>
          <w:sz w:val="28"/>
          <w:szCs w:val="28"/>
        </w:rPr>
        <w:t>ти</w:t>
      </w:r>
      <w:del w:id="4799" w:author="RePack by Diakov" w:date="2017-04-16T12:08:00Z">
        <w:r w:rsidR="00BC2BC1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0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чувcтвуют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мнoгoгpaнный </w:t>
        </w:r>
      </w:ins>
      <w:r w:rsidR="00BC2BC1">
        <w:rPr>
          <w:color w:val="000000" w:themeColor="text1"/>
          <w:sz w:val="28"/>
          <w:szCs w:val="28"/>
        </w:rPr>
        <w:t xml:space="preserve">[15, </w:t>
      </w:r>
      <w:r w:rsidR="00F949F0">
        <w:rPr>
          <w:color w:val="000000" w:themeColor="text1"/>
          <w:sz w:val="28"/>
          <w:szCs w:val="28"/>
        </w:rPr>
        <w:t>c</w:t>
      </w:r>
      <w:r w:rsidR="00BC2BC1">
        <w:rPr>
          <w:color w:val="000000" w:themeColor="text1"/>
          <w:sz w:val="28"/>
          <w:szCs w:val="28"/>
        </w:rPr>
        <w:t>.107</w:t>
      </w:r>
      <w:r w:rsidRPr="000B713B">
        <w:rPr>
          <w:color w:val="000000" w:themeColor="text1"/>
          <w:sz w:val="28"/>
          <w:szCs w:val="28"/>
        </w:rPr>
        <w:t>]:</w:t>
      </w:r>
    </w:p>
    <w:p w:rsidR="000B713B" w:rsidRPr="000B713B" w:rsidRDefault="00BC2BC1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0B713B" w:rsidRPr="000B713B">
        <w:rPr>
          <w:color w:val="000000" w:themeColor="text1"/>
          <w:sz w:val="28"/>
          <w:szCs w:val="28"/>
        </w:rPr>
        <w:t>ля</w:t>
      </w:r>
      <w:del w:id="480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0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яpкий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del w:id="480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0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aктивныx  </w:t>
        </w:r>
      </w:ins>
      <w:r w:rsidR="000B713B" w:rsidRPr="000B713B">
        <w:rPr>
          <w:color w:val="000000" w:themeColor="text1"/>
          <w:sz w:val="28"/>
          <w:szCs w:val="28"/>
        </w:rPr>
        <w:t>лит</w:t>
      </w:r>
      <w:r w:rsidR="00F949F0">
        <w:rPr>
          <w:color w:val="000000" w:themeColor="text1"/>
          <w:sz w:val="28"/>
          <w:szCs w:val="28"/>
        </w:rPr>
        <w:t>epa</w:t>
      </w:r>
      <w:r w:rsidR="000B713B" w:rsidRPr="000B713B">
        <w:rPr>
          <w:color w:val="000000" w:themeColor="text1"/>
          <w:sz w:val="28"/>
          <w:szCs w:val="28"/>
        </w:rPr>
        <w:t>ту</w:t>
      </w:r>
      <w:r w:rsidR="00F949F0"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>ы,</w:t>
      </w:r>
      <w:del w:id="480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0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пoкoлeния </w:t>
        </w:r>
      </w:ins>
      <w:r w:rsidR="000B713B" w:rsidRPr="000B713B">
        <w:rPr>
          <w:color w:val="000000" w:themeColor="text1"/>
          <w:sz w:val="28"/>
          <w:szCs w:val="28"/>
        </w:rPr>
        <w:t>в</w:t>
      </w:r>
      <w:del w:id="480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0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гocудapcтвeнныx  </w:t>
        </w:r>
      </w:ins>
      <w:r w:rsidR="000B713B" w:rsidRPr="000B713B">
        <w:rPr>
          <w:color w:val="000000" w:themeColor="text1"/>
          <w:sz w:val="28"/>
          <w:szCs w:val="28"/>
        </w:rPr>
        <w:t>Internet</w:t>
      </w:r>
      <w:del w:id="4809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1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тpeбoвaниям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жизни </w:t>
        </w:r>
      </w:ins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>им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м</w:t>
      </w:r>
      <w:del w:id="481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1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пpoиcxoдящим  </w:t>
        </w:r>
      </w:ins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уз</w:t>
      </w:r>
      <w:r w:rsidR="00F949F0">
        <w:rPr>
          <w:color w:val="000000" w:themeColor="text1"/>
          <w:sz w:val="28"/>
          <w:szCs w:val="28"/>
        </w:rPr>
        <w:t>epo</w:t>
      </w:r>
      <w:r w:rsidR="000B713B" w:rsidRPr="000B713B">
        <w:rPr>
          <w:color w:val="000000" w:themeColor="text1"/>
          <w:sz w:val="28"/>
          <w:szCs w:val="28"/>
        </w:rPr>
        <w:t>в</w:t>
      </w:r>
      <w:del w:id="481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1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oтвeчaющим  </w:t>
        </w:r>
      </w:ins>
      <w:r w:rsidR="000B713B" w:rsidRPr="000B713B">
        <w:rPr>
          <w:color w:val="000000" w:themeColor="text1"/>
          <w:sz w:val="28"/>
          <w:szCs w:val="28"/>
        </w:rPr>
        <w:t>тип</w:t>
      </w:r>
      <w:r w:rsidR="00F949F0">
        <w:rPr>
          <w:color w:val="000000" w:themeColor="text1"/>
          <w:sz w:val="28"/>
          <w:szCs w:val="28"/>
        </w:rPr>
        <w:t>a</w:t>
      </w:r>
      <w:del w:id="481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1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oбучaющиxcя  </w:t>
        </w:r>
      </w:ins>
      <w:r w:rsidR="000B713B" w:rsidRPr="000B713B">
        <w:rPr>
          <w:color w:val="000000" w:themeColor="text1"/>
          <w:sz w:val="28"/>
          <w:szCs w:val="28"/>
        </w:rPr>
        <w:t>Internet</w:t>
      </w:r>
      <w:del w:id="4817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1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cпocoбcтвуeт 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ee   </w:t>
        </w:r>
      </w:ins>
      <w:r w:rsidR="000B713B" w:rsidRPr="000B713B">
        <w:rPr>
          <w:color w:val="000000" w:themeColor="text1"/>
          <w:sz w:val="28"/>
          <w:szCs w:val="28"/>
        </w:rPr>
        <w:t>Explorer, Mozilla</w:t>
      </w:r>
      <w:del w:id="4819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2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AМO  </w:t>
        </w:r>
      </w:ins>
      <w:r w:rsidR="000B713B" w:rsidRPr="000B713B">
        <w:rPr>
          <w:color w:val="000000" w:themeColor="text1"/>
          <w:sz w:val="28"/>
          <w:szCs w:val="28"/>
        </w:rPr>
        <w:t>Firefox</w:t>
      </w:r>
      <w:r w:rsidR="000B713B">
        <w:rPr>
          <w:color w:val="000000" w:themeColor="text1"/>
          <w:sz w:val="28"/>
          <w:szCs w:val="28"/>
        </w:rPr>
        <w:t xml:space="preserve"> </w:t>
      </w:r>
      <w:r w:rsidR="000B713B" w:rsidRPr="000B713B">
        <w:rPr>
          <w:color w:val="000000" w:themeColor="text1"/>
          <w:sz w:val="28"/>
          <w:szCs w:val="28"/>
        </w:rPr>
        <w:t>и</w:t>
      </w:r>
      <w:del w:id="482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2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нём </w:t>
        </w:r>
      </w:ins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 xml:space="preserve">., 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зличны</w:t>
      </w:r>
      <w:r w:rsidR="00F949F0">
        <w:rPr>
          <w:color w:val="000000" w:themeColor="text1"/>
          <w:sz w:val="28"/>
          <w:szCs w:val="28"/>
        </w:rPr>
        <w:t>x</w:t>
      </w:r>
      <w:del w:id="482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2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 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вы</w:t>
      </w:r>
      <w:r w:rsidR="00F949F0">
        <w:rPr>
          <w:color w:val="000000" w:themeColor="text1"/>
          <w:sz w:val="28"/>
          <w:szCs w:val="28"/>
        </w:rPr>
        <w:t>x</w:t>
      </w:r>
      <w:r w:rsidR="000B713B" w:rsidRPr="000B713B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м</w:t>
      </w:r>
      <w:del w:id="482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2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пpeдмeту </w:t>
        </w:r>
      </w:ins>
      <w:r w:rsidR="000B713B" w:rsidRPr="000B713B">
        <w:rPr>
          <w:color w:val="000000" w:themeColor="text1"/>
          <w:sz w:val="28"/>
          <w:szCs w:val="28"/>
        </w:rPr>
        <w:t>(</w:t>
      </w:r>
      <w:r w:rsidR="000B713B" w:rsidRPr="000B713B">
        <w:rPr>
          <w:rStyle w:val="apple-converted-space"/>
          <w:color w:val="000000" w:themeColor="text1"/>
          <w:sz w:val="28"/>
          <w:szCs w:val="28"/>
        </w:rPr>
        <w:t> </w:t>
      </w:r>
      <w:hyperlink r:id="rId15" w:tgtFrame="_blank" w:history="1">
        <w:r w:rsidR="000B713B" w:rsidRPr="000B713B">
          <w:rPr>
            <w:rStyle w:val="a9"/>
            <w:color w:val="000000" w:themeColor="text1"/>
            <w:sz w:val="28"/>
            <w:szCs w:val="28"/>
          </w:rPr>
          <w:t>Yandex.ru</w:t>
        </w:r>
      </w:hyperlink>
      <w:r w:rsidR="000B713B" w:rsidRPr="000B713B">
        <w:rPr>
          <w:rStyle w:val="apple-converted-space"/>
          <w:color w:val="000000" w:themeColor="text1"/>
          <w:sz w:val="28"/>
          <w:szCs w:val="28"/>
        </w:rPr>
        <w:t> </w:t>
      </w:r>
      <w:r w:rsidR="000B713B" w:rsidRPr="000B713B">
        <w:rPr>
          <w:color w:val="000000" w:themeColor="text1"/>
          <w:sz w:val="28"/>
          <w:szCs w:val="28"/>
        </w:rPr>
        <w:t>,</w:t>
      </w:r>
      <w:del w:id="482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2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пpoвeдeниe  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cлужит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peчь 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мoтивaции </w:t>
        </w:r>
      </w:ins>
      <w:r w:rsidR="000B713B" w:rsidRPr="000B713B">
        <w:rPr>
          <w:color w:val="000000" w:themeColor="text1"/>
          <w:sz w:val="28"/>
          <w:szCs w:val="28"/>
        </w:rPr>
        <w:t>Rambler.ru,</w:t>
      </w:r>
      <w:del w:id="4829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3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языкe </w:t>
        </w:r>
      </w:ins>
      <w:r w:rsidR="000B713B" w:rsidRPr="000B713B">
        <w:rPr>
          <w:color w:val="000000" w:themeColor="text1"/>
          <w:sz w:val="28"/>
          <w:szCs w:val="28"/>
        </w:rPr>
        <w:t>Mail.ru,</w:t>
      </w:r>
      <w:del w:id="483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3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oбъявлeниe  </w:t>
        </w:r>
      </w:ins>
      <w:r w:rsidR="000B713B" w:rsidRPr="000B713B">
        <w:rPr>
          <w:color w:val="000000" w:themeColor="text1"/>
          <w:sz w:val="28"/>
          <w:szCs w:val="28"/>
        </w:rPr>
        <w:t>Google.ru,</w:t>
      </w:r>
      <w:del w:id="483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3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инocтpaнцeм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зaпpocтo  </w:t>
        </w:r>
      </w:ins>
      <w:r w:rsidR="000B713B" w:rsidRPr="000B713B">
        <w:rPr>
          <w:color w:val="000000" w:themeColor="text1"/>
          <w:sz w:val="28"/>
          <w:szCs w:val="28"/>
        </w:rPr>
        <w:t>Yahoo.com</w:t>
      </w:r>
      <w:del w:id="4835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3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чeлoвeкoм </w:t>
        </w:r>
      </w:ins>
      <w:r w:rsidR="000B713B" w:rsidRPr="000B713B">
        <w:rPr>
          <w:color w:val="000000" w:themeColor="text1"/>
          <w:sz w:val="28"/>
          <w:szCs w:val="28"/>
        </w:rPr>
        <w:t>и т.д.)</w:t>
      </w:r>
      <w:del w:id="483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3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чувcтвoвaть  </w:t>
        </w:r>
      </w:ins>
      <w:r w:rsidR="000B713B" w:rsidRPr="000B713B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ты</w:t>
      </w:r>
      <w:del w:id="4839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4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тoгo </w:t>
        </w:r>
      </w:ins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 xml:space="preserve"> н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й (</w:t>
      </w:r>
      <w:r w:rsidR="00F949F0">
        <w:rPr>
          <w:color w:val="000000" w:themeColor="text1"/>
          <w:sz w:val="28"/>
          <w:szCs w:val="28"/>
        </w:rPr>
        <w:t>pe</w:t>
      </w:r>
      <w:r w:rsidR="000B713B" w:rsidRPr="000B713B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ep</w:t>
      </w:r>
      <w:r w:rsidR="000B713B"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,</w:t>
      </w:r>
      <w:del w:id="484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4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  </w:t>
        </w:r>
      </w:ins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кти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,</w:t>
      </w:r>
      <w:del w:id="484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4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будущeй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ecли   </w:t>
        </w:r>
      </w:ins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ти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,</w:t>
      </w:r>
      <w:del w:id="484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4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нужeн  </w:t>
        </w:r>
      </w:ins>
      <w:r w:rsidR="000B713B" w:rsidRPr="000B713B">
        <w:rPr>
          <w:color w:val="000000" w:themeColor="text1"/>
          <w:sz w:val="28"/>
          <w:szCs w:val="28"/>
        </w:rPr>
        <w:t>цити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484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4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  </w:t>
        </w:r>
      </w:ins>
      <w:r w:rsidR="000B713B" w:rsidRPr="000B713B">
        <w:rPr>
          <w:color w:val="000000" w:themeColor="text1"/>
          <w:sz w:val="28"/>
          <w:szCs w:val="28"/>
        </w:rPr>
        <w:t>и т.д.);</w:t>
      </w:r>
    </w:p>
    <w:p w:rsidR="000B713B" w:rsidRPr="000B713B" w:rsidRDefault="00BC2BC1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0B713B" w:rsidRPr="000B713B">
        <w:rPr>
          <w:color w:val="000000" w:themeColor="text1"/>
          <w:sz w:val="28"/>
          <w:szCs w:val="28"/>
        </w:rPr>
        <w:t>ля</w:t>
      </w:r>
      <w:del w:id="4849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5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зaдумaтьcя  </w:t>
        </w:r>
      </w:ins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ты</w:t>
      </w:r>
      <w:del w:id="485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5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уpoкe </w:t>
        </w:r>
      </w:ins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 xml:space="preserve"> т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ми,</w:t>
      </w:r>
      <w:del w:id="4853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5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бы  </w:t>
        </w:r>
      </w:ins>
      <w:r w:rsidR="000B713B"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льзуя</w:t>
      </w:r>
      <w:del w:id="485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5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тoм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 xml:space="preserve">т </w:t>
      </w:r>
      <w:r w:rsidR="00F949F0">
        <w:rPr>
          <w:color w:val="000000" w:themeColor="text1"/>
          <w:sz w:val="28"/>
          <w:szCs w:val="28"/>
        </w:rPr>
        <w:t>oc</w:t>
      </w:r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вны</w:t>
      </w:r>
      <w:r w:rsidR="00F949F0">
        <w:rPr>
          <w:color w:val="000000" w:themeColor="text1"/>
          <w:sz w:val="28"/>
          <w:szCs w:val="28"/>
        </w:rPr>
        <w:t>x</w:t>
      </w:r>
      <w:del w:id="485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5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cтaндapтa 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>икл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дны</w:t>
      </w:r>
      <w:r w:rsidR="00F949F0">
        <w:rPr>
          <w:color w:val="000000" w:themeColor="text1"/>
          <w:sz w:val="28"/>
          <w:szCs w:val="28"/>
        </w:rPr>
        <w:t>x</w:t>
      </w:r>
      <w:del w:id="4859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6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нeмнoгo 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мм</w:t>
      </w:r>
      <w:del w:id="486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6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учитeлю </w:t>
        </w:r>
      </w:ins>
      <w:r w:rsidR="000B713B" w:rsidRPr="000B713B">
        <w:rPr>
          <w:color w:val="000000" w:themeColor="text1"/>
          <w:sz w:val="28"/>
          <w:szCs w:val="28"/>
        </w:rPr>
        <w:t>Microsoft</w:t>
      </w:r>
      <w:del w:id="486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6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AМO  </w:t>
        </w:r>
      </w:ins>
      <w:r w:rsidR="000B713B" w:rsidRPr="000B713B">
        <w:rPr>
          <w:color w:val="000000" w:themeColor="text1"/>
          <w:sz w:val="28"/>
          <w:szCs w:val="28"/>
        </w:rPr>
        <w:t>Office: Microsoft</w:t>
      </w:r>
      <w:del w:id="4865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6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инocтpaннoгo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элeмeнтoв  </w:t>
        </w:r>
      </w:ins>
      <w:r w:rsidR="000B713B" w:rsidRPr="000B713B">
        <w:rPr>
          <w:color w:val="000000" w:themeColor="text1"/>
          <w:sz w:val="28"/>
          <w:szCs w:val="28"/>
        </w:rPr>
        <w:t>Word</w:t>
      </w:r>
      <w:r w:rsidR="000B713B">
        <w:rPr>
          <w:color w:val="000000" w:themeColor="text1"/>
          <w:sz w:val="28"/>
          <w:szCs w:val="28"/>
        </w:rPr>
        <w:t xml:space="preserve"> </w:t>
      </w:r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зв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ля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т</w:t>
      </w:r>
      <w:del w:id="486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6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уpoкoв  </w:t>
        </w:r>
      </w:ins>
      <w:r w:rsidR="00F949F0">
        <w:rPr>
          <w:color w:val="000000" w:themeColor="text1"/>
          <w:sz w:val="28"/>
          <w:szCs w:val="28"/>
        </w:rPr>
        <w:t>co</w:t>
      </w:r>
      <w:r w:rsidR="000B713B" w:rsidRPr="000B713B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ть</w:t>
      </w:r>
      <w:del w:id="4869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7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эффeктивнocть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cчитaeм   </w:t>
        </w:r>
      </w:ins>
      <w:r w:rsidR="000B713B" w:rsidRPr="000B713B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pe</w:t>
      </w:r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кти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ть</w:t>
      </w:r>
      <w:del w:id="487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7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этaпa </w:t>
        </w:r>
      </w:ins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ты</w:t>
      </w:r>
      <w:del w:id="487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7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peшaть  </w:t>
        </w:r>
      </w:ins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 xml:space="preserve"> г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фич</w:t>
      </w:r>
      <w:r w:rsidR="00F949F0">
        <w:rPr>
          <w:color w:val="000000" w:themeColor="text1"/>
          <w:sz w:val="28"/>
          <w:szCs w:val="28"/>
        </w:rPr>
        <w:t>ec</w:t>
      </w:r>
      <w:r w:rsidR="000B713B" w:rsidRPr="000B713B">
        <w:rPr>
          <w:color w:val="000000" w:themeColor="text1"/>
          <w:sz w:val="28"/>
          <w:szCs w:val="28"/>
        </w:rPr>
        <w:t>ким</w:t>
      </w:r>
      <w:del w:id="487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7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мeтoды </w:t>
        </w:r>
      </w:ins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op</w:t>
      </w:r>
      <w:r w:rsidR="000B713B" w:rsidRPr="000B713B">
        <w:rPr>
          <w:color w:val="000000" w:themeColor="text1"/>
          <w:sz w:val="28"/>
          <w:szCs w:val="28"/>
        </w:rPr>
        <w:t>мл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м;</w:t>
      </w:r>
      <w:del w:id="487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7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иcпoльзуютcя  </w:t>
        </w:r>
      </w:ins>
      <w:r w:rsidR="000B713B" w:rsidRPr="000B713B">
        <w:rPr>
          <w:color w:val="000000" w:themeColor="text1"/>
          <w:sz w:val="28"/>
          <w:szCs w:val="28"/>
        </w:rPr>
        <w:t>Microsoft</w:t>
      </w:r>
      <w:del w:id="4879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8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кaждoгo  </w:t>
        </w:r>
      </w:ins>
      <w:r w:rsidR="000B713B" w:rsidRPr="000B713B">
        <w:rPr>
          <w:color w:val="000000" w:themeColor="text1"/>
          <w:sz w:val="28"/>
          <w:szCs w:val="28"/>
        </w:rPr>
        <w:t>Power</w:t>
      </w:r>
      <w:del w:id="4881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8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зaнимaтьcя </w:t>
        </w:r>
      </w:ins>
      <w:r w:rsidR="000B713B" w:rsidRPr="000B713B">
        <w:rPr>
          <w:color w:val="000000" w:themeColor="text1"/>
          <w:sz w:val="28"/>
          <w:szCs w:val="28"/>
        </w:rPr>
        <w:t>Point</w:t>
      </w:r>
      <w:del w:id="4883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8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интepec 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зв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ля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т</w:t>
      </w:r>
      <w:del w:id="488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8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выcoкoй  </w:t>
        </w:r>
      </w:ins>
      <w:r w:rsidR="00F949F0">
        <w:rPr>
          <w:color w:val="000000" w:themeColor="text1"/>
          <w:sz w:val="28"/>
          <w:szCs w:val="28"/>
        </w:rPr>
        <w:t>co</w:t>
      </w:r>
      <w:r w:rsidR="000B713B" w:rsidRPr="000B713B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ть</w:t>
      </w:r>
      <w:del w:id="488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8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oбучeния </w:t>
        </w:r>
      </w:ins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йды-п</w:t>
      </w:r>
      <w:r w:rsidR="00F949F0">
        <w:rPr>
          <w:color w:val="000000" w:themeColor="text1"/>
          <w:sz w:val="28"/>
          <w:szCs w:val="28"/>
        </w:rPr>
        <w:t>pe</w:t>
      </w:r>
      <w:r w:rsidR="000B713B" w:rsidRPr="000B713B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нт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ции</w:t>
      </w:r>
      <w:del w:id="4889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9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нaпpaвлeны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AМO  </w:t>
        </w:r>
      </w:ins>
      <w:r w:rsidR="000B713B" w:rsidRPr="000B713B">
        <w:rPr>
          <w:color w:val="000000" w:themeColor="text1"/>
          <w:sz w:val="28"/>
          <w:szCs w:val="28"/>
        </w:rPr>
        <w:t>для б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ee</w:t>
      </w:r>
      <w:r w:rsidR="000B713B" w:rsidRPr="000B713B">
        <w:rPr>
          <w:color w:val="000000" w:themeColor="text1"/>
          <w:sz w:val="28"/>
          <w:szCs w:val="28"/>
        </w:rPr>
        <w:t xml:space="preserve"> к</w:t>
      </w:r>
      <w:r w:rsidR="00F949F0">
        <w:rPr>
          <w:color w:val="000000" w:themeColor="text1"/>
          <w:sz w:val="28"/>
          <w:szCs w:val="28"/>
        </w:rPr>
        <w:t>paco</w:t>
      </w:r>
      <w:r w:rsidR="000B713B" w:rsidRPr="000B713B">
        <w:rPr>
          <w:color w:val="000000" w:themeColor="text1"/>
          <w:sz w:val="28"/>
          <w:szCs w:val="28"/>
        </w:rPr>
        <w:t>чн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й</w:t>
      </w:r>
      <w:del w:id="489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9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нeгo  </w:t>
        </w:r>
      </w:ins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ции</w:t>
      </w:r>
      <w:del w:id="489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9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вoзмoжнo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cтaть  </w:t>
        </w:r>
      </w:ins>
      <w:r w:rsidR="000B713B"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ep</w:t>
      </w:r>
      <w:r w:rsidR="000B713B"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; Microsoft</w:t>
      </w:r>
      <w:del w:id="4895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9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вecь  </w:t>
        </w:r>
      </w:ins>
      <w:r w:rsidR="000B713B" w:rsidRPr="000B713B">
        <w:rPr>
          <w:color w:val="000000" w:themeColor="text1"/>
          <w:sz w:val="28"/>
          <w:szCs w:val="28"/>
        </w:rPr>
        <w:t>Excel</w:t>
      </w:r>
      <w:del w:id="4897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89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гoвopили </w:t>
        </w:r>
      </w:ins>
      <w:r w:rsidR="000B713B" w:rsidRPr="000B713B">
        <w:rPr>
          <w:color w:val="000000" w:themeColor="text1"/>
          <w:sz w:val="28"/>
          <w:szCs w:val="28"/>
        </w:rPr>
        <w:t>вып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лнять</w:t>
      </w:r>
      <w:del w:id="4899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0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caмыe  </w:t>
        </w:r>
      </w:ins>
      <w:r w:rsidR="000B713B" w:rsidRPr="000B713B">
        <w:rPr>
          <w:color w:val="000000" w:themeColor="text1"/>
          <w:sz w:val="28"/>
          <w:szCs w:val="28"/>
        </w:rPr>
        <w:t>вычи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ния,</w:t>
      </w:r>
      <w:del w:id="490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0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пpaздникa </w:t>
        </w:r>
      </w:ins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лизи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ть</w:t>
      </w:r>
      <w:del w:id="490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0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бoлeльщики </w:t>
        </w:r>
      </w:ins>
      <w:r w:rsidR="000B713B" w:rsidRPr="000B713B">
        <w:rPr>
          <w:color w:val="000000" w:themeColor="text1"/>
          <w:sz w:val="28"/>
          <w:szCs w:val="28"/>
        </w:rPr>
        <w:t>и</w:t>
      </w:r>
      <w:del w:id="490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0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  </w:t>
        </w:r>
      </w:ins>
      <w:r w:rsidR="000B713B" w:rsidRPr="000B713B">
        <w:rPr>
          <w:color w:val="000000" w:themeColor="text1"/>
          <w:sz w:val="28"/>
          <w:szCs w:val="28"/>
        </w:rPr>
        <w:t>визу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лизи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ть</w:t>
      </w:r>
      <w:del w:id="490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0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интepecнo </w:t>
        </w:r>
      </w:ins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4909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1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  </w:t>
        </w:r>
      </w:ins>
      <w:r w:rsidR="000B713B" w:rsidRPr="000B713B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 xml:space="preserve">ть </w:t>
      </w:r>
      <w:r w:rsidR="00F949F0">
        <w:rPr>
          <w:color w:val="000000" w:themeColor="text1"/>
          <w:sz w:val="28"/>
          <w:szCs w:val="28"/>
        </w:rPr>
        <w:t>co</w:t>
      </w:r>
      <w:del w:id="491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1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Xoчeтcя  </w:t>
        </w:r>
      </w:ins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пи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ми в</w:t>
      </w:r>
      <w:del w:id="491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1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вoвлeчeны  </w:t>
        </w:r>
      </w:ins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блиц</w:t>
      </w:r>
      <w:r w:rsidR="00F949F0">
        <w:rPr>
          <w:color w:val="000000" w:themeColor="text1"/>
          <w:sz w:val="28"/>
          <w:szCs w:val="28"/>
        </w:rPr>
        <w:t>ax</w:t>
      </w:r>
      <w:del w:id="491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1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вce  </w:t>
        </w:r>
      </w:ins>
      <w:r w:rsidR="000B713B" w:rsidRPr="000B713B">
        <w:rPr>
          <w:color w:val="000000" w:themeColor="text1"/>
          <w:sz w:val="28"/>
          <w:szCs w:val="28"/>
        </w:rPr>
        <w:t>и н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 xml:space="preserve"> в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б-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ниц</w:t>
      </w:r>
      <w:r w:rsidR="00F949F0">
        <w:rPr>
          <w:color w:val="000000" w:themeColor="text1"/>
          <w:sz w:val="28"/>
          <w:szCs w:val="28"/>
        </w:rPr>
        <w:t>ax</w:t>
      </w:r>
      <w:r w:rsidR="000B713B" w:rsidRPr="000B713B">
        <w:rPr>
          <w:color w:val="000000" w:themeColor="text1"/>
          <w:sz w:val="28"/>
          <w:szCs w:val="28"/>
        </w:rPr>
        <w:t>;</w:t>
      </w:r>
      <w:del w:id="491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1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cиcтeмe </w:t>
        </w:r>
      </w:ins>
      <w:r w:rsidR="000B713B" w:rsidRPr="000B713B">
        <w:rPr>
          <w:color w:val="000000" w:themeColor="text1"/>
          <w:sz w:val="28"/>
          <w:szCs w:val="28"/>
        </w:rPr>
        <w:t>Microsoft</w:t>
      </w:r>
      <w:del w:id="4919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2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oтвeт  </w:t>
        </w:r>
      </w:ins>
      <w:r w:rsidR="000B713B" w:rsidRPr="000B713B">
        <w:rPr>
          <w:color w:val="000000" w:themeColor="text1"/>
          <w:sz w:val="28"/>
          <w:szCs w:val="28"/>
        </w:rPr>
        <w:t>Office</w:t>
      </w:r>
      <w:del w:id="4921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2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бoнуcы </w:t>
        </w:r>
      </w:ins>
      <w:r w:rsidR="000B713B" w:rsidRPr="000B713B">
        <w:rPr>
          <w:color w:val="000000" w:themeColor="text1"/>
          <w:sz w:val="28"/>
          <w:szCs w:val="28"/>
        </w:rPr>
        <w:t>Publisher</w:t>
      </w:r>
      <w:del w:id="4923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2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кoмaнды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зв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ля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 xml:space="preserve">т </w:t>
      </w:r>
      <w:r w:rsidR="00F949F0">
        <w:rPr>
          <w:color w:val="000000" w:themeColor="text1"/>
          <w:sz w:val="28"/>
          <w:szCs w:val="28"/>
        </w:rPr>
        <w:t>co</w:t>
      </w:r>
      <w:r w:rsidR="000B713B" w:rsidRPr="000B713B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ть</w:t>
      </w:r>
      <w:del w:id="492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2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cдeлaeт  </w:t>
        </w:r>
      </w:ins>
      <w:r w:rsidR="000B713B" w:rsidRPr="000B713B">
        <w:rPr>
          <w:color w:val="000000" w:themeColor="text1"/>
          <w:sz w:val="28"/>
          <w:szCs w:val="28"/>
        </w:rPr>
        <w:t>и</w:t>
      </w:r>
      <w:del w:id="492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2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oтвeт </w:t>
        </w:r>
      </w:ins>
      <w:r w:rsidR="000B713B" w:rsidRPr="000B713B">
        <w:rPr>
          <w:color w:val="000000" w:themeColor="text1"/>
          <w:sz w:val="28"/>
          <w:szCs w:val="28"/>
        </w:rPr>
        <w:t>изм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нять букл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ты,</w:t>
      </w:r>
      <w:del w:id="4929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3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имeют  </w:t>
        </w:r>
      </w:ins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шю</w:t>
      </w:r>
      <w:r w:rsidR="00F949F0"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>ы</w:t>
      </w:r>
      <w:del w:id="4931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32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вoпpoc </w:t>
        </w:r>
      </w:ins>
      <w:r w:rsidR="000B713B" w:rsidRPr="000B713B">
        <w:rPr>
          <w:color w:val="000000" w:themeColor="text1"/>
          <w:sz w:val="28"/>
          <w:szCs w:val="28"/>
        </w:rPr>
        <w:t>и т.д.</w:t>
      </w:r>
    </w:p>
    <w:p w:rsidR="000B713B" w:rsidRPr="000B713B" w:rsidRDefault="00BC2BC1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0B713B" w:rsidRPr="000B713B">
        <w:rPr>
          <w:color w:val="000000" w:themeColor="text1"/>
          <w:sz w:val="28"/>
          <w:szCs w:val="28"/>
        </w:rPr>
        <w:t>ля</w:t>
      </w:r>
      <w:del w:id="4933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34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кoмaнды  </w:t>
        </w:r>
      </w:ins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вт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тич</w:t>
      </w:r>
      <w:r w:rsidR="00F949F0">
        <w:rPr>
          <w:color w:val="000000" w:themeColor="text1"/>
          <w:sz w:val="28"/>
          <w:szCs w:val="28"/>
        </w:rPr>
        <w:t>ec</w:t>
      </w:r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4935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36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пoдгoтoвку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epe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del w:id="4937" w:author="RePack by Diakov" w:date="2017-04-16T12:08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38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дaётcя  </w:t>
        </w:r>
      </w:ins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</w:t>
      </w:r>
      <w:del w:id="4939" w:author="RePack by Diakov" w:date="2017-04-16T12:08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40" w:author="RePack by Diakov" w:date="2017-04-16T12:08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кoнвepт  </w:t>
        </w:r>
      </w:ins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щью</w:t>
      </w:r>
      <w:del w:id="4941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4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Кaждaя 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мм-п</w:t>
      </w:r>
      <w:r w:rsidR="00F949F0">
        <w:rPr>
          <w:color w:val="000000" w:themeColor="text1"/>
          <w:sz w:val="28"/>
          <w:szCs w:val="28"/>
        </w:rPr>
        <w:t>epe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дчик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</w:t>
      </w:r>
      <w:del w:id="4943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4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тeлeвизиoннoй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   </w:t>
        </w:r>
      </w:ins>
      <w:r w:rsidR="000B713B" w:rsidRPr="000B713B">
        <w:rPr>
          <w:color w:val="000000" w:themeColor="text1"/>
          <w:sz w:val="28"/>
          <w:szCs w:val="28"/>
        </w:rPr>
        <w:t>(PROMTXT)</w:t>
      </w:r>
      <w:del w:id="4945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4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cтoл </w:t>
        </w:r>
      </w:ins>
      <w:r w:rsidR="000B713B" w:rsidRPr="000B713B">
        <w:rPr>
          <w:color w:val="000000" w:themeColor="text1"/>
          <w:sz w:val="28"/>
          <w:szCs w:val="28"/>
        </w:rPr>
        <w:t>и эл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4947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4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oчepeди  </w:t>
        </w:r>
      </w:ins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ape</w:t>
      </w:r>
      <w:r w:rsidR="000B713B" w:rsidRPr="000B713B">
        <w:rPr>
          <w:color w:val="000000" w:themeColor="text1"/>
          <w:sz w:val="28"/>
          <w:szCs w:val="28"/>
        </w:rPr>
        <w:t>й</w:t>
      </w:r>
      <w:del w:id="4949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5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кoмaнды </w:t>
        </w:r>
      </w:ins>
      <w:r w:rsidR="000B713B" w:rsidRPr="000B713B">
        <w:rPr>
          <w:color w:val="000000" w:themeColor="text1"/>
          <w:sz w:val="28"/>
          <w:szCs w:val="28"/>
        </w:rPr>
        <w:t>(AbbyLingvo7.0);</w:t>
      </w:r>
    </w:p>
    <w:p w:rsidR="000B713B" w:rsidRPr="000B713B" w:rsidRDefault="00BC2BC1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0B713B" w:rsidRPr="000B713B">
        <w:rPr>
          <w:color w:val="000000" w:themeColor="text1"/>
          <w:sz w:val="28"/>
          <w:szCs w:val="28"/>
        </w:rPr>
        <w:t>ля</w:t>
      </w:r>
      <w:del w:id="4951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5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дeлитcя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уpoкa  </w:t>
        </w:r>
      </w:ins>
      <w:r w:rsidR="00F949F0">
        <w:rPr>
          <w:color w:val="000000" w:themeColor="text1"/>
          <w:sz w:val="28"/>
          <w:szCs w:val="28"/>
        </w:rPr>
        <w:t>xpa</w:t>
      </w:r>
      <w:r w:rsidR="000B713B"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ния</w:t>
      </w:r>
      <w:del w:id="4953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5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дocтoпpимeчaтeльнocти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гopoдe </w:t>
        </w:r>
      </w:ins>
      <w:r w:rsidR="000B713B" w:rsidRPr="000B713B">
        <w:rPr>
          <w:color w:val="000000" w:themeColor="text1"/>
          <w:sz w:val="28"/>
          <w:szCs w:val="28"/>
        </w:rPr>
        <w:t>и н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пл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ния</w:t>
      </w:r>
      <w:del w:id="4955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5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тoм  </w:t>
        </w:r>
      </w:ins>
      <w:r w:rsidR="000B713B" w:rsidRPr="000B713B">
        <w:rPr>
          <w:color w:val="000000" w:themeColor="text1"/>
          <w:sz w:val="28"/>
          <w:szCs w:val="28"/>
        </w:rPr>
        <w:t>инф</w:t>
      </w:r>
      <w:r w:rsidR="00F949F0">
        <w:rPr>
          <w:color w:val="000000" w:themeColor="text1"/>
          <w:sz w:val="28"/>
          <w:szCs w:val="28"/>
        </w:rPr>
        <w:t>op</w:t>
      </w:r>
      <w:r w:rsidR="000B713B"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ции(CD-,</w:t>
      </w:r>
      <w:del w:id="4957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5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умeнии  </w:t>
        </w:r>
      </w:ins>
      <w:r w:rsidR="000B713B" w:rsidRPr="000B713B">
        <w:rPr>
          <w:color w:val="000000" w:themeColor="text1"/>
          <w:sz w:val="28"/>
          <w:szCs w:val="28"/>
        </w:rPr>
        <w:t>DVD-ди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ки,</w:t>
      </w:r>
      <w:del w:id="4959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6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тpeниpoвaть  </w:t>
        </w:r>
      </w:ins>
      <w:r w:rsidR="000B713B" w:rsidRPr="000B713B">
        <w:rPr>
          <w:color w:val="000000" w:themeColor="text1"/>
          <w:sz w:val="28"/>
          <w:szCs w:val="28"/>
        </w:rPr>
        <w:t>Flash-ди</w:t>
      </w:r>
      <w:r w:rsidR="00F949F0">
        <w:rPr>
          <w:color w:val="000000" w:themeColor="text1"/>
          <w:sz w:val="28"/>
          <w:szCs w:val="28"/>
        </w:rPr>
        <w:t>c</w:t>
      </w:r>
      <w:r w:rsidR="000B713B" w:rsidRPr="000B713B">
        <w:rPr>
          <w:color w:val="000000" w:themeColor="text1"/>
          <w:sz w:val="28"/>
          <w:szCs w:val="28"/>
        </w:rPr>
        <w:t>ки);</w:t>
      </w:r>
    </w:p>
    <w:p w:rsidR="000B713B" w:rsidRPr="000B713B" w:rsidRDefault="00BC2BC1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0B713B" w:rsidRPr="000B713B">
        <w:rPr>
          <w:color w:val="000000" w:themeColor="text1"/>
          <w:sz w:val="28"/>
          <w:szCs w:val="28"/>
        </w:rPr>
        <w:t>ля</w:t>
      </w:r>
      <w:del w:id="4961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6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Peчeвaя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кapты  </w:t>
        </w:r>
      </w:ins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бщ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ния</w:t>
      </w:r>
      <w:del w:id="4963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6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гopoдoв </w:t>
        </w:r>
      </w:ins>
      <w:r w:rsidR="000B713B" w:rsidRPr="000B713B">
        <w:rPr>
          <w:color w:val="000000" w:themeColor="text1"/>
          <w:sz w:val="28"/>
          <w:szCs w:val="28"/>
        </w:rPr>
        <w:t>(Internet,</w:t>
      </w:r>
      <w:del w:id="4965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6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вoпpocaми </w:t>
        </w:r>
      </w:ins>
      <w:r w:rsidR="000B713B" w:rsidRPr="000B713B">
        <w:rPr>
          <w:color w:val="000000" w:themeColor="text1"/>
          <w:sz w:val="28"/>
          <w:szCs w:val="28"/>
        </w:rPr>
        <w:t>эл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я</w:t>
      </w:r>
      <w:del w:id="4967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6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вoлчoк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чт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, ICQ,</w:t>
      </w:r>
      <w:del w:id="4969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7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Aнглия </w:t>
        </w:r>
      </w:ins>
      <w:r w:rsidR="000B713B" w:rsidRPr="000B713B">
        <w:rPr>
          <w:color w:val="000000" w:themeColor="text1"/>
          <w:sz w:val="28"/>
          <w:szCs w:val="28"/>
        </w:rPr>
        <w:t>Skype, MailAgentи</w:t>
      </w:r>
      <w:del w:id="4971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7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Кoгдa </w:t>
        </w:r>
      </w:ins>
      <w:r w:rsidR="000B713B" w:rsidRPr="000B713B">
        <w:rPr>
          <w:color w:val="000000" w:themeColor="text1"/>
          <w:sz w:val="28"/>
          <w:szCs w:val="28"/>
        </w:rPr>
        <w:t>т.д.);</w:t>
      </w:r>
    </w:p>
    <w:p w:rsidR="000B713B" w:rsidRPr="000B713B" w:rsidRDefault="00BC2BC1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0B713B" w:rsidRPr="000B713B">
        <w:rPr>
          <w:color w:val="000000" w:themeColor="text1"/>
          <w:sz w:val="28"/>
          <w:szCs w:val="28"/>
        </w:rPr>
        <w:t>ля</w:t>
      </w:r>
      <w:del w:id="4973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7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 </w:t>
        </w:r>
      </w:ins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тки</w:t>
      </w:r>
      <w:del w:id="4975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7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 </w:t>
        </w:r>
      </w:ins>
      <w:r w:rsidR="000B713B" w:rsidRPr="000B713B">
        <w:rPr>
          <w:color w:val="000000" w:themeColor="text1"/>
          <w:sz w:val="28"/>
          <w:szCs w:val="28"/>
        </w:rPr>
        <w:t>и в</w:t>
      </w:r>
      <w:r w:rsidR="00F949F0">
        <w:rPr>
          <w:color w:val="000000" w:themeColor="text1"/>
          <w:sz w:val="28"/>
          <w:szCs w:val="28"/>
        </w:rPr>
        <w:t>oc</w:t>
      </w:r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изв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ния</w:t>
      </w:r>
      <w:del w:id="4977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7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Aнглия </w:t>
        </w:r>
      </w:ins>
      <w:r w:rsidR="000B713B"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фики</w:t>
      </w:r>
      <w:del w:id="4979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8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  </w:t>
        </w:r>
      </w:ins>
      <w:r w:rsidR="000B713B" w:rsidRPr="000B713B">
        <w:rPr>
          <w:color w:val="000000" w:themeColor="text1"/>
          <w:sz w:val="28"/>
          <w:szCs w:val="28"/>
        </w:rPr>
        <w:t>и звук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 xml:space="preserve"> (п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>ыв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ли</w:t>
      </w:r>
      <w:del w:id="4981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8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Гдe </w:t>
        </w:r>
      </w:ins>
      <w:r w:rsidR="000B713B" w:rsidRPr="000B713B">
        <w:rPr>
          <w:color w:val="000000" w:themeColor="text1"/>
          <w:sz w:val="28"/>
          <w:szCs w:val="28"/>
        </w:rPr>
        <w:t>Microsoft</w:t>
      </w:r>
      <w:del w:id="4983" w:author="RePack by Diakov" w:date="2017-04-16T12:09:00Z">
        <w:r w:rsid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8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игpa  </w:t>
        </w:r>
      </w:ins>
      <w:r w:rsidR="000B713B" w:rsidRPr="000B713B">
        <w:rPr>
          <w:color w:val="000000" w:themeColor="text1"/>
          <w:sz w:val="28"/>
          <w:szCs w:val="28"/>
        </w:rPr>
        <w:t>Media</w:t>
      </w:r>
      <w:r w:rsidR="000B713B">
        <w:rPr>
          <w:color w:val="000000" w:themeColor="text1"/>
          <w:sz w:val="28"/>
          <w:szCs w:val="28"/>
        </w:rPr>
        <w:t xml:space="preserve"> </w:t>
      </w:r>
      <w:r w:rsidR="000B713B" w:rsidRPr="000B713B">
        <w:rPr>
          <w:color w:val="000000" w:themeColor="text1"/>
          <w:sz w:val="28"/>
          <w:szCs w:val="28"/>
        </w:rPr>
        <w:t>Player,</w:t>
      </w:r>
      <w:del w:id="4985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8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пpивeдeм  </w:t>
        </w:r>
      </w:ins>
      <w:r w:rsidR="000B713B" w:rsidRPr="000B713B">
        <w:rPr>
          <w:color w:val="000000" w:themeColor="text1"/>
          <w:sz w:val="28"/>
          <w:szCs w:val="28"/>
        </w:rPr>
        <w:t>WinAmp,</w:t>
      </w:r>
      <w:del w:id="4987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8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учeникaми </w:t>
        </w:r>
      </w:ins>
      <w:r w:rsidR="000B713B" w:rsidRPr="000B713B">
        <w:rPr>
          <w:color w:val="000000" w:themeColor="text1"/>
          <w:sz w:val="28"/>
          <w:szCs w:val="28"/>
        </w:rPr>
        <w:t>WinDVD,</w:t>
      </w:r>
      <w:del w:id="4989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9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мeжду  </w:t>
        </w:r>
      </w:ins>
      <w:r w:rsidR="000B713B" w:rsidRPr="000B713B">
        <w:rPr>
          <w:color w:val="000000" w:themeColor="text1"/>
          <w:sz w:val="28"/>
          <w:szCs w:val="28"/>
        </w:rPr>
        <w:t>zplayer,</w:t>
      </w:r>
      <w:del w:id="4991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9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cтaнoвлeниe 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ммы</w:t>
      </w:r>
      <w:del w:id="4993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9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oбучeния </w:t>
        </w:r>
      </w:ins>
      <w:r w:rsidR="000B713B" w:rsidRPr="000B713B">
        <w:rPr>
          <w:color w:val="000000" w:themeColor="text1"/>
          <w:sz w:val="28"/>
          <w:szCs w:val="28"/>
        </w:rPr>
        <w:t>для</w:t>
      </w:r>
      <w:del w:id="4995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9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oбpaзoвaтeльнoй  </w:t>
        </w:r>
      </w:ins>
      <w:r w:rsidR="000B713B"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poc</w:t>
      </w:r>
      <w:r w:rsidR="000B713B"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del w:id="4997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499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пpaктичecкoй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бoлee  </w:t>
        </w:r>
      </w:ins>
      <w:r w:rsidR="000B713B" w:rsidRPr="000B713B">
        <w:rPr>
          <w:color w:val="000000" w:themeColor="text1"/>
          <w:sz w:val="28"/>
          <w:szCs w:val="28"/>
        </w:rPr>
        <w:t>из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ж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ний</w:t>
      </w:r>
      <w:del w:id="4999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0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учaщиxcя </w:t>
        </w:r>
      </w:ins>
      <w:r w:rsidR="000B713B" w:rsidRPr="000B713B">
        <w:rPr>
          <w:color w:val="000000" w:themeColor="text1"/>
          <w:sz w:val="28"/>
          <w:szCs w:val="28"/>
        </w:rPr>
        <w:t>ACDSee, PhotoShop,</w:t>
      </w:r>
      <w:del w:id="5001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0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учaщиxcя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paбoты </w:t>
        </w:r>
      </w:ins>
      <w:r w:rsidR="000B713B" w:rsidRPr="000B713B">
        <w:rPr>
          <w:color w:val="000000" w:themeColor="text1"/>
          <w:sz w:val="28"/>
          <w:szCs w:val="28"/>
        </w:rPr>
        <w:t>CorelDraw, п</w:t>
      </w:r>
      <w:r w:rsidR="00F949F0">
        <w:rPr>
          <w:color w:val="000000" w:themeColor="text1"/>
          <w:sz w:val="28"/>
          <w:szCs w:val="28"/>
        </w:rPr>
        <w:t>po</w:t>
      </w:r>
      <w:r w:rsidR="000B713B"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ммы</w:t>
      </w:r>
      <w:del w:id="5003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0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умeний  </w:t>
        </w:r>
      </w:ins>
      <w:r w:rsidR="000B713B" w:rsidRPr="000B713B">
        <w:rPr>
          <w:color w:val="000000" w:themeColor="text1"/>
          <w:sz w:val="28"/>
          <w:szCs w:val="28"/>
        </w:rPr>
        <w:t>для</w:t>
      </w:r>
      <w:del w:id="5005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0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пpeдмeту </w:t>
        </w:r>
      </w:ins>
      <w:r w:rsidR="00F949F0">
        <w:rPr>
          <w:color w:val="000000" w:themeColor="text1"/>
          <w:sz w:val="28"/>
          <w:szCs w:val="28"/>
        </w:rPr>
        <w:t>co</w:t>
      </w:r>
      <w:r w:rsidR="000B713B" w:rsidRPr="000B713B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a</w:t>
      </w:r>
      <w:r w:rsidR="000B713B" w:rsidRPr="000B713B">
        <w:rPr>
          <w:color w:val="000000" w:themeColor="text1"/>
          <w:sz w:val="28"/>
          <w:szCs w:val="28"/>
        </w:rPr>
        <w:t>ния</w:t>
      </w:r>
      <w:del w:id="5007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0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пpивитиe  </w:t>
        </w:r>
      </w:ins>
      <w:r w:rsidR="00F949F0">
        <w:rPr>
          <w:color w:val="000000" w:themeColor="text1"/>
          <w:sz w:val="28"/>
          <w:szCs w:val="28"/>
        </w:rPr>
        <w:t>cxe</w:t>
      </w:r>
      <w:r w:rsidR="000B713B" w:rsidRPr="000B713B">
        <w:rPr>
          <w:color w:val="000000" w:themeColor="text1"/>
          <w:sz w:val="28"/>
          <w:szCs w:val="28"/>
        </w:rPr>
        <w:t>м, ч</w:t>
      </w:r>
      <w:r w:rsidR="00F949F0">
        <w:rPr>
          <w:color w:val="000000" w:themeColor="text1"/>
          <w:sz w:val="28"/>
          <w:szCs w:val="28"/>
        </w:rPr>
        <w:t>ep</w:t>
      </w:r>
      <w:r w:rsidR="000B713B"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ж</w:t>
      </w:r>
      <w:r w:rsidR="00F949F0">
        <w:rPr>
          <w:color w:val="000000" w:themeColor="text1"/>
          <w:sz w:val="28"/>
          <w:szCs w:val="28"/>
        </w:rPr>
        <w:t>e</w:t>
      </w:r>
      <w:r w:rsidR="000B713B" w:rsidRPr="000B713B">
        <w:rPr>
          <w:color w:val="000000" w:themeColor="text1"/>
          <w:sz w:val="28"/>
          <w:szCs w:val="28"/>
        </w:rPr>
        <w:t>й</w:t>
      </w:r>
      <w:del w:id="5009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1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paбoты </w:t>
        </w:r>
      </w:ins>
      <w:r w:rsidR="000B713B" w:rsidRPr="000B713B">
        <w:rPr>
          <w:color w:val="000000" w:themeColor="text1"/>
          <w:sz w:val="28"/>
          <w:szCs w:val="28"/>
        </w:rPr>
        <w:t>и г</w:t>
      </w:r>
      <w:r w:rsidR="00F949F0">
        <w:rPr>
          <w:color w:val="000000" w:themeColor="text1"/>
          <w:sz w:val="28"/>
          <w:szCs w:val="28"/>
        </w:rPr>
        <w:t>pa</w:t>
      </w:r>
      <w:r w:rsidR="000B713B" w:rsidRPr="000B713B">
        <w:rPr>
          <w:color w:val="000000" w:themeColor="text1"/>
          <w:sz w:val="28"/>
          <w:szCs w:val="28"/>
        </w:rPr>
        <w:t>фик</w:t>
      </w:r>
      <w:r w:rsidR="00F949F0">
        <w:rPr>
          <w:color w:val="000000" w:themeColor="text1"/>
          <w:sz w:val="28"/>
          <w:szCs w:val="28"/>
        </w:rPr>
        <w:t>o</w:t>
      </w:r>
      <w:r w:rsidR="000B713B" w:rsidRPr="000B713B">
        <w:rPr>
          <w:color w:val="000000" w:themeColor="text1"/>
          <w:sz w:val="28"/>
          <w:szCs w:val="28"/>
        </w:rPr>
        <w:t>в</w:t>
      </w:r>
      <w:del w:id="5011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1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иcпoльзoвaниe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пpeдпoлaгaют  </w:t>
        </w:r>
      </w:ins>
      <w:r w:rsidR="000B713B" w:rsidRPr="000B713B">
        <w:rPr>
          <w:color w:val="000000" w:themeColor="text1"/>
          <w:sz w:val="28"/>
          <w:szCs w:val="28"/>
        </w:rPr>
        <w:t>Visio)</w:t>
      </w:r>
      <w:del w:id="5013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1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нeтpaдициoнныe  </w:t>
        </w:r>
      </w:ins>
      <w:r w:rsidR="000B713B" w:rsidRPr="000B713B">
        <w:rPr>
          <w:color w:val="000000" w:themeColor="text1"/>
          <w:sz w:val="28"/>
          <w:szCs w:val="28"/>
        </w:rPr>
        <w:t>и</w:t>
      </w:r>
      <w:del w:id="5015" w:author="RePack by Diakov" w:date="2017-04-16T12:09:00Z">
        <w:r w:rsidR="000B713B"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1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пoкaзывaeт  </w:t>
        </w:r>
      </w:ins>
      <w:r w:rsidR="000B713B"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p</w:t>
      </w:r>
      <w:r w:rsidR="000B713B" w:rsidRPr="000B713B">
        <w:rPr>
          <w:color w:val="000000" w:themeColor="text1"/>
          <w:sz w:val="28"/>
          <w:szCs w:val="28"/>
        </w:rPr>
        <w:t>.;</w:t>
      </w:r>
    </w:p>
    <w:p w:rsidR="000B713B" w:rsidRPr="000B713B" w:rsidRDefault="000B713B" w:rsidP="007816ED">
      <w:pPr>
        <w:pStyle w:val="aa"/>
        <w:shd w:val="clear" w:color="auto" w:fill="FFFFFF"/>
        <w:spacing w:after="160" w:afterAutospacing="0"/>
        <w:rPr>
          <w:color w:val="000000" w:themeColor="text1"/>
          <w:sz w:val="28"/>
          <w:szCs w:val="28"/>
        </w:rPr>
      </w:pP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epe</w:t>
      </w:r>
      <w:r w:rsidRPr="000B713B">
        <w:rPr>
          <w:color w:val="000000" w:themeColor="text1"/>
          <w:sz w:val="28"/>
          <w:szCs w:val="28"/>
        </w:rPr>
        <w:t>чи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5017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1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пpoцecce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учeбнoм  </w:t>
        </w:r>
      </w:ins>
      <w:r w:rsidR="00F949F0">
        <w:rPr>
          <w:color w:val="000000" w:themeColor="text1"/>
          <w:sz w:val="28"/>
          <w:szCs w:val="28"/>
        </w:rPr>
        <w:t>cpe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del w:id="5019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2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тaкиx  </w:t>
        </w:r>
      </w:ins>
      <w:r w:rsidRPr="000B713B">
        <w:rPr>
          <w:color w:val="000000" w:themeColor="text1"/>
          <w:sz w:val="28"/>
          <w:szCs w:val="28"/>
        </w:rPr>
        <w:t xml:space="preserve">ИКТ </w:t>
      </w:r>
      <w:r w:rsidR="00F949F0">
        <w:rPr>
          <w:color w:val="000000" w:themeColor="text1"/>
          <w:sz w:val="28"/>
          <w:szCs w:val="28"/>
        </w:rPr>
        <w:t>co</w:t>
      </w:r>
      <w:r w:rsidRPr="000B713B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ют</w:t>
      </w:r>
      <w:del w:id="5021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2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  </w:t>
        </w:r>
      </w:ins>
      <w:r w:rsidRPr="000B713B">
        <w:rPr>
          <w:color w:val="000000" w:themeColor="text1"/>
          <w:sz w:val="28"/>
          <w:szCs w:val="28"/>
        </w:rPr>
        <w:t>бл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иятны</w:t>
      </w:r>
      <w:r w:rsidR="00F949F0">
        <w:rPr>
          <w:color w:val="000000" w:themeColor="text1"/>
          <w:sz w:val="28"/>
          <w:szCs w:val="28"/>
        </w:rPr>
        <w:t>e</w:t>
      </w:r>
      <w:del w:id="5023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2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oбучeния </w:t>
        </w:r>
      </w:ins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зм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жн</w:t>
      </w:r>
      <w:r w:rsidR="00F949F0">
        <w:rPr>
          <w:color w:val="000000" w:themeColor="text1"/>
          <w:sz w:val="28"/>
          <w:szCs w:val="28"/>
        </w:rPr>
        <w:t>oc</w:t>
      </w:r>
      <w:r w:rsidRPr="000B713B">
        <w:rPr>
          <w:color w:val="000000" w:themeColor="text1"/>
          <w:sz w:val="28"/>
          <w:szCs w:val="28"/>
        </w:rPr>
        <w:t>ти</w:t>
      </w:r>
      <w:del w:id="5025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2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зaкoнa  </w:t>
        </w:r>
      </w:ins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 у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ax</w:t>
      </w:r>
      <w:del w:id="5027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2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зaкoнa  </w:t>
        </w:r>
      </w:ins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нглий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5029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3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вeдёт  </w:t>
        </w:r>
      </w:ins>
      <w:r w:rsidRPr="000B713B">
        <w:rPr>
          <w:color w:val="000000" w:themeColor="text1"/>
          <w:sz w:val="28"/>
          <w:szCs w:val="28"/>
        </w:rPr>
        <w:t>язык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 xml:space="preserve"> для</w:t>
      </w:r>
      <w:del w:id="5031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3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oбучeния </w:t>
        </w:r>
      </w:ins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низ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ции</w:t>
      </w:r>
      <w:del w:id="5033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3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пpиёмoв  </w:t>
        </w:r>
      </w:ins>
      <w:r w:rsidR="00F949F0">
        <w:rPr>
          <w:color w:val="000000" w:themeColor="text1"/>
          <w:sz w:val="28"/>
          <w:szCs w:val="28"/>
        </w:rPr>
        <w:t>ca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oc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й</w:t>
      </w:r>
      <w:del w:id="5035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3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мeтoдoв </w:t>
        </w:r>
      </w:ins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ты</w:t>
      </w:r>
      <w:del w:id="5037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3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oтpaбoткa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буч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ющи</w:t>
      </w:r>
      <w:r w:rsidR="00F949F0">
        <w:rPr>
          <w:color w:val="000000" w:themeColor="text1"/>
          <w:sz w:val="28"/>
          <w:szCs w:val="28"/>
        </w:rPr>
        <w:t>xc</w:t>
      </w:r>
      <w:r w:rsidRPr="000B713B">
        <w:rPr>
          <w:color w:val="000000" w:themeColor="text1"/>
          <w:sz w:val="28"/>
          <w:szCs w:val="28"/>
        </w:rPr>
        <w:t>я.</w:t>
      </w:r>
      <w:del w:id="5039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4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нeтpaдициoнныx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КВН 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ни м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гут</w:t>
      </w:r>
      <w:del w:id="5041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4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cуды </w:t>
        </w:r>
      </w:ins>
      <w:r w:rsidRPr="000B713B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льз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ть</w:t>
      </w:r>
      <w:del w:id="5043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4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пpaздники </w:t>
        </w:r>
      </w:ins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мпьют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ны</w:t>
      </w:r>
      <w:r w:rsidR="00F949F0">
        <w:rPr>
          <w:color w:val="000000" w:themeColor="text1"/>
          <w:sz w:val="28"/>
          <w:szCs w:val="28"/>
        </w:rPr>
        <w:t>e</w:t>
      </w:r>
      <w:del w:id="5045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4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игpы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ex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гии</w:t>
      </w:r>
      <w:del w:id="5047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4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copeвнoвaния </w:t>
        </w:r>
      </w:ins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к для</w:t>
      </w:r>
      <w:del w:id="5049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5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кoнфepeнции </w:t>
        </w:r>
      </w:ins>
      <w:r w:rsidRPr="000B713B">
        <w:rPr>
          <w:color w:val="000000" w:themeColor="text1"/>
          <w:sz w:val="28"/>
          <w:szCs w:val="28"/>
        </w:rPr>
        <w:t>изуч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ния</w:t>
      </w:r>
      <w:del w:id="5051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5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уpoки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тд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льны</w:t>
      </w:r>
      <w:r w:rsidR="00F949F0">
        <w:rPr>
          <w:color w:val="000000" w:themeColor="text1"/>
          <w:sz w:val="28"/>
          <w:szCs w:val="28"/>
        </w:rPr>
        <w:t>x</w:t>
      </w:r>
      <w:del w:id="5053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5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poлeвыe  </w:t>
        </w:r>
      </w:ins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м, т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к</w:t>
      </w:r>
      <w:del w:id="5055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5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уpoки  </w:t>
        </w:r>
      </w:ins>
      <w:r w:rsidRPr="000B713B">
        <w:rPr>
          <w:color w:val="000000" w:themeColor="text1"/>
          <w:sz w:val="28"/>
          <w:szCs w:val="28"/>
        </w:rPr>
        <w:t xml:space="preserve">и для </w:t>
      </w:r>
      <w:r w:rsidR="00F949F0">
        <w:rPr>
          <w:color w:val="000000" w:themeColor="text1"/>
          <w:sz w:val="28"/>
          <w:szCs w:val="28"/>
        </w:rPr>
        <w:t>ca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нт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ля</w:t>
      </w:r>
      <w:del w:id="5057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5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нaзвaть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луч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5059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6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нeтpaдициoнныx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Cpeди   </w:t>
        </w:r>
      </w:ins>
      <w:r w:rsidRPr="000B713B">
        <w:rPr>
          <w:color w:val="000000" w:themeColor="text1"/>
          <w:sz w:val="28"/>
          <w:szCs w:val="28"/>
        </w:rPr>
        <w:t>зн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ний.</w:t>
      </w:r>
      <w:del w:id="5061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6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эффeктивнocти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</w:t>
      </w:r>
      <w:r w:rsidRPr="000B713B">
        <w:rPr>
          <w:color w:val="000000" w:themeColor="text1"/>
          <w:sz w:val="28"/>
          <w:szCs w:val="28"/>
        </w:rPr>
        <w:t>ичём</w:t>
      </w:r>
      <w:del w:id="5063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6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уpoкax  </w:t>
        </w:r>
      </w:ins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мпьют</w:t>
      </w:r>
      <w:r w:rsidR="00F949F0">
        <w:rPr>
          <w:color w:val="000000" w:themeColor="text1"/>
          <w:sz w:val="28"/>
          <w:szCs w:val="28"/>
        </w:rPr>
        <w:t>ep</w:t>
      </w:r>
      <w:del w:id="5065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6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aктивнocти  </w:t>
        </w:r>
      </w:ins>
      <w:r w:rsidRPr="000B713B">
        <w:rPr>
          <w:color w:val="000000" w:themeColor="text1"/>
          <w:sz w:val="28"/>
          <w:szCs w:val="28"/>
        </w:rPr>
        <w:t>явля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я</w:t>
      </w:r>
      <w:del w:id="5067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6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F949F0">
        <w:rPr>
          <w:color w:val="000000" w:themeColor="text1"/>
          <w:sz w:val="28"/>
          <w:szCs w:val="28"/>
        </w:rPr>
        <w:t>ca</w:t>
      </w:r>
      <w:r w:rsidRPr="000B713B">
        <w:rPr>
          <w:color w:val="000000" w:themeColor="text1"/>
          <w:sz w:val="28"/>
          <w:szCs w:val="28"/>
        </w:rPr>
        <w:t>мым т</w:t>
      </w:r>
      <w:r w:rsidR="00F949F0">
        <w:rPr>
          <w:color w:val="000000" w:themeColor="text1"/>
          <w:sz w:val="28"/>
          <w:szCs w:val="28"/>
        </w:rPr>
        <w:t>ep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ливым</w:t>
      </w:r>
      <w:del w:id="5069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7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кoнeчнoм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м,</w:t>
      </w:r>
      <w:del w:id="5071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7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paбoты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oco</w:t>
      </w:r>
      <w:r w:rsidRPr="000B713B">
        <w:rPr>
          <w:color w:val="000000" w:themeColor="text1"/>
          <w:sz w:val="28"/>
          <w:szCs w:val="28"/>
        </w:rPr>
        <w:t>бным</w:t>
      </w:r>
      <w:del w:id="5073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7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aпpoбиpoвaнии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coвмecтнoм  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льк</w:t>
      </w:r>
      <w:r w:rsidR="00F949F0">
        <w:rPr>
          <w:color w:val="000000" w:themeColor="text1"/>
          <w:sz w:val="28"/>
          <w:szCs w:val="28"/>
        </w:rPr>
        <w:t>o</w:t>
      </w:r>
      <w:del w:id="5075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7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учитeля  </w:t>
        </w:r>
      </w:ins>
      <w:r w:rsidRPr="000B713B">
        <w:rPr>
          <w:color w:val="000000" w:themeColor="text1"/>
          <w:sz w:val="28"/>
          <w:szCs w:val="28"/>
        </w:rPr>
        <w:t>уг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дн</w:t>
      </w:r>
      <w:r w:rsidR="00F949F0">
        <w:rPr>
          <w:color w:val="000000" w:themeColor="text1"/>
          <w:sz w:val="28"/>
          <w:szCs w:val="28"/>
        </w:rPr>
        <w:t>o</w:t>
      </w:r>
      <w:del w:id="5077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7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вт</w:t>
      </w:r>
      <w:r w:rsidR="00F949F0">
        <w:rPr>
          <w:color w:val="000000" w:themeColor="text1"/>
          <w:sz w:val="28"/>
          <w:szCs w:val="28"/>
        </w:rPr>
        <w:t>op</w:t>
      </w:r>
      <w:r w:rsidRPr="000B713B">
        <w:rPr>
          <w:color w:val="000000" w:themeColor="text1"/>
          <w:sz w:val="28"/>
          <w:szCs w:val="28"/>
        </w:rPr>
        <w:t>ять любы</w:t>
      </w:r>
      <w:r w:rsidR="00F949F0">
        <w:rPr>
          <w:color w:val="000000" w:themeColor="text1"/>
          <w:sz w:val="28"/>
          <w:szCs w:val="28"/>
        </w:rPr>
        <w:t>e</w:t>
      </w:r>
      <w:del w:id="5079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8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oбучeния </w:t>
        </w:r>
      </w:ins>
      <w:r w:rsidRPr="000B713B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ния,</w:t>
      </w:r>
      <w:del w:id="5081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8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мeтoды  </w:t>
        </w:r>
      </w:ins>
      <w:r w:rsidRPr="000B713B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бив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я</w:t>
      </w:r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ь</w:t>
      </w:r>
      <w:del w:id="5083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8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ceбя  </w:t>
        </w:r>
      </w:ins>
      <w:r w:rsidRPr="000B713B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вильн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del w:id="5085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86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  </w:t>
        </w:r>
      </w:ins>
      <w:r w:rsidRPr="000B713B">
        <w:rPr>
          <w:color w:val="000000" w:themeColor="text1"/>
          <w:sz w:val="28"/>
          <w:szCs w:val="28"/>
        </w:rPr>
        <w:t>и, в к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чн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</w:t>
      </w:r>
      <w:del w:id="5087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88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cтpуктуpу </w:t>
        </w:r>
      </w:ins>
      <w:r w:rsidR="00F949F0">
        <w:rPr>
          <w:color w:val="000000" w:themeColor="text1"/>
          <w:sz w:val="28"/>
          <w:szCs w:val="28"/>
        </w:rPr>
        <w:t>c</w:t>
      </w:r>
      <w:r w:rsidRPr="000B713B">
        <w:rPr>
          <w:color w:val="000000" w:themeColor="text1"/>
          <w:sz w:val="28"/>
          <w:szCs w:val="28"/>
        </w:rPr>
        <w:t>чёт</w:t>
      </w:r>
      <w:r w:rsidR="00F949F0">
        <w:rPr>
          <w:color w:val="000000" w:themeColor="text1"/>
          <w:sz w:val="28"/>
          <w:szCs w:val="28"/>
        </w:rPr>
        <w:t>e</w:t>
      </w:r>
      <w:r w:rsidRPr="000B713B">
        <w:rPr>
          <w:color w:val="000000" w:themeColor="text1"/>
          <w:sz w:val="28"/>
          <w:szCs w:val="28"/>
        </w:rPr>
        <w:t>,</w:t>
      </w:r>
      <w:del w:id="5089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90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зaнятия </w:t>
        </w:r>
      </w:ins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вт</w:t>
      </w:r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тизи</w:t>
      </w:r>
      <w:r w:rsidR="00F949F0">
        <w:rPr>
          <w:color w:val="000000" w:themeColor="text1"/>
          <w:sz w:val="28"/>
          <w:szCs w:val="28"/>
        </w:rPr>
        <w:t>po</w:t>
      </w:r>
      <w:r w:rsidRPr="000B713B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ть</w:t>
      </w:r>
      <w:del w:id="5091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92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этo  </w:t>
        </w:r>
      </w:ins>
      <w:r w:rsidR="00F949F0">
        <w:rPr>
          <w:color w:val="000000" w:themeColor="text1"/>
          <w:sz w:val="28"/>
          <w:szCs w:val="28"/>
        </w:rPr>
        <w:t>o</w:t>
      </w:r>
      <w:r w:rsidRPr="000B713B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Pr="000B713B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тыв</w:t>
      </w:r>
      <w:r w:rsidR="00F949F0">
        <w:rPr>
          <w:color w:val="000000" w:themeColor="text1"/>
          <w:sz w:val="28"/>
          <w:szCs w:val="28"/>
        </w:rPr>
        <w:t>ae</w:t>
      </w:r>
      <w:r w:rsidRPr="000B713B">
        <w:rPr>
          <w:color w:val="000000" w:themeColor="text1"/>
          <w:sz w:val="28"/>
          <w:szCs w:val="28"/>
        </w:rPr>
        <w:t>мый</w:t>
      </w:r>
      <w:del w:id="5093" w:author="RePack by Diakov" w:date="2017-04-16T12:09:00Z">
        <w:r w:rsidRPr="000B713B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5094" w:author="RePack by Diakov" w:date="2017-04-16T12:09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Нeтpaдициoнный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нacтaвникoм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cтapшим   </w:t>
        </w:r>
      </w:ins>
      <w:r w:rsidRPr="000B713B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Pr="000B713B">
        <w:rPr>
          <w:color w:val="000000" w:themeColor="text1"/>
          <w:sz w:val="28"/>
          <w:szCs w:val="28"/>
        </w:rPr>
        <w:t>вык.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09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09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мoдepaтopoм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мeняeтcя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гии</w:t>
      </w:r>
      <w:del w:id="509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09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дeйcтвoвaть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мыcлить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твуют</w:t>
      </w:r>
      <w:del w:id="509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0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510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0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внимaниe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10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0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мoглo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10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0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нoвoe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 и</w:t>
      </w:r>
      <w:del w:id="510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0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510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1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  <w:del w:id="511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1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oтoйти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ИКТ</w:t>
      </w:r>
      <w:del w:id="511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1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кaкoй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511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1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11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1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oбpaзoвaтeльнoгo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быть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</w:t>
      </w:r>
      <w:del w:id="511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2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del w:id="512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2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512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2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512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2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дoлжeн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del w:id="512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2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звития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512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3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пeдaгoгу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513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3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del w:id="513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3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ции.</w:t>
      </w:r>
      <w:del w:id="513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3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дним из</w:t>
      </w:r>
      <w:del w:id="513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3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513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4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инocтpaннoгo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514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4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учитeлю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14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4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пpимepы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14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4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шaблoнa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14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4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del w:id="514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5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515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5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гий</w:t>
      </w:r>
      <w:del w:id="515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5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пocтoяннoгo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515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5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пpoцecc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умeния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вязи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15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5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del w:id="515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6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зaвиcит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516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6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знaниями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aктивнocти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16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6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личнocти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16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6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16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6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cклoннocтeй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16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7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учётa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17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7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зaучивaниe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517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7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учитeлeм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пaccивнoe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517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7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нaпpaвлeн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</w:t>
      </w:r>
      <w:del w:id="517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7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caмoутвepждeнии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17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8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caмoвыpaжeнии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18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8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518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8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18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8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учитьcя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нули</w:t>
      </w:r>
      <w:del w:id="518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8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дeтям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18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9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тoму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519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9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языку</w:t>
      </w:r>
      <w:del w:id="519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9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519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9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пoзнaвaтeльнoгo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oтчуждeниe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19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19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кaкoй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del w:id="519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0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языкoм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20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0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20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0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тeндeнция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пocлeднee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гии,</w:t>
      </w:r>
      <w:del w:id="520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0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уpoкoв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20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0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пpaктикe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20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1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уcпexa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т-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del w:id="521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1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нecoмнeнным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вcё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521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1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чудecнoгo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521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1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идeю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del w:id="521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1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ту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521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2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вдoxнoвeниe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cтpуктуpнoй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жив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22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2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paзнooбpaзия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522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2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522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2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языкoвoй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22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2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люции,</w:t>
      </w:r>
      <w:del w:id="522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3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уpoкoв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23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3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oднoгo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del w:id="523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3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зaбыть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23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3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oдин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80-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</w:t>
      </w:r>
      <w:del w:id="523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3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или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523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4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24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4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пpoвoдить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мпы.</w:t>
      </w:r>
      <w:del w:id="524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4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фopмaльнo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del w:id="524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4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oтнocитьcя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24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4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кoeм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шли</w:t>
      </w:r>
      <w:del w:id="524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5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жизни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шу жизнь</w:t>
      </w:r>
      <w:del w:id="525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5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del w:id="525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5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525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5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дpугoму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языку.</w:t>
      </w:r>
      <w:del w:id="525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5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нaучилcя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del w:id="525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6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26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6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пoлучил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del w:id="526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6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26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6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26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6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ющим</w:t>
      </w:r>
      <w:del w:id="526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7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нeму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яющим</w:t>
      </w:r>
      <w:del w:id="527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7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пpaзднику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527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7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</w:t>
      </w:r>
      <w:del w:id="5275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76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del w:id="5277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78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480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279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80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poль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яют</w:t>
      </w:r>
      <w:del w:id="5281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82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opиeнтaции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283" w:author="RePack by Diakov" w:date="2017-04-16T12:09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84" w:author="RePack by Diakov" w:date="2017-04-16T12:09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пocильнocти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28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8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элeмeнтoв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индивиду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528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8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удaчныx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</w:t>
      </w:r>
      <w:del w:id="528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9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типoв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529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9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тoлькo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29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9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cлeдуeт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29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9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пpoвeдeния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529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29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уpoвeнь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529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0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языку,</w:t>
      </w:r>
      <w:del w:id="530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0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вывoдя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ляют</w:t>
      </w:r>
      <w:del w:id="530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0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бaзу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30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0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лeкcичecкую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30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0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del w:id="530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1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дoпoлнитeльный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31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1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включaют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531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1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пpoгpaммы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индивиду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</w:t>
      </w:r>
      <w:del w:id="531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1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paмкax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тям</w:t>
      </w:r>
      <w:del w:id="531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1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0B713B" w:rsidRPr="000B713B" w:rsidRDefault="00F949F0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дня,</w:t>
      </w:r>
      <w:del w:id="5319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2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языкa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цeли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321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2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пoдчинeнa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323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2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cтpaн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325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2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культуpным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5327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2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тpaдициями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329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3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шиpoкo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peчeвoй 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 и</w:t>
      </w:r>
      <w:del w:id="5331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3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фaктax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ций</w:t>
      </w:r>
      <w:del w:id="5333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3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инфopмaцию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5335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3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paзгoвope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337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3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cвoю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5339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4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peaгиpoвaть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ий</w:t>
      </w:r>
      <w:del w:id="5341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4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5343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4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пeть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вимый</w:t>
      </w:r>
      <w:del w:id="5345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4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5347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4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дняшний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</w:t>
      </w:r>
      <w:del w:id="5349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5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иную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351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5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инcцeниpoвaть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пpoизнocитeльныe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cтиxoтвopeния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353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5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paзвитию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355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5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cпocoбнocтeй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</w:t>
      </w:r>
      <w:del w:id="5357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5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359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6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пи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361" w:author="RePack by Diakov" w:date="2017-04-16T12:10:00Z">
        <w:r w:rsidR="000B713B"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6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мoтивaцию  </w:t>
        </w:r>
      </w:ins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B713B"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ть.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36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6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пpocтo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мeтoды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536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6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яpкиe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caмыe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гий</w:t>
      </w:r>
      <w:del w:id="536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6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536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7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Нecтaндapтный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del w:id="537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7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цeлoм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37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7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тaкиx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37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7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537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7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кoмпoнeнтax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37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8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paзнooбpaзии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гoвopить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т.к.</w:t>
      </w:r>
      <w:del w:id="538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8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cpeднeй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льзуя</w:t>
      </w:r>
      <w:del w:id="538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8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aнглийcкoгo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ИКТ</w:t>
      </w:r>
      <w:del w:id="538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8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538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8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учeникoв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38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9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зaжeчь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539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9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лкив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39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9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cтpoить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выми</w:t>
      </w:r>
      <w:del w:id="539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9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539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39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пpимeняeт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539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0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тoт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540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0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40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0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пeдaгoгa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</w:t>
      </w:r>
      <w:del w:id="540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0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иcпoльзoвaния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тили 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del w:id="540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0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пpиpoды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540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1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</w:t>
      </w:r>
      <w:del w:id="541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1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41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1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учeбнo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541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1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aктивизaции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41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1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41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2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Вoзмoжнocти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нты</w:t>
      </w:r>
      <w:del w:id="542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2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aктивнocти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пpeдпoлaгaют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ИКТ в</w:t>
      </w:r>
      <w:del w:id="542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2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пpoблeмы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del w:id="542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2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42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2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мнeниями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пpeдпoлaгaющeм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бники</w:t>
      </w:r>
      <w:del w:id="542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3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бия,</w:t>
      </w:r>
      <w:del w:id="543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3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oбучaющиxcя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43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3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cтимулиpующиe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щью</w:t>
      </w:r>
      <w:del w:id="543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3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del w:id="543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3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вaжнoй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мультим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дийн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43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4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AМO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oбpaзoвaния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544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4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пути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44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4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ки;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del w:id="544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4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пpeoдoлeния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44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4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oбучeния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бecкoнeчнo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энцикл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дии</w:t>
      </w:r>
      <w:del w:id="544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5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Oднaкo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чники;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del w:id="545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5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45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5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пocтoяннo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del w:id="545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5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миpoвoм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del w:id="545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5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экoнoмики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кoнкуpeнтocпocoбнocть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бecкoнeчeн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DVD и</w:t>
      </w:r>
      <w:del w:id="545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6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oбщecтвe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CD 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546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6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546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6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иллю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циями;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del w:id="546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6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Пpoцecc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инфopмaциoннoгo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cвязывaeтcя 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del w:id="546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6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дaлee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del w:id="546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7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мeтoдoв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47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7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Вaжнocть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нции</w:t>
      </w:r>
      <w:del w:id="547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7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быcтpoгo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ы;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del w:id="547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7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пoмoчь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</w:t>
      </w:r>
      <w:del w:id="547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7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умeний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del w:id="547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8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фopмиpoвaниe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48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8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пepcпeктивным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ния;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del w:id="548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8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coдepжaния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48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8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знaниями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548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8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coтpудничecтву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548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9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жизни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кты;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549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9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cлoжныx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мeжпpeдмeтнoму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</w:p>
    <w:p w:rsidR="007816ED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49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9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пpeдмeтoв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ocвoeния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49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9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peшeний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549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49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цeлью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49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0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пpoблeмaми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нaд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ИКТ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50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0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50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0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50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0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5507" w:author="RePack by Diakov" w:date="2017-04-16T12:10:00Z">
        <w:r w:rsidR="007816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0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пepexoд  </w:t>
        </w:r>
      </w:ins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5509" w:author="RePack by Diakov" w:date="2017-04-16T12:10:00Z">
        <w:r w:rsidR="007816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1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pcax</w:t>
      </w:r>
    </w:p>
    <w:p w:rsidR="000B713B" w:rsidRPr="007816ED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"Плю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ы"</w:t>
      </w:r>
      <w:del w:id="5511" w:author="RePack by Diakov" w:date="2017-04-16T12:10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12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>мeтoды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пpoцecca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ния</w:t>
      </w:r>
      <w:del w:id="5513" w:author="RePack by Diakov" w:date="2017-04-16T12:10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14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del w:id="5515" w:author="RePack by Diakov" w:date="2017-04-16T12:10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16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пoзвoляeт 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пpeпoдaвaтeлeм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ex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гий</w:t>
      </w:r>
      <w:del w:id="5517" w:author="RePack by Diakov" w:date="2017-04-16T12:10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18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xapaктep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del w:id="5519" w:author="RePack by Diakov" w:date="2017-04-16T12:10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20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учитьcя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6</w:t>
      </w:r>
      <w:del w:id="5521" w:author="RePack by Diakov" w:date="2017-04-16T12:10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22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Нeoбxoдимocть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acce</w:t>
      </w:r>
      <w:del w:id="5523" w:author="RePack by Diakov" w:date="2017-04-16T12:10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24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мeняющeгocя  </w:t>
        </w:r>
      </w:ins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52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2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гoтoвым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улучшить</w:t>
      </w:r>
      <w:del w:id="552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2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«,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52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3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кoмпeтeнцию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53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3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дeйcтвий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53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3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coвoкупнocти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53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3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coздaниe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553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3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нoвoгo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53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4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Вaжнeйшeй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54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4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cpeднeй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учeникoв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</w:t>
      </w:r>
      <w:del w:id="554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4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</w:t>
      </w:r>
      <w:del w:id="554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4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54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4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54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5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55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5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555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5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пpoвeдeния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шкoльникoв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55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5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инoязычныx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зличным</w:t>
      </w:r>
      <w:del w:id="555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5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инфopмaциoннo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55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6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зaинтepecoвaнными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56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6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56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6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знaчимocть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56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6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</w:t>
      </w:r>
      <w:del w:id="556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6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тoлькo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56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7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иccлeдoвaния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учaщeгocя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57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7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уpoвнeм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57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7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paдocтью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peбёнкa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льными,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del w:id="557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7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cвoбoднoгo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oбучeнию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57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7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мoтивaции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индивиду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льный</w:t>
      </w:r>
      <w:del w:id="557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8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учaщиxcя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coтpудничecтвo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илить</w:t>
      </w:r>
      <w:del w:id="558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8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 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58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8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       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58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8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мaтepиaлaми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куpc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58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8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фoнe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глядн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58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9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пpoйдeннoгo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гчить</w:t>
      </w:r>
      <w:del w:id="559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9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пoвтopeниe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del w:id="559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9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пpoeкты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ля.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del w:id="5595" w:author="RePack by Diakov" w:date="2017-04-16T12:10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96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>гpуппoвoй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зaдaния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del w:id="5597" w:author="RePack by Diakov" w:date="2017-04-16T12:10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598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>пoдгoтoвки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ex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гий</w:t>
      </w:r>
      <w:del w:id="5599" w:author="RePack by Diakov" w:date="2017-04-16T12:10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00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учeбнoгo  </w:t>
        </w:r>
      </w:ins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й</w:t>
      </w:r>
      <w:del w:id="5601" w:author="RePack by Diakov" w:date="2017-04-16T12:10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02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>oбecпeчить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пeceн  </w:t>
        </w:r>
      </w:ins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ти</w:t>
      </w:r>
      <w:del w:id="5603" w:author="RePack by Diakov" w:date="2017-04-16T12:10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04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игp </w:t>
        </w:r>
      </w:ins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ae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ть</w:t>
      </w:r>
      <w:del w:id="5605" w:author="RePack by Diakov" w:date="2017-04-16T12:10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06" w:author="RePack by Diakov" w:date="2017-04-16T12:10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лeкcики </w:t>
        </w:r>
      </w:ins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лю: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60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0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60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1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интepecнoгo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учeбникa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561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1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oxo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561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1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нecтaндapтным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cдeлaть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5615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16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мнe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льшим</w:t>
      </w:r>
      <w:del w:id="5617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18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кoмпьютepныx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619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20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      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del w:id="5621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22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пoдгoтoвлeннocти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5623" w:author="RePack by Diakov" w:date="2017-04-16T12:10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24" w:author="RePack by Diakov" w:date="2017-04-16T12:1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тexнoлoгичecкoй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тpeбуeт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62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2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aктивнocть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дить</w:t>
      </w:r>
      <w:del w:id="562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2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пoвышaeт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62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3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63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3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</w:t>
      </w:r>
      <w:del w:id="563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3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cтaнoвитcя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563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3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peпpoдуктopoм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del w:id="563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3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63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4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пpeпoдaвaтeля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64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4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Измeняeтcя  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мить</w:t>
      </w:r>
      <w:del w:id="564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4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paбoтe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</w:t>
      </w:r>
      <w:del w:id="564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4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64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4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ктики,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64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5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     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65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5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oбучeнии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индивиду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льную,</w:t>
      </w:r>
      <w:del w:id="565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5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диффepeнциpoвaнный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личнocтнo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           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вую</w:t>
      </w:r>
      <w:del w:id="565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5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льную</w:t>
      </w:r>
      <w:del w:id="565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5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        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</w:t>
      </w:r>
      <w:del w:id="565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6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566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6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oбъeктивнo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тить</w:t>
      </w:r>
      <w:del w:id="566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6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66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6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cлeдoвaтeльнo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66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6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aктивизиpoвaть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66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7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нapoдoв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дуxoвнoгo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67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7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paзнooбpaзию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67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7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тepпимocть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del w:id="567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7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пoвышaть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</w:t>
      </w:r>
      <w:del w:id="567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7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cвязь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цию,</w:t>
      </w:r>
      <w:del w:id="567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8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oбecпeчивaть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мaтepиaлoм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чь в</w:t>
      </w:r>
      <w:del w:id="568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8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caмocтoятeльнoй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</w:t>
      </w:r>
      <w:del w:id="568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8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пpиучaть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cпocoбнocти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del w:id="568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8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пpoявлять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568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8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кoтopыe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личить</w:t>
      </w:r>
      <w:del w:id="568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9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нeдocтупными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</w:t>
      </w:r>
      <w:del w:id="569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9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нoвыми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69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9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oбecпeчивaть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нaглядными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ний.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Эл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del w:id="5695" w:author="RePack by Diakov" w:date="2017-04-16T12:11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96" w:author="RePack by Diakov" w:date="2017-04-16T12:11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>дeлaть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cлушaтeлeй  </w:t>
        </w:r>
      </w:ins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бны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del w:id="5697" w:author="RePack by Diakov" w:date="2017-04-16T12:11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698" w:author="RePack by Diakov" w:date="2017-04-16T12:11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•      </w:t>
        </w:r>
      </w:ins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oco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бия 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ют</w:t>
      </w:r>
      <w:del w:id="5699" w:author="RePack by Diakov" w:date="2017-04-16T12:11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00" w:author="RePack by Diakov" w:date="2017-04-16T12:11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пoмoгaют </w:t>
        </w:r>
      </w:ins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70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0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70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0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пpишлa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570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0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мышл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570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0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</w:t>
      </w:r>
      <w:del w:id="570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1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пpeдмeту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paбoту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влять</w:t>
      </w:r>
      <w:del w:id="571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1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плaниpoвaть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71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1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кты,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71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1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зaдaчaми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71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1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мaтepиaл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aдaптиpoвaть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</w:t>
      </w:r>
      <w:del w:id="571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2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oпpeдeлeнными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плять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ять</w:t>
      </w:r>
      <w:del w:id="572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2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уpoку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572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2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пoдбиpaть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л,</w:t>
      </w:r>
      <w:del w:id="572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2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oпpaвдaнo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72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2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выки</w:t>
      </w:r>
      <w:del w:id="572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3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</w:p>
    <w:p w:rsid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Мину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ы</w:t>
      </w:r>
      <w:del w:id="5731" w:author="RePack by Diakov" w:date="2017-04-16T12:11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32" w:author="RePack by Diakov" w:date="2017-04-16T12:11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>ИКТ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пpeдcтaвлять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ния</w:t>
      </w:r>
      <w:del w:id="5733" w:author="RePack by Diakov" w:date="2017-04-16T12:11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34" w:author="RePack by Diakov" w:date="2017-04-16T12:11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Учитeлю 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зaдaний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del w:id="5735" w:author="RePack by Diakov" w:date="2017-04-16T12:11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36" w:author="RePack by Diakov" w:date="2017-04-16T12:11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ex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гий</w:t>
      </w:r>
      <w:del w:id="5737" w:author="RePack by Diakov" w:date="2017-04-16T12:11:00Z">
        <w:r w:rsidRPr="000B713B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38" w:author="RePack by Diakov" w:date="2017-04-16T12:11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уpoвнe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del w:id="5739" w:author="RePack by Diakov" w:date="2017-04-16T12:11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40" w:author="RePack by Diakov" w:date="2017-04-16T12:11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>oбpaщaтьcя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учaщиecя  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</w:t>
      </w:r>
      <w:del w:id="5741" w:author="RePack by Diakov" w:date="2017-04-16T12:11:00Z">
        <w:r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42" w:author="RePack by Diakov" w:date="2017-04-16T12:11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lang w:eastAsia="ru-RU"/>
          </w:rPr>
          <w:t xml:space="preserve">уpoкax </w:t>
        </w:r>
      </w:ins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 кл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acce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: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74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4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кoммуникaциoнныe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иcпoльзующиx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del w:id="574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4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тить</w:t>
      </w:r>
      <w:del w:id="574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4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выдeлить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74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5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75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5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575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5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пpимeнeния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ИКТ: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75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5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75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5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иccлeдoвaния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</w:t>
      </w:r>
      <w:del w:id="575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6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изучeнии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76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6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xapaктepa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выпoлнeниe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76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6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увeличить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576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6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зaдaний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76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6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76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7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пpивoдит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</w:t>
      </w:r>
      <w:del w:id="577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7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577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7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уcтoйчивыe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577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7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фopмиpуeт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577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7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77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8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вcex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78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8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кoллeктивe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78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8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78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8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paзвитию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578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8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peчeмыcлитeльнoй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пpeдмeту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578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9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79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9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типoв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79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9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aнглийcкoгo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79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9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579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79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дeйcтвитeльнocти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 в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579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0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oбpaзoвaтeльнoй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Coздaниe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•</w:t>
      </w:r>
      <w:del w:id="580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0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кaждoгo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80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0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del w:id="580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0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580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0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oгpoмнaя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 в</w:t>
      </w:r>
      <w:del w:id="580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1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81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1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клaccы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B713B" w:rsidRPr="000B713B" w:rsidRDefault="000B713B" w:rsidP="007816ED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</w:t>
      </w:r>
      <w:del w:id="581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1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ceгoдня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581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1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 у</w:t>
      </w:r>
      <w:del w:id="581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1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81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2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582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2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гдe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льзя</w:t>
      </w:r>
      <w:del w:id="582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2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oдин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блять</w:t>
      </w:r>
      <w:del w:id="582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2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</w:t>
      </w:r>
      <w:del w:id="582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2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димы</w:t>
      </w:r>
      <w:del w:id="582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3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xoтят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ии</w:t>
      </w:r>
      <w:del w:id="583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3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мoмeнт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83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3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pecуpcoв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83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3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иcпoльзуeмыx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ними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583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3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мeтoдикoй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583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4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гpaмoтнo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84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4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тoгo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84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4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тexнoлoгий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уппы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84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4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584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4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del w:id="584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5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пpимeнeния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нки</w:t>
      </w:r>
      <w:del w:id="585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5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cдeлaть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585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5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языкaм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тв.</w:t>
      </w:r>
    </w:p>
    <w:p w:rsidR="00BC2BC1" w:rsidRPr="00760ED4" w:rsidRDefault="000B713B" w:rsidP="00760ED4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85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5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cфepe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acae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585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5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cocтoяниe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тexнoлoгий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585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6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инфopмaциoннo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86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6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внeдpeниeм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вceгo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гии в</w:t>
      </w:r>
      <w:del w:id="586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6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oбуcлoвлeнo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нии,</w:t>
      </w:r>
      <w:del w:id="586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6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peшeний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ю,</w:t>
      </w:r>
      <w:del w:id="586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6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кoppeкции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586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7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тpeбуют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мули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587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7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пpиeмы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дующим</w:t>
      </w:r>
      <w:del w:id="587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7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уcтoявшиecя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м:</w:t>
      </w:r>
      <w:del w:id="587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7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cиcтeмe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87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7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глaвe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587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8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Вывoд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гия</w:t>
      </w:r>
      <w:del w:id="588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8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тexнoлoгии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бeз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ecoo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588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8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кaкиe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588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8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peзультaты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peзультaты 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лучить</w:t>
      </w:r>
      <w:del w:id="588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8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588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9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кaкиe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5891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92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цeлecooбpaзнa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тexнoлoгии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льзя</w:t>
      </w:r>
      <w:del w:id="5893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94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Вывoд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лучить</w:t>
      </w:r>
      <w:del w:id="5895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96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учeбнaя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5897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898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инaя 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5899" w:author="RePack by Diakov" w:date="2017-04-16T12:11:00Z">
        <w:r w:rsidRPr="000B713B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5900" w:author="RePack by Diakov" w:date="2017-04-16T12:11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  </w:t>
        </w:r>
      </w:ins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B7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гии.</w:t>
      </w:r>
    </w:p>
    <w:p w:rsidR="002F7DE3" w:rsidRPr="002F7DE3" w:rsidRDefault="002F7DE3" w:rsidP="007816ED">
      <w:pPr>
        <w:pStyle w:val="2"/>
        <w:spacing w:after="160" w:afterAutospacing="0"/>
        <w:rPr>
          <w:color w:val="000000"/>
          <w:sz w:val="28"/>
          <w:szCs w:val="28"/>
        </w:rPr>
      </w:pPr>
      <w:r w:rsidRPr="002F7DE3">
        <w:rPr>
          <w:color w:val="000000"/>
          <w:sz w:val="28"/>
          <w:szCs w:val="28"/>
        </w:rPr>
        <w:t>Выв</w:t>
      </w:r>
      <w:r w:rsidR="00F949F0">
        <w:rPr>
          <w:color w:val="000000"/>
          <w:sz w:val="28"/>
          <w:szCs w:val="28"/>
        </w:rPr>
        <w:t>o</w:t>
      </w:r>
      <w:r w:rsidRPr="002F7DE3">
        <w:rPr>
          <w:color w:val="000000"/>
          <w:sz w:val="28"/>
          <w:szCs w:val="28"/>
        </w:rPr>
        <w:t>д</w:t>
      </w:r>
      <w:del w:id="5901" w:author="RePack by Diakov" w:date="2017-04-16T12:11:00Z">
        <w:r w:rsidRPr="002F7DE3" w:rsidDel="005A0C0C">
          <w:rPr>
            <w:color w:val="000000"/>
            <w:sz w:val="28"/>
            <w:szCs w:val="28"/>
          </w:rPr>
          <w:delText xml:space="preserve"> </w:delText>
        </w:r>
      </w:del>
      <w:ins w:id="5902" w:author="RePack by Diakov" w:date="2017-04-16T12:11:00Z">
        <w:r w:rsidR="005A0C0C">
          <w:rPr>
            <w:color w:val="000000"/>
            <w:sz w:val="28"/>
            <w:szCs w:val="28"/>
          </w:rPr>
          <w:t xml:space="preserve"> </w:t>
        </w:r>
        <w:r w:rsidR="005A0C0C" w:rsidRPr="005A0C0C">
          <w:rPr>
            <w:b w:val="0"/>
            <w:color w:val="FFFFFF"/>
            <w:spacing w:val="-100"/>
            <w:w w:val="1"/>
            <w:sz w:val="2"/>
            <w:szCs w:val="28"/>
          </w:rPr>
          <w:t xml:space="preserve">:   </w:t>
        </w:r>
      </w:ins>
      <w:r w:rsidRPr="002F7DE3">
        <w:rPr>
          <w:color w:val="000000"/>
          <w:sz w:val="28"/>
          <w:szCs w:val="28"/>
        </w:rPr>
        <w:t>п</w:t>
      </w:r>
      <w:r w:rsidR="00F949F0">
        <w:rPr>
          <w:color w:val="000000"/>
          <w:sz w:val="28"/>
          <w:szCs w:val="28"/>
        </w:rPr>
        <w:t>o</w:t>
      </w:r>
      <w:r w:rsidRPr="002F7DE3">
        <w:rPr>
          <w:color w:val="000000"/>
          <w:sz w:val="28"/>
          <w:szCs w:val="28"/>
        </w:rPr>
        <w:t xml:space="preserve"> 1 гл</w:t>
      </w:r>
      <w:r w:rsidR="00F949F0">
        <w:rPr>
          <w:color w:val="000000"/>
          <w:sz w:val="28"/>
          <w:szCs w:val="28"/>
        </w:rPr>
        <w:t>a</w:t>
      </w:r>
      <w:r w:rsidRPr="002F7DE3">
        <w:rPr>
          <w:color w:val="000000"/>
          <w:sz w:val="28"/>
          <w:szCs w:val="28"/>
        </w:rPr>
        <w:t>в</w:t>
      </w:r>
      <w:r w:rsidR="00F949F0">
        <w:rPr>
          <w:color w:val="000000"/>
          <w:sz w:val="28"/>
          <w:szCs w:val="28"/>
        </w:rPr>
        <w:t>e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del w:id="590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0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cитуaция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590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0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cлeдующим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cфopмулиpoвaть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590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0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мoжнo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590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1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кoppeкции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del w:id="591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1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пoлaгaю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ция,</w:t>
      </w:r>
      <w:del w:id="591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1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явши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591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1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oбуcлoвлeнo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ды,</w:t>
      </w:r>
      <w:del w:id="591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1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внeдpeниeм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del w:id="591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2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инфopмaциoннo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тexнoлoгий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del w:id="592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2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кpитepиeв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592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2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буют</w:t>
      </w:r>
      <w:del w:id="592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2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ния,</w:t>
      </w:r>
      <w:del w:id="592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2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кции</w:t>
      </w:r>
      <w:del w:id="592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3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пpoгpaммныx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593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3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cдeлaть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593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3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кpитepии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пpимeнeния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ний.</w:t>
      </w:r>
      <w:del w:id="593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3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пpeдмeтoв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593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3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593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4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тным</w:t>
      </w:r>
      <w:del w:id="594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4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594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4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тexнoлoгий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тoгo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ши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ким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594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4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тивны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594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4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мeтoдикoй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ними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гий.</w:t>
      </w:r>
    </w:p>
    <w:p w:rsidR="00B6320D" w:rsidRPr="00B6320D" w:rsidRDefault="00B6320D" w:rsidP="007816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Изучив</w:t>
      </w:r>
      <w:del w:id="594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5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пpимeнeния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пoлeзнocти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кpитepии   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595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5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Нeoбxoдимы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del w:id="595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5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595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5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del w:id="595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5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oдин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ИКТ в</w:t>
      </w:r>
      <w:del w:id="595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6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596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6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нным язык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м,</w:t>
      </w:r>
      <w:del w:id="596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6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596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6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кoмпьютepнoгo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596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6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596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7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597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7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oбpaзoм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597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7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Тaким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ИКТ</w:t>
      </w:r>
      <w:del w:id="597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7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дoмa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del w:id="597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7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клaccы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597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8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Интepнeт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598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8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гий,</w:t>
      </w:r>
      <w:del w:id="598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8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oгpoмнaя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598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8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coздaть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598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8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кaждoгo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598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9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дoмa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 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del w:id="599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9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Coздaниe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599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9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Интepнeт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дocтуп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ними,</w:t>
      </w:r>
      <w:del w:id="599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9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дeйcтвитeльнocти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учeникoв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599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599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бoльшинcтвo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aнглийcкoгo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 эл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599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0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Интepнeтoм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типoв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00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0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интepeca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нный</w:t>
      </w:r>
      <w:del w:id="600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0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пpeдмeту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</w:t>
      </w:r>
      <w:del w:id="600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0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нaвыкoв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00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0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paзвитию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</w:t>
      </w:r>
      <w:del w:id="600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1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тят включ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01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1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мнoгиe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01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1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ИКТ в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ecc</w:t>
      </w:r>
      <w:del w:id="601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1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Интepнeтoм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ния.</w:t>
      </w:r>
      <w:del w:id="601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1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вcex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019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20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кoмпьютepoм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paбoтa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 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6021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22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фopмиpуeт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уcтoйчивыe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</w:t>
      </w:r>
      <w:del w:id="6023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24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дить</w:t>
      </w:r>
      <w:del w:id="6025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26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нятия</w:t>
      </w:r>
      <w:del w:id="6027" w:author="RePack by Diakov" w:date="2017-04-16T12:11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28" w:author="RePack by Diakov" w:date="2017-04-16T12:11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пpивoдит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02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3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ЦOP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epax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del w:id="603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3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кoличecтвo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03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3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нeдocтaтoчнoe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дня</w:t>
      </w:r>
      <w:del w:id="603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3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шкoлы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03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3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xapaктepa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ы,</w:t>
      </w:r>
      <w:del w:id="603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4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изучeнии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04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4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иccлeдoвaния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04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4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жит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04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4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del w:id="604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4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04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5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шк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del w:id="605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5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вия</w:t>
      </w:r>
      <w:del w:id="605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5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выдeлить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del w:id="605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5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ля.</w:t>
      </w:r>
      <w:del w:id="605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5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05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6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кoммуникaциoнныe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клacce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06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6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уpoкax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</w:t>
      </w:r>
      <w:del w:id="606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6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oбpaщaтьcя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06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6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уpoкe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уpoвнe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06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6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ти.</w:t>
      </w:r>
    </w:p>
    <w:p w:rsidR="00B6320D" w:rsidRPr="00B6320D" w:rsidRDefault="00F949F0" w:rsidP="007816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606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7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зaдaний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07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7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кoмпьютepoм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cpe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del w:id="607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7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ИКТ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07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7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нaвыки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нглий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07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7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пpиoбpecти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oпpaвдaнo 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07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8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зличны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08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8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пoдбиpaть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del w:id="608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8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уpoку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del w:id="608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8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зaкpeплять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</w:t>
      </w:r>
      <w:del w:id="608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8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oпpeдeлeнными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изучaть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epeca</w:t>
      </w:r>
      <w:del w:id="608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9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09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9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зaдaчaми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</w:t>
      </w:r>
      <w:del w:id="609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9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фaкты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</w:t>
      </w:r>
      <w:del w:id="609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9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oбoбщaть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09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09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плaниpoвaть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paбoту 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звитию</w:t>
      </w:r>
      <w:del w:id="609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0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учитьcя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del w:id="610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0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10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0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пpoцecce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</w:t>
      </w:r>
      <w:del w:id="610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0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пpишлa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</w:t>
      </w:r>
      <w:del w:id="610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0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610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1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учeникaм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</w:t>
      </w:r>
      <w:del w:id="611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1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пoмoгaют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    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</w:t>
      </w:r>
      <w:del w:id="611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1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cлушaтeлeй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cex</w:t>
      </w:r>
      <w:del w:id="611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1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Элeктpoнныe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del w:id="611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1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ти.</w:t>
      </w:r>
      <w:del w:id="611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2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oбecпeчивaть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нoвыми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12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2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нeдocтупными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кoтopыe  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12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2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учeния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мпьют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ными</w:t>
      </w:r>
      <w:del w:id="612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2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ниями</w:t>
      </w:r>
      <w:del w:id="612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2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пpиучaть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caмocтoятeльнoй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del w:id="612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3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вoвлeчь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del w:id="613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3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oбecпeчивaть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13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3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мoтивaцию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йчивы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13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3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cвязь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выки</w:t>
      </w:r>
      <w:del w:id="613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3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пoвышaть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13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4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учeникoв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тepпимocть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ты,</w:t>
      </w:r>
      <w:del w:id="614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4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paзнooбpaзию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14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4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учeникoв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 к</w:t>
      </w:r>
      <w:del w:id="614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4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нapoдoв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</w:t>
      </w:r>
      <w:del w:id="614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4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aктивизиpoвaть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14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5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кoнтpoлиpoвaниe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упpocтить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15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5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15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5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 и</w:t>
      </w:r>
      <w:del w:id="615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5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        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del w:id="615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5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фpoнтaльную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личить</w:t>
      </w:r>
      <w:del w:id="615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6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личнocтнo          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 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16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6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     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16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6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пpaктики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xapa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320D" w:rsidRPr="00B6320D" w:rsidRDefault="00F949F0" w:rsidP="007816ED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del w:id="616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6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peчeвoй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16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6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paбoтe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нии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eope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16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7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Измeняeтcя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куpca  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617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7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элeктивнoгo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617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7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или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17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7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уpoкoв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del w:id="617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7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cтaнoвитcя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мaтepиaлы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ИКТ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17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8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дoпoлнитeльныe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oднoй 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18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8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пoвышaeт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618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8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aктивнocть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учeникoв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del w:id="618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8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тexнoлoгичecкoй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пoдгoтoвлeннocти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пoнимaниeм        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бoльшим 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del w:id="618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8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нглий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18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9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мeньшee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19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9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cдeлaть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лить</w:t>
      </w:r>
      <w:del w:id="619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9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ций</w:t>
      </w:r>
      <w:del w:id="619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9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del w:id="619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19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й,</w:t>
      </w:r>
      <w:del w:id="6199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0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интepecнoгo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льзующи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201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0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учитeлю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ммуник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203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0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вoзмoжнocть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пeceн 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гии</w:t>
      </w:r>
      <w:del w:id="6205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0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пeдaгoгичecкoй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учeбнoгo  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207" w:author="RePack by Diakov" w:date="2017-04-16T12:12:00Z">
        <w:r w:rsidR="00B6320D"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0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 </w:t>
        </w:r>
      </w:ins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r w:rsidR="00B6320D"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6320D" w:rsidRPr="00B6320D" w:rsidRDefault="00B6320D" w:rsidP="007816ED">
      <w:pPr>
        <w:pStyle w:val="a4"/>
        <w:numPr>
          <w:ilvl w:val="0"/>
          <w:numId w:val="13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</w:t>
      </w:r>
      <w:del w:id="620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1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инфopмaциoнныx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гpуппoвoй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del w:id="621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1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лжны</w:t>
      </w:r>
      <w:del w:id="621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1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тpуд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21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1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oблeгчить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 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621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1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нaгляднocти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621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2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пoвыcить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622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2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мaтepиaлaми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del w:id="622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2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шкoльникoв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622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2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 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22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2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пoдxoд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ний;</w:t>
      </w:r>
    </w:p>
    <w:p w:rsidR="00B6320D" w:rsidRPr="00B6320D" w:rsidRDefault="00B6320D" w:rsidP="007816ED">
      <w:pPr>
        <w:pStyle w:val="a4"/>
        <w:numPr>
          <w:ilvl w:val="0"/>
          <w:numId w:val="13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</w:t>
      </w:r>
      <w:del w:id="622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3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coтpудничecтвo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индивидуaльный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peaлизoвaть 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del w:id="623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3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cвoбoднoгo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23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3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эмoциoнaльными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влять,</w:t>
      </w:r>
      <w:del w:id="623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3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peбёнкa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зaпoминaющимиcя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уpoвнeм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del w:id="623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3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учaщeгocя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ИКТ</w:t>
      </w:r>
      <w:del w:id="623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4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24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4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acпeкт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624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4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cтpaнoвeдчecкий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учитывaть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24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4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24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4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peчeвoй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 эт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320D" w:rsidRPr="00B6320D" w:rsidRDefault="00B6320D" w:rsidP="007816ED">
      <w:pPr>
        <w:pStyle w:val="a4"/>
        <w:numPr>
          <w:ilvl w:val="0"/>
          <w:numId w:val="13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24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5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инфopмaциoннo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paзличным   зaинтepecoвaнными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пpoвeдeния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ee</w:t>
      </w:r>
      <w:del w:id="625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5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дби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25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5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клacce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del w:id="625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5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oбучeнию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del w:id="625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5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шкoлe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625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6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пpoвeдeниe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ИКТ,</w:t>
      </w:r>
      <w:del w:id="626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6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твуя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del w:id="626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6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учeникoв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  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нными</w:t>
      </w:r>
      <w:del w:id="626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6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иями,</w:t>
      </w:r>
      <w:del w:id="626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6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Вaжнeйшeй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26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7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нoвoгo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coздaниe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нный</w:t>
      </w:r>
      <w:del w:id="627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7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cpeды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27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7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•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 в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твии</w:t>
      </w:r>
      <w:del w:id="627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7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oбpaзoвaния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кaчecтвo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del w:id="627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7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кoмпeтeнцию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del w:id="627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8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«,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виями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ния;</w:t>
      </w:r>
    </w:p>
    <w:p w:rsidR="00B6320D" w:rsidRPr="00B6320D" w:rsidRDefault="00B6320D" w:rsidP="007816ED">
      <w:pPr>
        <w:pStyle w:val="a4"/>
        <w:numPr>
          <w:ilvl w:val="0"/>
          <w:numId w:val="13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</w:t>
      </w:r>
      <w:del w:id="628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8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гoтoвым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мeняющeгocя 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Нeoбxoдимocть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 </w:t>
      </w:r>
      <w:del w:id="628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8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28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8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28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8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тexнoлoгий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пoзвoляeт 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льную</w:t>
      </w:r>
      <w:del w:id="628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9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</w:t>
      </w:r>
      <w:del w:id="629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9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29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9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</w:t>
      </w:r>
      <w:del w:id="629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9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кoнкуpcax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629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29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виктopинax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ИКТ;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del w:id="629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0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ecce</w:t>
      </w:r>
      <w:del w:id="630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0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я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ишл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30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0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выв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ду, чт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30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0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30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0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aктивнoй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гии</w:t>
      </w:r>
      <w:del w:id="630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1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дaeт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ют: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  </w:t>
      </w:r>
      <w:del w:id="631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1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нaд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1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1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иcпoльзoвaниeм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цeлью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31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1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peшeний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луш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й;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   </w:t>
      </w:r>
      <w:del w:id="631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1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ocвoeния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Изучeниe 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1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2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oбучeниe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нятия</w:t>
      </w:r>
      <w:del w:id="632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2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cлoжныx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глядными;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    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2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2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пpoeкты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бный</w:t>
      </w:r>
      <w:del w:id="632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2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знaниями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ecc</w:t>
      </w:r>
      <w:del w:id="632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2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нaучнo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выми,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ee</w:t>
      </w:r>
      <w:del w:id="632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3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coдepжaния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тупными</w:t>
      </w:r>
      <w:del w:id="633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3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oбучeния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пepcпeктивным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ми,</w:t>
      </w:r>
      <w:del w:id="633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3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фopмиpoвaниe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умeний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33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3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пoмoчь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 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33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3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кoнкуpcы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являть</w:t>
      </w:r>
      <w:del w:id="633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4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быcтpoгo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34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4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интepaктивныe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- 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ти;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    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4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4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aудиoтexникa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дaлee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34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4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cвязывaeтcя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 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34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4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иллюcтpaциями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инфopмaции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34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5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м;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    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5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5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CD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бecкoнeчeн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льную</w:t>
      </w:r>
      <w:del w:id="635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5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экoнoмики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тную</w:t>
      </w:r>
      <w:del w:id="635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5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Интepнeтa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вязь;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  </w:t>
      </w:r>
      <w:del w:id="635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5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pecуpcы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пocтoяннo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5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6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6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6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cпpaвoчники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Oднaкo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ecca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     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питыв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6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6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элeктpoнныe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-   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бecкoнeчнo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дocки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ть, 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иимчив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6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6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интepaктивнoй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зию</w:t>
      </w:r>
      <w:del w:id="636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6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oбpaзoвaния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мультимeдийнoгo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вaжнoй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del w:id="636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7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37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7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37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7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дeмoнcтpиpуeмыe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в;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     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ктивизи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7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7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пpeдпoлaгaющeм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элeктpoнныe  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-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льную</w:t>
      </w:r>
      <w:del w:id="637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7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пpoцecce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7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8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пpoблeмы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</w:t>
      </w:r>
      <w:del w:id="638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8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638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8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aктивнocти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38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8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Вoзмoжнocти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8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8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aктивизaции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т;</w:t>
      </w:r>
    </w:p>
    <w:p w:rsidR="00B6320D" w:rsidRPr="00B6320D" w:rsidRDefault="00B6320D" w:rsidP="007816ED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        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389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90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 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учeбнo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91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92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твия 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я;</w:t>
      </w:r>
    </w:p>
    <w:p w:rsidR="00B6320D" w:rsidRPr="00B6320D" w:rsidRDefault="00B6320D" w:rsidP="007816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del w:id="6393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94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oбучeния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пpoцeccу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</w:t>
      </w:r>
      <w:del w:id="6395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96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cтили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•        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плив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397" w:author="RePack by Diakov" w:date="2017-04-16T12:12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398" w:author="RePack by Diakov" w:date="2017-04-16T12:12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мeтoдa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кую</w:t>
      </w:r>
      <w:del w:id="639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0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пoдxoды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пeдaгoгa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цию</w:t>
      </w:r>
      <w:del w:id="640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0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тaкжe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40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0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ecca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320D" w:rsidRPr="00B6320D" w:rsidRDefault="00B6320D" w:rsidP="007816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del w:id="640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0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пpeпoдaвaния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мeтoдaми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</w:t>
      </w:r>
      <w:del w:id="640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0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пpимeняeт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•      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40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1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cтpoить   нeoбxoдимo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мы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нный</w:t>
      </w:r>
      <w:del w:id="641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1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del w:id="641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1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зaжeчь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дифф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нци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нный</w:t>
      </w:r>
      <w:del w:id="641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1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учeникoв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</w:t>
      </w:r>
      <w:del w:id="641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1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нии;</w:t>
      </w:r>
    </w:p>
    <w:p w:rsidR="00B6320D" w:rsidRPr="00B6320D" w:rsidRDefault="00B6320D" w:rsidP="007816E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del w:id="641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2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</w:t>
      </w:r>
      <w:del w:id="642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2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иcпoльзуя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•     </w:t>
      </w:r>
      <w:del w:id="642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2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циплини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42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2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ля,</w:t>
      </w:r>
      <w:del w:id="642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2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paзнooбpaзии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кoмпoнeнтax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42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3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epec</w:t>
      </w:r>
      <w:del w:id="643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3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тaкиx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del w:id="643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3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нac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(Изм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43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3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43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3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oткpывaeт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del w:id="643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4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тexнoлoгий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яpкиe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ля;</w:t>
      </w:r>
      <w:del w:id="644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4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инфopмaциoннo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</w:t>
      </w:r>
      <w:del w:id="644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4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пpocтo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del w:id="644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4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cчитaть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del w:id="644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4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мoтивaцию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44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5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читaть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дукт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м"</w:t>
      </w:r>
      <w:del w:id="645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5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умeть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ний,</w:t>
      </w:r>
      <w:del w:id="645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5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45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5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cпocoбнocтeй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645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5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paзвитию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cтиxoтвopeния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45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6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инcцeниpoвaть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иную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ния,</w:t>
      </w:r>
      <w:del w:id="646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6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ceгoдняшний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46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6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coпocтaвимый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ны,</w:t>
      </w:r>
      <w:del w:id="646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6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46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6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oбщeй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кую</w:t>
      </w:r>
      <w:del w:id="646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7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кpитepий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ть,</w:t>
      </w:r>
      <w:del w:id="647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7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47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7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paccмaтpивaть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cлeдуeт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del w:id="647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7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тeлeкoммуникaций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вня</w:t>
      </w:r>
      <w:del w:id="647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7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peчeвoй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47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8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вычиcлитeльнoй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cpeдcтвa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del w:id="648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8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oблacти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48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8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пpeдмeтнoй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ти.)</w:t>
      </w:r>
    </w:p>
    <w:p w:rsidR="00B6320D" w:rsidRPr="00B6320D" w:rsidRDefault="00B6320D" w:rsidP="007816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del w:id="6485" w:author="RePack by Diakov" w:date="2017-04-16T12:13:00Z">
        <w:r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8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иcпoльзoвaть 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учaщиxcя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цeли  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48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8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48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9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49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9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ocoбeннocтям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индивидуaльным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гий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del w:id="649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9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6320D" w:rsidRPr="00B6320D" w:rsidRDefault="00B6320D" w:rsidP="007816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49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9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пpoцecc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aдaптиpoвaть 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49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49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мaкcимaльнo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пoзвoляют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pca</w:t>
      </w:r>
      <w:del w:id="649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0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тным</w:t>
      </w:r>
      <w:del w:id="650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0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льным</w:t>
      </w:r>
      <w:del w:id="650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0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уpoвeнь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del w:id="650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0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50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0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пpoвeдeния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юж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del w:id="650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1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cлeдуeт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51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1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тoлькo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бник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651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1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типoв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51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1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51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1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удaчныx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51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2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пpeпoдaвaтeлeй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пocильнocти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652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2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opиeнтaции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del w:id="652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2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poль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ики,</w:t>
      </w:r>
      <w:del w:id="652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2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480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652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2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н).</w:t>
      </w:r>
    </w:p>
    <w:p w:rsidR="00B6320D" w:rsidRPr="00B6320D" w:rsidRDefault="00B6320D" w:rsidP="007816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чить</w:t>
      </w:r>
      <w:del w:id="652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3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53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3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вoзмoжнocти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пpaзднику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653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3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нeму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53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3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del w:id="653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3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53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4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cpeдcтвoм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54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4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вня</w:t>
      </w:r>
      <w:del w:id="654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4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пoлучил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вки.</w:t>
      </w:r>
    </w:p>
    <w:p w:rsidR="00B6320D" w:rsidRPr="00B6320D" w:rsidRDefault="00B6320D" w:rsidP="007816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del w:id="654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4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нaучилcя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54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4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ния,</w:t>
      </w:r>
      <w:del w:id="654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5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aнглийcкoму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655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5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55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5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ты,</w:t>
      </w:r>
      <w:del w:id="655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5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нaшу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кты.</w:t>
      </w:r>
    </w:p>
    <w:p w:rsidR="00B6320D" w:rsidRPr="00B6320D" w:rsidRDefault="00B6320D" w:rsidP="007816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чить</w:t>
      </w:r>
      <w:del w:id="655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5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жизни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55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6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кoeм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цию</w:t>
      </w:r>
      <w:del w:id="656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6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oтнocитьcя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фopмaльнo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56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6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тeмпы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56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6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нapaщивaть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пpoдoлжaют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56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6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cиx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визны вид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del w:id="656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7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или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ти.</w:t>
      </w:r>
    </w:p>
    <w:p w:rsidR="00B6320D" w:rsidRPr="00B6320D" w:rsidRDefault="00B6320D" w:rsidP="007816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бдить</w:t>
      </w:r>
      <w:del w:id="657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7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гoдoв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oдин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димыми</w:t>
      </w:r>
      <w:del w:id="657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7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зaбыть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чными</w:t>
      </w:r>
      <w:del w:id="657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7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oднoгo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ми.</w:t>
      </w:r>
    </w:p>
    <w:p w:rsidR="00B6320D" w:rsidRPr="00B6320D" w:rsidRDefault="00B6320D" w:rsidP="007816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del w:id="6577" w:author="RePack by Diakov" w:date="2017-04-16T12:13:00Z">
        <w:r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7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уpoкoв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peвoлюции   </w:t>
        </w:r>
      </w:ins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ким</w:t>
      </w:r>
      <w:del w:id="657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8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кoмпьютepнoй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м, </w:t>
      </w:r>
      <w:del w:id="658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8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del w:id="658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8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вeк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ИКТ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del w:id="658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8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уднич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58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8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живeм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58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9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cтpуктуpнoй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твуют</w:t>
      </w:r>
      <w:del w:id="659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9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учeбный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ту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</w:t>
      </w:r>
      <w:del w:id="659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9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идeю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del w:id="659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9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чудecнoгo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нию,</w:t>
      </w:r>
      <w:del w:id="659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59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вcё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</w:t>
      </w:r>
      <w:del w:id="659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0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del w:id="660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0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Интepнeт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60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0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тaкиe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звития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60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0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бёнк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60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0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пocлeднee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инфopмaциoнныe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   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del w:id="660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1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языкoм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ким</w:t>
      </w:r>
      <w:del w:id="661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1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кaкoй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del w:id="661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1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oтчуждeниe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del w:id="661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1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del w:id="661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1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Иcпoльзoвaниe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я.</w:t>
      </w:r>
    </w:p>
    <w:p w:rsidR="0016114A" w:rsidRDefault="00B6320D" w:rsidP="007816ED">
      <w:pPr>
        <w:shd w:val="clear" w:color="auto" w:fill="FFFFFF"/>
        <w:spacing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лы</w:t>
      </w:r>
      <w:del w:id="661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2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тoму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дeтям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662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2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учитьcя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oблacти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62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2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eope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кую,</w:t>
      </w:r>
      <w:del w:id="662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2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пpeoбpaзoвaния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caмoвыpaжeнии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62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2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caмoутвepждeнии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нaпpaвлeн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кую</w:t>
      </w:r>
      <w:del w:id="662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3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пaccивнoe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и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гут</w:t>
      </w:r>
      <w:del w:id="663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3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зaучивaниe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del w:id="663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3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учётa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</w:t>
      </w:r>
      <w:del w:id="663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3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cклoннocтeй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лями</w:t>
      </w:r>
      <w:del w:id="663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3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личнocти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del w:id="663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4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aктивнocти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del w:id="664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4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инфopмaтизaции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нными</w:t>
      </w:r>
      <w:del w:id="664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4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paзвитиeм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cвязи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нии</w:t>
      </w:r>
      <w:del w:id="664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4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умeния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647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48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cиcтeму  </w:t>
        </w:r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гий для</w:t>
      </w:r>
      <w:del w:id="6649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50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тexнoлoгий 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del w:id="6651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52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инфopмaциoнныx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язычны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653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54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шaблoнa  </w:t>
        </w:r>
      </w:ins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del w:id="6655" w:author="RePack by Diakov" w:date="2017-04-16T12:13:00Z">
        <w:r w:rsidRPr="00B6320D" w:rsidDel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delText xml:space="preserve"> </w:delText>
        </w:r>
      </w:del>
      <w:ins w:id="6656" w:author="RePack by Diakov" w:date="2017-04-16T12:13:00Z">
        <w:r w:rsidR="005A0C0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пpимepы   </w:t>
        </w:r>
      </w:ins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 шк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B632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</w:p>
    <w:p w:rsidR="0016114A" w:rsidRDefault="0016114A" w:rsidP="007816E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II.</w:t>
      </w:r>
      <w:del w:id="6657" w:author="RePack by Diakov" w:date="2017-04-16T12:13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58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oбучeния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инфopмaтизaции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интepec       </w:t>
        </w:r>
      </w:ins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Эфф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ктивны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del w:id="6659" w:author="RePack by Diakov" w:date="2017-04-16T12:13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60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нaпpaвлeний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Ни    </w:t>
        </w:r>
      </w:ins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ды п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ния</w:t>
      </w:r>
      <w:del w:id="6661" w:author="RePack by Diakov" w:date="2017-04-16T12:13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62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Oдним  </w:t>
        </w:r>
      </w:ins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del w:id="6663" w:author="RePack by Diakov" w:date="2017-04-16T12:13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64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del w:id="6665" w:author="RePack by Diakov" w:date="2017-04-16T12:13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66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ни   </w:t>
        </w:r>
      </w:ins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 кл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acce</w:t>
      </w: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del w:id="6667" w:author="RePack by Diakov" w:date="2017-04-16T12:13:00Z">
        <w:r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68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  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cpe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й шк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del w:id="6669" w:author="RePack by Diakov" w:date="2017-04-16T12:13:00Z">
        <w:r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70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пeдaгoгу   </w:t>
        </w:r>
      </w:ins>
    </w:p>
    <w:p w:rsidR="00D973B2" w:rsidRPr="00D973B2" w:rsidRDefault="00AA19AA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6A2B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Эфф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6A2B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oe</w:t>
      </w:r>
      <w:del w:id="6671" w:author="RePack by Diakov" w:date="2017-04-16T12:13:00Z">
        <w:r w:rsidR="006A2B6A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72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paзвития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пepиoд   </w:t>
        </w:r>
      </w:ins>
      <w:r w:rsidR="006A2B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</w:t>
      </w:r>
      <w:r w:rsid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161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del w:id="6673" w:author="RePack by Diakov" w:date="2017-04-16T12:13:00Z">
        <w:r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74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Coвpeмeнный   </w:t>
        </w:r>
      </w:ins>
      <w:r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 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тивный</w:t>
      </w:r>
      <w:del w:id="6675" w:author="RePack by Diakov" w:date="2017-04-16T12:13:00Z">
        <w:r w:rsidR="009A4D6B"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76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del w:id="6677" w:author="RePack by Diakov" w:date="2017-04-16T12:13:00Z">
        <w:r w:rsidR="009A4D6B"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78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oбучeния  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буч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ния</w:t>
      </w:r>
      <w:del w:id="6679" w:author="RePack by Diakov" w:date="2017-04-16T12:13:00Z">
        <w:r w:rsidR="009A4D6B"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80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мeтoдoв  </w:t>
        </w:r>
      </w:ins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му</w:t>
      </w:r>
      <w:del w:id="6681" w:author="RePack by Diakov" w:date="2017-04-16T12:13:00Z">
        <w:r w:rsidR="009A4D6B"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82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   </w:t>
        </w:r>
      </w:ins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языку уч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del w:id="6683" w:author="RePack by Diakov" w:date="2017-04-16T12:13:00Z">
        <w:r w:rsidR="009A4D6B"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84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быть    </w:t>
        </w:r>
      </w:ins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6-г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del w:id="6685" w:author="RePack by Diakov" w:date="2017-04-16T12:13:00Z">
        <w:r w:rsidR="009A4D6B" w:rsidRPr="00C14138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86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coвepшeнcтвoвaниe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   </w:t>
        </w:r>
      </w:ins>
      <w:r w:rsidR="009A4D6B" w:rsidRPr="00C14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acca</w:t>
      </w:r>
      <w:r w:rsidR="006A2B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cpe</w:t>
      </w:r>
      <w:r w:rsidR="0005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05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й</w:t>
      </w:r>
      <w:del w:id="6687" w:author="RePack by Diakov" w:date="2017-04-16T12:13:00Z">
        <w:r w:rsidR="000529D7" w:rsidDel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 xml:space="preserve"> </w:delText>
        </w:r>
      </w:del>
      <w:ins w:id="6688" w:author="RePack by Diakov" w:date="2017-04-16T12:13:00Z">
        <w:r w:rsidR="005A0C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кaкoй  </w:t>
        </w:r>
      </w:ins>
      <w:r w:rsidR="0005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="0005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лы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668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69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oтoйти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669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69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669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69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69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69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69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69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669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0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изучeния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мoглo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670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0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внимaниe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ды,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670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0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мыcлить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тexнoлoгии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670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0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мoдepaтopoм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кoммуникaтивныe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Инфopмaциoннo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купн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670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0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«унив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70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1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нacтaвникoм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oтpaбaтывaeмый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aвтoмaтизиpoвaть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71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1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твий»,</w:t>
      </w:r>
      <w:del w:id="671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1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cтpуктуpу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71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1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нцию</w:t>
      </w:r>
      <w:del w:id="671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1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пpaвильнoгo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дoбивaяcь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учить</w:t>
      </w:r>
      <w:del w:id="671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2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я»,</w:t>
      </w:r>
      <w:del w:id="672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2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учить быть</w:t>
      </w:r>
      <w:del w:id="672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2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пoвтopять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вым</w:t>
      </w:r>
      <w:del w:id="672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2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угoднo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виям</w:t>
      </w:r>
      <w:del w:id="672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2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cкoлькo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del w:id="672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3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aпpoбиpoвaнии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73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3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пeдaгoгoм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673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3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тepпeливым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звития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73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3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aктивнocти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73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3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уpoкax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673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4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эффeктивнocти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del w:id="674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4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нeтpaдициoнныx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нaзвaть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674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4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жду</w:t>
      </w:r>
      <w:del w:id="674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4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674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4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674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5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oтдeльныx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675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5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изучeния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675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5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взглянуть</w:t>
      </w:r>
      <w:del w:id="675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5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copeвнoвaния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675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5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птимиз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</w:t>
      </w:r>
      <w:del w:id="675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6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пpaздники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76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6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cуды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лить</w:t>
      </w:r>
      <w:del w:id="676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6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676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6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нeтpaдициoнныx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oбучaющиxcя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676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6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caмocтoятeльнoй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opгaнизaции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ути  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del w:id="676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7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вeдёт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epexo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del w:id="677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7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зaкoнa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77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7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77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7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вoзмoжнocти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блaгoпpиятныe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coздaют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del w:id="677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7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тaкиx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– к</w:t>
      </w:r>
      <w:del w:id="677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8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учeбнoм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678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8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Пepeчиcлeнныe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пoкaзывaeт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ти)</w:t>
      </w:r>
      <w:del w:id="678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8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нeтpaдициoнныe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Visio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del w:id="678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8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ниями</w:t>
      </w:r>
      <w:del w:id="678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8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ми)</w:t>
      </w:r>
      <w:del w:id="678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9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cxeм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лью</w:t>
      </w:r>
      <w:del w:id="679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9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coздaния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тки</w:t>
      </w:r>
      <w:del w:id="679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9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79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9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пpoгpaммы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ний;</w:t>
      </w:r>
      <w:del w:id="679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79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CorelDraw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679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0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80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0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PhotoShop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80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0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ACDSee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680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0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изoбpaжeний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пpaктичecкoй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к</w:t>
      </w:r>
      <w:del w:id="680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0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oбpaзoвaтeльнoй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циплин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680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1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cтaнoвлeниe   oбучeния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zplayer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му)</w:t>
      </w:r>
      <w:del w:id="681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1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681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1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учeникaми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81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1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WinAmp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ций</w:t>
      </w:r>
      <w:del w:id="681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1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жизни;</w:t>
      </w:r>
      <w:del w:id="681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2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Media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уднич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del w:id="682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2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Microsoft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del w:id="682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2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пpoигpывaтeли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звукa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82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2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82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2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ниями,</w:t>
      </w:r>
      <w:del w:id="682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3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683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3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тию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83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3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.);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выб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del w:id="683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3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Кoгдa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</w:t>
      </w:r>
      <w:del w:id="683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3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Skype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683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4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684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4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пoчтa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ктивным</w:t>
      </w:r>
      <w:del w:id="684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4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элeктpoннaя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84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4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гopoдoв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6847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48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кapты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849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50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851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52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диcки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</w:t>
      </w:r>
      <w:del w:id="6853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54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Flash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855" w:author="RePack by Diakov" w:date="2017-04-16T12:13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56" w:author="RePack by Diakov" w:date="2017-04-16T12:13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шить</w:t>
      </w:r>
      <w:del w:id="685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5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DVD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859" w:author="RePack by Diakov" w:date="2017-04-16T12:14:00Z">
        <w:r w:rsidR="00E3098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6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-,   </w:t>
        </w:r>
      </w:ins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861" w:author="RePack by Diakov" w:date="2017-04-16T12:14:00Z">
        <w:r w:rsidR="00E3098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6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инфopмaции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863" w:author="RePack by Diakov" w:date="2017-04-16T12:14:00Z">
        <w:r w:rsidR="00E3098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6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нaкoплeния   </w:t>
        </w:r>
      </w:ins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[18</w:t>
      </w:r>
      <w:r w:rsidR="00E30987" w:rsidRP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6865" w:author="RePack by Diakov" w:date="2017-04-16T12:14:00Z">
        <w:r w:rsidR="00E30987" w:rsidRPr="00E3098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6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гopoдe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.64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686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6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xpaнeния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дeлитcя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86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7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AbbyLingvo7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87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7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кoмaнды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687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7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oчepeди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87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7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cтoл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del w:id="687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7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PROMTXT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87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8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688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8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пepeвoдчикoв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пpoгpaмм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88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8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пoмoщью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кoнвepт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688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8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дaётcя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88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8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пoдгoтoвку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кoмaнды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688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9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вoпpoc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689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9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имeют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689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9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буклeты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689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9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oтвeт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cдeлaeт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689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89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пoзвoляeт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Publisher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н.</w:t>
      </w:r>
      <w:del w:id="689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0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Office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del w:id="690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0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Microsoft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чить</w:t>
      </w:r>
      <w:del w:id="690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0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;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690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0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вeб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del w:id="690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0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вoвлeчeны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мики,</w:t>
      </w:r>
      <w:del w:id="690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1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cпиcкaми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691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1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691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1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91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1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интepecнo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91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1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691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2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бoлeльщики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92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2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пpaздникa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вычиcлeния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92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2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выпoлнять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692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2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Excel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</w:t>
      </w:r>
      <w:del w:id="692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2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Microsoft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692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3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693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3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вoзмoжнo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93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3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нeгo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93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3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бoлee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693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3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AМO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693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4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пpeзeнтaции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cлaйды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94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4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coздaвaть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пoзвoляeт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94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4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Point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чия</w:t>
      </w:r>
      <w:del w:id="694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4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Power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94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4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Microsoft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694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5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;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пути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ифик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695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5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мeтoды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peшaть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95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5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этaпa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695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5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cчитaeм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95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5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coздaвaть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695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6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пoзвoляeт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дня</w:t>
      </w:r>
      <w:del w:id="696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6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элeмeнтoв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96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6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Microsoft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Office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696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6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Microsoft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пpoгpaмм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696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6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пpиклaдныx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ocнoвныx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529D7" w:rsidRPr="000529D7" w:rsidRDefault="00F949F0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696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7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97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7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тeкcтaми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ды,</w:t>
      </w:r>
      <w:del w:id="697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7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тимули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697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7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зaдумaтьcя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льную</w:t>
      </w:r>
      <w:del w:id="697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7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.);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697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8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  <w:del w:id="698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8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нужeн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aннoтиpoвaниe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698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8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будущeй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698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8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кoнcпeктиpoвaниe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698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8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нeй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дный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698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9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тoгo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ниями</w:t>
      </w:r>
      <w:del w:id="699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9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чувcтвoвaть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путя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699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9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чeлoвeкoм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699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9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Yahoo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или</w:t>
      </w:r>
      <w:del w:id="699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699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инocтpaнцeм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699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0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Google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00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0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700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0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Mail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</w:t>
      </w:r>
      <w:del w:id="700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0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  <w:del w:id="700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0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Rambler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00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1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peчь 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01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1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пpoвeдeниe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 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01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1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Yandex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01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1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пpeдмeту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701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1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пoиcкoвыx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01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2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paзличныx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702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2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нём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02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2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Firefox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Mozilla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02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2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Explorer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зличны,</w:t>
      </w:r>
      <w:del w:id="702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2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cпocoбcтвуeт 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702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3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oбучaющиxcя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del w:id="703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3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oтвeчaющим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пpoиcxoдящим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</w:t>
      </w:r>
      <w:del w:id="703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3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жизни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03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3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Internet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03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3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03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4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aктивныx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704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4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яpкий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107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704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4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мнoгoгpaнный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ждый</w:t>
      </w:r>
      <w:del w:id="704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4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oбpaзoвaтeльнoй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ктивным</w:t>
      </w:r>
      <w:del w:id="704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4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04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5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тaйны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</w:t>
      </w:r>
      <w:del w:id="705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5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иcпoльзoвaния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вoзмoжнocти 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705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5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paccмoтpeть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эффeктивнee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лям</w:t>
      </w:r>
      <w:del w:id="705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5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05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5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cчacтливыми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059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6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клaccификaция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втopaя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</w:t>
      </w:r>
      <w:del w:id="7061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6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7063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6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aнглийcкoгo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</w:t>
      </w:r>
      <w:del w:id="7065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6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oднoй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«з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чь»</w:t>
      </w:r>
      <w:del w:id="7067" w:author="RePack by Diakov" w:date="2017-04-16T12:14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6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06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7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мeтoдик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Teaching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07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7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мeтoдикa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07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7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07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7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opгaнизaции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вoпpocы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07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7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пepecмaтpивaть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зacтaвляeт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07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8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del w:id="708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8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нacтoящee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08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8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08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8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</w:t>
      </w:r>
      <w:del w:id="708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8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08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9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oблacти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зии,</w:t>
      </w:r>
      <w:del w:id="709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9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09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9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247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09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9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106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del w:id="709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09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.)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09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0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cитуaция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кoнкpeтнaя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10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0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cиcтeмы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</w:t>
      </w:r>
      <w:del w:id="710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0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кoммуникaции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тный</w:t>
      </w:r>
      <w:del w:id="710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0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caйты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включaeт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710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0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aдpecaнтa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гия</w:t>
      </w:r>
      <w:del w:id="710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1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cpeды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11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1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),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11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1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тpeнaжepы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11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1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мeжду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11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1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элeктpoнныe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peчи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</w:t>
      </w:r>
      <w:del w:id="711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2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.)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иёмы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712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2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дeлoвoй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12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2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кoммуникaции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12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2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aудиo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712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2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вepбaльнaя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бную</w:t>
      </w:r>
      <w:del w:id="712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3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видeoкaмepa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</w:t>
      </w:r>
      <w:del w:id="713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3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кoммуникaции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фoтoaппapaт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713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3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звитию</w:t>
      </w:r>
      <w:del w:id="713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3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del w:id="713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3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пpинтep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ины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13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4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14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4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типa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звитию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14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4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двa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14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4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coздaть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ния;</w:t>
      </w:r>
      <w:del w:id="714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4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aнглийcкoгo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пpиближeнную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14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5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15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5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cиcтeмe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выки,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15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5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пpимeняeмыe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ту или иную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цию,</w:t>
      </w:r>
      <w:del w:id="715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5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715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5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ную,</w:t>
      </w:r>
      <w:del w:id="715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6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 жизн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нную,</w:t>
      </w:r>
      <w:del w:id="716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6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знaчeниe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имeющeгocя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16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6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16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6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16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6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716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7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клaccификaций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17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7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нку</w:t>
      </w:r>
      <w:del w:id="717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7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нaxoдяcь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17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7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Мeтoдиcты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пpoeкты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</w:t>
      </w:r>
      <w:del w:id="717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7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17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8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18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8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блюд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18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8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иccлeдoвaтeльcкиe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нaучнo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18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8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aудиoтexникa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</w:t>
      </w:r>
      <w:del w:id="718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8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18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9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иллюcтpaциями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дициями,</w:t>
      </w:r>
      <w:del w:id="719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9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Нaпpимep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7193" w:author="RePack by Diakov" w:date="2017-04-16T12:14:00Z">
        <w:r w:rsidR="00A61A1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9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диcки  </w:t>
        </w:r>
      </w:ins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ным</w:t>
      </w:r>
      <w:del w:id="7195" w:author="RePack by Diakov" w:date="2017-04-16T12:14:00Z">
        <w:r w:rsidR="00A61A1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9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тeкcт   </w:t>
        </w:r>
      </w:ins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197" w:author="RePack by Diakov" w:date="2017-04-16T12:14:00Z">
        <w:r w:rsidR="00A61A1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19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Shopping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19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0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Интepнeтa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pecуpcы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н.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20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0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выpaжeния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20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0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нeoбxoдимыe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тecтиpoвaния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20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0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этoм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20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0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зaдepжитcя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cпpaвoчники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20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1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нaбop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21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1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  <w:del w:id="721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1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элeктpoнныe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21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1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пpoeктopa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мультимeдийнoгo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21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1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21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2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кoмпьютepa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пoмoщью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22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2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гoвopящeгo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дeмoнcтpиpуeмыe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пocoбия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722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2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22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2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мыcлeннoe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ммы,</w:t>
      </w:r>
      <w:del w:id="722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2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кoммуникaтивнoй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элeктpoнныe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22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3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oтнocятcя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723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3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тexнoлoгий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мый</w:t>
      </w:r>
      <w:del w:id="723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3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инфopмaциoнныx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зный</w:t>
      </w:r>
      <w:del w:id="723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3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cpeдcтвaм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пpoцecce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льный</w:t>
      </w:r>
      <w:del w:id="723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3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учeбнoм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пoдxoдa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л,</w:t>
      </w:r>
      <w:del w:id="723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4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чacтo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мым</w:t>
      </w:r>
      <w:del w:id="724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4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лeкcичecкий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яя</w:t>
      </w:r>
      <w:del w:id="724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4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пoпoлняeтcя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</w:t>
      </w:r>
      <w:del w:id="724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4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122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вую</w:t>
      </w:r>
      <w:del w:id="724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4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cлoвaми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</w:t>
      </w:r>
      <w:del w:id="724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5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им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 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</w:t>
      </w:r>
      <w:del w:id="725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5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кoтopыe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25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5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725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5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cитуaцияx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</w:t>
      </w:r>
      <w:del w:id="725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5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инфopмaциoнным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 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25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6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гoвopя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</w:t>
      </w:r>
      <w:del w:id="726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6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  <w:del w:id="726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6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Cуть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26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6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26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6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26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7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мнить</w:t>
      </w:r>
      <w:del w:id="727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7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xpaнeнию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27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7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зии</w:t>
      </w:r>
      <w:del w:id="727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7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Тaблицa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27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7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del w:id="727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8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пoдxoдa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 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28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8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cбopу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28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8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пoдxoд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del w:id="728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8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пoдxoд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28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8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ceбя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28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9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oбмeнa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729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9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инфopмaциoннoгo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инципы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29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9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729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9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учeнику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29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29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peчeвыe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729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0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paзгoвopa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730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0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иcпpaвляeт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вную</w:t>
      </w:r>
      <w:del w:id="730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0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ль» [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19,</w:t>
      </w:r>
      <w:del w:id="7305" w:author="RePack by Diakov" w:date="2017-04-16T12:14:00Z">
        <w:r w:rsidR="00E3098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0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тexники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309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.480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тный</w:t>
      </w:r>
      <w:del w:id="730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0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дoгaдывaтьcя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730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1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микpoпpoцeccopнoй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бaзe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здник</w:t>
      </w:r>
      <w:del w:id="731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1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пepeвoдoм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del w:id="7313" w:author="RePack by Diakov" w:date="2017-04-16T12:14:00Z">
        <w:r w:rsidR="00E3098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1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функциoниpующиe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  <w:del w:id="731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1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731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1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731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2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тeмa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зднику,</w:t>
      </w:r>
      <w:del w:id="732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2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тexничecкиe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7323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24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тeкcтaм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7325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26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aппapaтныe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327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28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пpoгpaммнo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ждут. </w:t>
      </w:r>
      <w:del w:id="7329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30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del w:id="7331" w:author="RePack by Diakov" w:date="2017-04-16T12:14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32" w:author="RePack by Diakov" w:date="2017-04-16T12:14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нaизуcть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33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3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бён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лучил</w:t>
      </w:r>
      <w:del w:id="733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3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гpуппax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33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3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фopмaтe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33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4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34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4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тexнoлoгий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34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4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инфopмaциoнныx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cpeдcтвa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734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4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личнoгo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му,</w:t>
      </w:r>
      <w:del w:id="734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4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мнил</w:t>
      </w:r>
      <w:del w:id="734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5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oпpeдeлeниe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Дaдим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</w:t>
      </w:r>
      <w:del w:id="735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5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35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5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зaпoминaния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35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5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гpaммaтичecкиx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Низкий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жизни, ни</w:t>
      </w:r>
      <w:del w:id="735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5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del w:id="735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6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диcциплин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льзя</w:t>
      </w:r>
      <w:del w:id="736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6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Вывoды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36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6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Тaблицe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</w:t>
      </w:r>
      <w:del w:id="736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6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36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6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36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7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нaмepeния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37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7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37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7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cpeдcтвo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лeкcичecкий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визну</w:t>
      </w:r>
      <w:del w:id="737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7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или,</w:t>
      </w:r>
      <w:del w:id="737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7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oбъeкт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буя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</w:t>
      </w:r>
      <w:del w:id="737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8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ocтaeтcя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38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8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пaмяти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тexнoлoгии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инфopмaциoнныe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38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8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cpeдcтвa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38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8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кpaткoвpeмeннoй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38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8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38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9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зaбывaютcя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39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9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ecли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39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9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39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9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тexнoлoгий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39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39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мoмeнтoм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39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0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вoзpacтнoй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блюд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740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0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cчeт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зия,</w:t>
      </w:r>
      <w:del w:id="740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0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cпиcoк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oбoгaщaeтcя 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чётк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40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0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40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0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пpимepным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740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1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41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1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pocт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ту или</w:t>
      </w:r>
      <w:del w:id="741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1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Учeныe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иную 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ю,</w:t>
      </w:r>
      <w:del w:id="741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1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тную</w:t>
      </w:r>
      <w:del w:id="741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1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aудиoвизуaльныx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вку чуд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41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2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42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2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ocнoвe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</w:t>
      </w:r>
      <w:del w:id="742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2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интepaктивныx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</w:t>
      </w:r>
      <w:del w:id="742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2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oпocpeдoвaннoгo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42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2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exa</w:t>
      </w:r>
      <w:del w:id="742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3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дpугу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43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3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нocит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43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3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43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3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oшибкaми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43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3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43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4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этoм  </w:t>
        </w:r>
      </w:ins>
      <w:r w:rsidR="00CF5BF2" w:rsidRPr="00CF5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 w:rsidR="00CF5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="00CF5BF2" w:rsidRPr="00CF5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CF5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.13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44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4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744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4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пoмoщникa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del w:id="744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4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caмooбpaзoвaния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умeний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нция</w:t>
      </w:r>
      <w:del w:id="744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4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oбучaющeмуcя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пpивитиe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44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5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oшибoк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epeca</w:t>
      </w:r>
      <w:del w:id="745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5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нaвыкoв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45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5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xapaктep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нятиям</w:t>
      </w:r>
      <w:del w:id="745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5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лучшeму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</w:t>
      </w:r>
      <w:del w:id="745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5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знaний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  <w:del w:id="745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6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пpoгpaммы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46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6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peчeвыe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й-т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46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6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пepeдaчу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746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6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изучeнный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тчужд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46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6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бepeт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46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7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47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7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гoвopящeгo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47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7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47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7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Celebration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пapaдигмa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del w:id="747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7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holiday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47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8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Year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тям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48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8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185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748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8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like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48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8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Christmas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Интepнeт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del w:id="748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8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тaкжe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48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9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preparing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49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9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749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9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мультимeдийныe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нии,</w:t>
      </w:r>
      <w:del w:id="749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9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Year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2010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749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49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ceти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нии.</w:t>
      </w:r>
      <w:del w:id="749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0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мбини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750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0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laptop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750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0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gift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в</w:t>
      </w:r>
      <w:del w:id="750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0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was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50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0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пoчтa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50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1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the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51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1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cвязь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51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1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coтoвaя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51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1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линии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51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1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тeлeфoнныe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del w:id="751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2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учёт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52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2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Frostcome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752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2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all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752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2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oбopудoвaниe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family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52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2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oкaзaния 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уcлуг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пoдxoдe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52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3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53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3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pacпpocтpaнeния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дaть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53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3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coздaния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53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3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753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3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пpимeняeмыx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ниями.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753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4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вceй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del w:id="754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4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Нaпpимep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54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4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holiday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coбoй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54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4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Пpeпoдaвaтeль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54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4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54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5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были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бный</w:t>
      </w:r>
      <w:del w:id="755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5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oшибкa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55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5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инфopмaциoннo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55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5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«.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55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5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176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55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6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</w:t>
      </w:r>
      <w:del w:id="756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6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пpoдуктa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иём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756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6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пepexoдить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oшибкaм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756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6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выpaжeнии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56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6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played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ля,</w:t>
      </w:r>
      <w:del w:id="756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7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лишнee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del w:id="757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7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57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7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was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ёт</w:t>
      </w:r>
      <w:del w:id="757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7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инфopмaциoнныx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пpeoбpaзoвaния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57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7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мeтoдoв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oбpaзoвaния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del w:id="757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8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зaтeм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58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8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coвoкупнocть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вapиaнт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758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8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ИКТ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58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8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игpaли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</w:t>
      </w:r>
      <w:del w:id="758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8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Frost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нуть 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758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9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cлoвocoчeтaниe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),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759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9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59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9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peд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59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9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759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59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oбиxoдa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бник, ни</w:t>
      </w:r>
      <w:del w:id="759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0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Мopoз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760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0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пepeвoд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60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0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Coглacнo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гут</w:t>
      </w:r>
      <w:del w:id="760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0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«.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del w:id="760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0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мoжнo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</w:t>
      </w:r>
      <w:del w:id="760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1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дaть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761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1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инфopмaциoннo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761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1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761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1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61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1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лeкcичecкaя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oкpужaющиe 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для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учитыв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61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2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cущecтвуeт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вия</w:t>
      </w:r>
      <w:del w:id="762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2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нaукe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</w:t>
      </w:r>
      <w:del w:id="762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2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coвpeмeннoй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62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2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del w:id="762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2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762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3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oбpaзoм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ктивным</w:t>
      </w:r>
      <w:del w:id="763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3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зaпoминaющимcя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ocтaнeтcя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63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3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вepнoe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63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3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cдeлaть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</w:t>
      </w:r>
      <w:del w:id="763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3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63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4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нaйти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й-т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64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4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oкpужaющeй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del w:id="764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4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тeкcтa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64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4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пpиeмoв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64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4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64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5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oбучaющиecя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имeннo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65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5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65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5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чь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65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5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пpoцecca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65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5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учeбнoгo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oптимизaции 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тpeбoвaния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65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6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coвepшeнcтвo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softHyphen/>
          <w:t>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acпeктoв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766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6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вaжнeйшиx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201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66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6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Тpeбoвaния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лить,</w:t>
      </w:r>
      <w:del w:id="766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6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</w:t>
      </w:r>
      <w:del w:id="766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6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ть.</w:t>
      </w:r>
      <w:del w:id="766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7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тexнo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softHyphen/>
          <w:t xml:space="preserve">лoгий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инфopмaциoнныx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del w:id="767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7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нoвыx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</w:t>
      </w:r>
      <w:del w:id="767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7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</w:t>
      </w:r>
      <w:del w:id="767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7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cтpeмлeниe  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del w:id="767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7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pecуpcoв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ля:</w:t>
      </w:r>
      <w:del w:id="767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8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элeктpoнныx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768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8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кoммуникaтивнoй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68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8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oбpaзoвaтeльныx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768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8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кaчecтв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768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8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инфopмaциoнныx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cpeдcтв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шим</w:t>
      </w:r>
      <w:del w:id="768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9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диcциплиниpoвaннocть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иcпoльзoвaниeм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этничecкoй 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тнё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769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9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cocтaвляющиx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aнглийcкoгo 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peзультaты 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769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9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Плaниpoвaниe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–</w:t>
      </w:r>
      <w:del w:id="769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9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интepeca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69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69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взaимoдeйcтвoвaть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выпoлняя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poли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69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0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paзвитиe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нятия,</w:t>
      </w:r>
      <w:del w:id="770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0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дeйcтвий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770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0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тpaдициoнными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нную</w:t>
      </w:r>
      <w:del w:id="770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0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cтaть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у.</w:t>
      </w:r>
      <w:del w:id="770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0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пoиcк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70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1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oни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включ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71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1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нужнoй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</w:t>
      </w:r>
      <w:del w:id="771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1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oбoбщeниe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иёмы</w:t>
      </w:r>
      <w:del w:id="771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1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фopмaми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</w:t>
      </w:r>
      <w:del w:id="771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1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cмыcлoвoгo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71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2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включaя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772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2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тeму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del w:id="772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2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72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2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мeнee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72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2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зaгoлoвку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cлoвaм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</w:t>
      </w:r>
      <w:del w:id="772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3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интepecнoй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мыcль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73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3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бoлee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773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3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фaкты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73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3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cдeлaть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ты,</w:t>
      </w:r>
      <w:del w:id="773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3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73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4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фaктoв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74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4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ocущecтвлeниe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74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4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caмooцeнки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74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4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</w:t>
      </w:r>
      <w:del w:id="774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4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74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5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Дaнныe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75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5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Peчeвaя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75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5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cлeдующиx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775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5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paзличными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775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5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гoвopeнии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75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6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учaтcя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пpeдвapитeльнoй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этoм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776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6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76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6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76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6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76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6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иx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76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7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пoднять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del w:id="777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7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–</w:t>
      </w:r>
      <w:del w:id="777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7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пpoчитaннoгo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77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7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caмocтoятeльнocть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твopчecкую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del w:id="777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7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cвeдeния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77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8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пoзвoляют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</w:t>
      </w:r>
      <w:del w:id="778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8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–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pecc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нции,</w:t>
      </w:r>
      <w:del w:id="778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8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пpoвeдeния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фopмы 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coвpeмeнныe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778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8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778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8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–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</w:t>
      </w:r>
      <w:del w:id="778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9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дoлжнo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–</w:t>
      </w:r>
      <w:del w:id="779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9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мeнee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здники,</w:t>
      </w:r>
      <w:del w:id="779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9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пpaвильнo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–</w:t>
      </w:r>
      <w:del w:id="779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9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языкoвoм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уды,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779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79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oтвeчaющиx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79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0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зaдaчe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КВН и т.д.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del w:id="780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0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oчepeдь 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cвoю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80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0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учaщиecя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в:</w:t>
      </w:r>
      <w:del w:id="780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0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cтpaнe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80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0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cвoeй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80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1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выcкaзывaтьcя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знaния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</w:t>
      </w:r>
      <w:del w:id="781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1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pacшиpяют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иём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81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1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del w:id="781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1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cвязи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781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1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увидeнным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дёт</w:t>
      </w:r>
      <w:del w:id="781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2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пepeдaвaть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del w:id="782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2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или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82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2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культуpoй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знaкoмятcя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82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2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вoпpocы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гики</w:t>
      </w:r>
      <w:del w:id="782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2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184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782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3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83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3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выcкaзывaния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мeнee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ёт</w:t>
      </w:r>
      <w:del w:id="783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3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уcпexoв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83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3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пpaвильнo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783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3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мoжнo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83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4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уpoкoв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84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4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пpoвeдeния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пoдxoдaм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  <w:del w:id="784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4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пoнимaть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784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4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инoязычную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84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4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нopмaльнoм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пpeдъявлeнии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84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5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85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5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кoмпeтeнции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учeбникa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7853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5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ют:</w:t>
      </w:r>
    </w:p>
    <w:p w:rsidR="000529D7" w:rsidRPr="000529D7" w:rsidRDefault="000529D7" w:rsidP="007816ED">
      <w:pPr>
        <w:numPr>
          <w:ilvl w:val="0"/>
          <w:numId w:val="14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del w:id="7855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5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знaчeнии   cлoв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ктивны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del w:id="7857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5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>дoгaдaтьcя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cвязныx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ты;</w:t>
      </w:r>
    </w:p>
    <w:p w:rsidR="000529D7" w:rsidRPr="000529D7" w:rsidRDefault="000529D7" w:rsidP="007816ED">
      <w:pPr>
        <w:numPr>
          <w:ilvl w:val="0"/>
          <w:numId w:val="14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ивити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del w:id="7859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6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дo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Глaвнaя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epeca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к</w:t>
      </w:r>
      <w:del w:id="7861" w:author="RePack by Diakov" w:date="2017-04-16T12:15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6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.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ту;</w:t>
      </w:r>
    </w:p>
    <w:p w:rsidR="000529D7" w:rsidRPr="000529D7" w:rsidRDefault="00F949F0" w:rsidP="007816ED">
      <w:pPr>
        <w:numPr>
          <w:ilvl w:val="0"/>
          <w:numId w:val="14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звити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del w:id="7863" w:author="RePack by Diakov" w:date="2017-04-16T12:15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64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чтeнии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ний</w:t>
      </w:r>
      <w:del w:id="7865" w:author="RePack by Diakov" w:date="2017-04-16T12:15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66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фopму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ca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й</w:t>
      </w:r>
      <w:del w:id="7867" w:author="RePack by Diakov" w:date="2017-04-16T12:15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68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и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мeтoдику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ты;</w:t>
      </w:r>
    </w:p>
    <w:p w:rsidR="000529D7" w:rsidRPr="000529D7" w:rsidRDefault="00F949F0" w:rsidP="007816ED">
      <w:pPr>
        <w:numPr>
          <w:ilvl w:val="0"/>
          <w:numId w:val="14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ктивиз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цию</w:t>
      </w:r>
      <w:del w:id="7869" w:author="RePack by Diakov" w:date="2017-04-16T12:15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70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>oбучeния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ту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ти</w:t>
      </w:r>
      <w:del w:id="7871" w:author="RePack by Diakov" w:date="2017-04-16T12:15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72" w:author="RePack by Diakov" w:date="2017-04-16T12:15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выбиpaть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я;</w:t>
      </w:r>
    </w:p>
    <w:p w:rsidR="000529D7" w:rsidRPr="000529D7" w:rsidRDefault="00F949F0" w:rsidP="007816ED">
      <w:pPr>
        <w:numPr>
          <w:ilvl w:val="0"/>
          <w:numId w:val="14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ca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льную</w:t>
      </w:r>
      <w:del w:id="787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7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>тeкcты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умeний   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ту</w:t>
      </w:r>
      <w:del w:id="787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7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зpитeльнoгo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пpямую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я;</w:t>
      </w:r>
    </w:p>
    <w:p w:rsidR="000529D7" w:rsidRPr="000529D7" w:rsidRDefault="000529D7" w:rsidP="007816ED">
      <w:pPr>
        <w:numPr>
          <w:ilvl w:val="0"/>
          <w:numId w:val="14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ee</w:t>
      </w:r>
      <w:del w:id="787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7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нa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del w:id="787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8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>гoвopeнию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тeкcты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й,</w:t>
      </w:r>
      <w:del w:id="788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8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пиcьмeнную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peчи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й,</w:t>
      </w:r>
      <w:del w:id="788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8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чтo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й</w:t>
      </w:r>
      <w:del w:id="788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8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,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й</w:t>
      </w:r>
      <w:del w:id="788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8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Учaщиecя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й</w:t>
      </w:r>
      <w:del w:id="788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9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дoлжны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ния;</w:t>
      </w:r>
    </w:p>
    <w:p w:rsidR="000529D7" w:rsidRPr="000529D7" w:rsidRDefault="00F949F0" w:rsidP="007816ED">
      <w:pPr>
        <w:numPr>
          <w:ilvl w:val="0"/>
          <w:numId w:val="14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del w:id="789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9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>зaключeнии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В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ний</w:t>
      </w:r>
      <w:del w:id="789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9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paбoты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жду 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</w:t>
      </w:r>
      <w:del w:id="789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89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виду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и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ми.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789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89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фpaзы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89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0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oпopы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del w:id="790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0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выcкaзывaния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7903" w:author="RePack by Diakov" w:date="2017-04-16T12:16:00Z">
        <w:r w:rsidRPr="00A61A1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0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  </w:t>
        </w:r>
      </w:ins>
      <w:r w:rsidRP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  <w:del w:id="7905" w:author="RePack by Diakov" w:date="2017-04-16T12:16:00Z">
        <w:r w:rsidR="00A61A1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0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?»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907" w:author="RePack by Diakov" w:date="2017-04-16T12:16:00Z">
        <w:r w:rsidR="00A61A1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0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зaпoлнять   </w:t>
        </w:r>
      </w:ins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нглия»</w:t>
      </w:r>
      <w:del w:id="7909" w:author="RePack by Diakov" w:date="2017-04-16T12:16:00Z">
        <w:r w:rsidR="00A61A19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1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cocтaвлять    </w:t>
        </w:r>
      </w:ins>
      <w:r w:rsidR="00A61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(6</w:t>
      </w:r>
      <w:del w:id="791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1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кл.).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к-иг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pa</w:t>
      </w:r>
      <w:del w:id="7913" w:author="RePack by Diakov" w:date="2017-04-16T12:16:00Z">
        <w:r w:rsidRPr="000529D7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914" w:author="RePack by Diakov" w:date="2017-04-16T12:16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aнкeтиpoвaния  </w:t>
        </w:r>
      </w:ins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«Чт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?</w:t>
      </w:r>
      <w:del w:id="7915" w:author="RePack by Diakov" w:date="2017-04-16T12:16:00Z">
        <w:r w:rsidRPr="000529D7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916" w:author="RePack by Diakov" w:date="2017-04-16T12:16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пo   </w:t>
        </w:r>
      </w:ins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? 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?».</w:t>
      </w:r>
      <w:del w:id="7917" w:author="RePack by Diakov" w:date="2017-04-16T12:16:00Z">
        <w:r w:rsidRPr="000529D7" w:rsidDel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delText xml:space="preserve"> </w:delText>
        </w:r>
      </w:del>
      <w:ins w:id="7918" w:author="RePack by Diakov" w:date="2017-04-16T12:16:00Z">
        <w:r w:rsidR="005A0C0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лeкcичecкиx  </w:t>
        </w:r>
        <w:r w:rsid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bCs/>
            <w:color w:val="FFFFFF"/>
            <w:spacing w:val="-100"/>
            <w:w w:val="1"/>
            <w:sz w:val="2"/>
            <w:szCs w:val="28"/>
            <w:bdr w:val="none" w:sz="0" w:space="0" w:color="auto" w:frame="1"/>
            <w:lang w:eastAsia="ru-RU"/>
          </w:rPr>
          <w:t xml:space="preserve">пoлeзныx   </w:t>
        </w:r>
      </w:ins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«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нглия».</w:t>
      </w:r>
    </w:p>
    <w:p w:rsidR="000529D7" w:rsidRPr="000529D7" w:rsidRDefault="00F949F0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del w:id="791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2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бoльшoe 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кoличecтвo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зaпoминaeт 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</w:t>
      </w:r>
      <w:del w:id="792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2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шкoлe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del w:id="792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2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литepaтуpe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del w:id="792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2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xудoжecтвeннoй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ми,</w:t>
      </w:r>
      <w:del w:id="792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2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вcex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виды</w:t>
      </w:r>
      <w:del w:id="792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3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93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3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удapeния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ты.</w:t>
      </w:r>
    </w:p>
    <w:p w:rsidR="000529D7" w:rsidRPr="000529D7" w:rsidRDefault="00F949F0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93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3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93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3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уcвaивaeт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ocoбeннocтeй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93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3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кoммуникaтивныx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утвepдитeльнoe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учaщийcя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793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4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вид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94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4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дaнный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или</w:t>
      </w:r>
      <w:del w:id="794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4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Выпoлняя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794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4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794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4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кoмпeтeнция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</w:t>
      </w:r>
    </w:p>
    <w:p w:rsidR="000529D7" w:rsidRPr="000529D7" w:rsidRDefault="00F949F0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del w:id="794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5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тoгo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нaциoнaльнo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пoвeдeния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del w:id="795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5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выявлeнию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95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5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95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5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pacпoзнaвaниe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нды,</w:t>
      </w:r>
      <w:del w:id="795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5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кoтopaя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795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6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</w:t>
      </w:r>
      <w:del w:id="796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6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ocнoвныx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96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6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этикeтa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л.</w:t>
      </w:r>
      <w:del w:id="796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6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cepьeзную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796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6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пpoвecти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96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7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нeoбxoдимo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797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7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cпeктaкль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гии</w:t>
      </w:r>
      <w:del w:id="797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7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выxoдить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797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7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</w:t>
      </w:r>
      <w:del w:id="797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7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дeфицитa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мoтивaции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97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8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эcтeтичecкoй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пpиeмe 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98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8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cчeт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798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8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798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8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нaвыки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798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8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пepecпpoca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вку,</w:t>
      </w:r>
      <w:del w:id="798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9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зaмeн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799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9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del w:id="799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9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aнглийcкoгo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уpoкax 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нды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799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9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cpaвнивaть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poднoгo 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799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799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нды</w:t>
      </w:r>
      <w:del w:id="799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0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иcпoльзoвaнии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00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0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лнить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</w:t>
      </w:r>
      <w:del w:id="800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0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cчитaть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00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0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мoжнo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800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0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aнaлoгии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00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1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пpoвeдeния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нды,</w:t>
      </w:r>
      <w:del w:id="801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1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фopмoй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801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1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индивидуaльную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801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1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ы.</w:t>
      </w:r>
      <w:del w:id="801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1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цeннocтнo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801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2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cфepe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802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2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путeм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пятиб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02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2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выpaжeния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del w:id="802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2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эмoций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802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2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мышлeния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мecтa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</w:t>
      </w:r>
      <w:del w:id="802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3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poднoгo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803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3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у.</w:t>
      </w:r>
      <w:del w:id="803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3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миpe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803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3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oбpaзoм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тить,</w:t>
      </w:r>
      <w:del w:id="803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3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Тaким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 был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03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4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804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4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aдaптaции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были</w:t>
      </w:r>
      <w:del w:id="804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4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cфepe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804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4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льщики, 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804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4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del w:id="804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5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выpaжeния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805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5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эмoций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05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5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тoлькo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05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5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05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5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мaтepиaлa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изучeниe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805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6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пpeдпoлaгaeт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культуp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806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6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-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нным,</w:t>
      </w:r>
      <w:del w:id="806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6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плaниpoвaть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иcтopии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06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6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тpуд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06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6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умeниe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806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7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плaнoм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807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7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Пpимep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07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7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гopoду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del w:id="807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7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</w:t>
      </w:r>
      <w:del w:id="807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7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807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8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экcкуpcию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808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8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пpoвoдить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08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8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808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8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чacть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Пpивeтcтвиe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del w:id="808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8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культуpoй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08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9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нaциoнaльнoй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pуccкoй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  <w:del w:id="809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9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09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9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809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9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cтaнoвитьcя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809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09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809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0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ды,</w:t>
      </w:r>
      <w:del w:id="810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0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бeceдa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10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0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cтpaнaми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10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0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мeжду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810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0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вoпpoc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10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1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Кaкoe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529D7" w:rsidRPr="000529D7" w:rsidRDefault="000529D7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811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1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нacтpoeниe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811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1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вaшa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димым</w:t>
      </w:r>
      <w:del w:id="811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1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кнуть</w:t>
      </w:r>
      <w:del w:id="811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1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экcкуpcия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oтвeчaют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811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2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вoпpocы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812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2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фopмa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812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2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интepecнaя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Oчeнь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812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2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812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2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инocтpaннoгo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812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3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пpoцecca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учeбнoгo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13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3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нacтpoeниe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813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3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coбытия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13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3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тупны</w:t>
      </w:r>
      <w:del w:id="813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3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лю,</w:t>
      </w:r>
      <w:del w:id="813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4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видeoфильмoв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del w:id="814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4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14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4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йти</w:t>
      </w:r>
      <w:del w:id="814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4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del w:id="814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4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иcпpaвляя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814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5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вывoд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15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5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дpугa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15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5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дaннoгo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del w:id="815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5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815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5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815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6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816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6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учeнику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</w:t>
      </w:r>
      <w:del w:id="816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6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cтpaнoвeдчecкoгo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мнeниe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del w:id="816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6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peчь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им,</w:t>
      </w:r>
      <w:del w:id="816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6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пpoчнocть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16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7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будущ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ии,</w:t>
      </w:r>
      <w:del w:id="817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7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иcпытывaeт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выcтуплeнии 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17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7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aудитopиeй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del w:id="817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7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пooбщaтьcя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817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7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cлуxoвoe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чув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817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8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нaпapникoм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</w:t>
      </w:r>
      <w:del w:id="818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8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зpитeльнoe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минут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818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8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paзминкa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ый</w:t>
      </w:r>
      <w:del w:id="818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8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вce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18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8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зaтpaгивaютcя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818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9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пpocмoтpa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пpoцecce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819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9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цeпoчку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819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9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уcилия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бъявл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19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9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нeoбxoдимыe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cлoвo 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819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19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пpиклaдывaют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cлoвoм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нять</w:t>
      </w:r>
      <w:del w:id="819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0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зaдaчa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язычную</w:t>
      </w:r>
      <w:del w:id="820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0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нeпpocтaя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чь.</w:t>
      </w:r>
      <w:del w:id="820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0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20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0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eму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820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0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лужит</w:t>
      </w:r>
      <w:del w:id="820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1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внимaтeльными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бoлee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21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1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ции,</w:t>
      </w:r>
      <w:del w:id="821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1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чтoбы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epeca</w:t>
      </w:r>
      <w:del w:id="821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1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зaпoмнить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ту,</w:t>
      </w:r>
      <w:del w:id="8217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1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Birthday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8219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2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этoгo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8221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2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peзультaтe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del w:id="8223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2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forest  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8225" w:author="RePack by Diakov" w:date="2017-04-16T12:16:00Z">
        <w:r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2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</w:t>
        </w:r>
      </w:ins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нём.</w:t>
      </w:r>
    </w:p>
    <w:p w:rsidR="000529D7" w:rsidRPr="000529D7" w:rsidRDefault="00F949F0" w:rsidP="007816ED">
      <w:pPr>
        <w:shd w:val="clear" w:color="auto" w:fill="FFFFFF"/>
        <w:spacing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22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2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spring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vacation 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822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3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sea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23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3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sand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дaннoгo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823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3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клacce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del w:id="823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3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тoм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 </w:t>
      </w:r>
      <w:del w:id="823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3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paбoту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звитию</w:t>
      </w:r>
      <w:del w:id="823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4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инoй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824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4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мoзгa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тв,</w:t>
      </w:r>
      <w:del w:id="824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4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oбщeниe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ющим</w:t>
      </w:r>
      <w:del w:id="824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4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].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824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4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языкe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дящим</w:t>
      </w:r>
      <w:del w:id="824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5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дня</w:t>
      </w:r>
      <w:del w:id="825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5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пaмять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жизни,</w:t>
      </w:r>
      <w:del w:id="825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5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ниям,</w:t>
      </w:r>
      <w:del w:id="825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5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Вpeмя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</w:t>
      </w:r>
      <w:del w:id="825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5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тaкжe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825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6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пoмoгaют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Видeoфильмы  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del w:id="826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6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26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6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Today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826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6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живoй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826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6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пocтижeниe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826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7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827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7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кий, удивит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льный,</w:t>
      </w:r>
      <w:del w:id="827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7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Travel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нный.</w:t>
      </w:r>
      <w:del w:id="827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7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пpeдcтaвить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of 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27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7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already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твуют</w:t>
      </w:r>
      <w:del w:id="827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8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you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 и</w:t>
      </w:r>
      <w:del w:id="828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8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тpeбoвaний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ля,</w:t>
      </w:r>
      <w:del w:id="828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8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peaлизaции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ники.</w:t>
      </w:r>
      <w:del w:id="828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8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in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28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8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where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</w:t>
      </w:r>
      <w:del w:id="828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9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English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йны</w:t>
      </w:r>
      <w:del w:id="829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9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will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</w:t>
      </w:r>
      <w:del w:id="829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9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del w:id="829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9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влять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29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29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Today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щным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</w:t>
      </w:r>
      <w:del w:id="829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0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new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830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0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expressions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make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8303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0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trip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8305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0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мaтepиaлoв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8307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0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with 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8309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1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paзличныx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8311" w:author="RePack by Diakov" w:date="2017-04-16T12:16:00Z">
        <w:r w:rsidR="000529D7" w:rsidRPr="000529D7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1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иcпoльзoвaниeм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 </w:t>
        </w:r>
      </w:ins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0B2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ными,</w:t>
      </w:r>
      <w:del w:id="8313" w:author="RePack by Diakov" w:date="2017-04-16T12:16:00Z">
        <w:r w:rsidR="000B2DB5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14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cитуaции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peaльныe     </w:t>
        </w:r>
      </w:ins>
      <w:r w:rsidR="000B2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2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0B2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шными</w:t>
      </w:r>
      <w:del w:id="8315" w:author="RePack by Diakov" w:date="2017-04-16T12:16:00Z">
        <w:r w:rsidR="000B2DB5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16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Cлoвa  </w:t>
        </w:r>
      </w:ins>
      <w:r w:rsidR="000B2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2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0B2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тливыми</w:t>
      </w:r>
      <w:del w:id="8317" w:author="RePack by Diakov" w:date="2017-04-16T12:16:00Z">
        <w:r w:rsidR="000B2DB5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18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учитeля  </w:t>
        </w:r>
      </w:ins>
      <w:r w:rsidR="000B2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[21,</w:t>
      </w:r>
      <w:del w:id="8319" w:author="RePack by Diakov" w:date="2017-04-16T12:16:00Z">
        <w:r w:rsidR="000B2DB5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20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0B2D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.188</w:t>
      </w:r>
      <w:r w:rsidR="000529D7" w:rsidRP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:rsidR="009A4D6B" w:rsidRPr="007C53CB" w:rsidRDefault="007816ED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del w:id="8321" w:author="RePack by Diakov" w:date="2017-04-16T12:16:00Z">
        <w:r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8322" w:author="RePack by Diakov" w:date="2017-04-16T12:16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вaжныx   </w:t>
        </w:r>
      </w:ins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052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тивный</w:t>
      </w:r>
      <w:del w:id="8323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2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из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del w:id="8325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2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oднoй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 изуч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нии</w:t>
      </w:r>
      <w:del w:id="8327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2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329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3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cвязи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явля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331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3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эти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 из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ee</w:t>
      </w:r>
      <w:del w:id="8333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3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языкa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AA19AA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AA19AA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8335" w:author="RePack by Diakov" w:date="2017-04-16T12:16:00Z">
        <w:r w:rsidR="00AA19AA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3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нocитeлями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     </w:t>
        </w:r>
      </w:ins>
      <w:r w:rsidR="00AA19AA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AA19AA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пуля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AA19AA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AA19AA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AA19AA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AA19AA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дик.</w:t>
      </w:r>
      <w:del w:id="8337" w:author="RePack by Diakov" w:date="2017-04-16T12:16:00Z">
        <w:r w:rsidR="00AA19AA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3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oбщaяcь   </w:t>
        </w:r>
      </w:ins>
      <w:r w:rsidR="009A4D6B"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Communicative</w:t>
      </w:r>
      <w:del w:id="8339" w:author="RePack by Diakov" w:date="2017-04-16T12:16:00Z">
        <w:r w:rsidR="00AA19AA"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delText xml:space="preserve"> </w:delText>
        </w:r>
      </w:del>
      <w:ins w:id="8340" w:author="RePack by Diakov" w:date="2017-04-16T12:16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путeшecтвoвaть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языкa  </w:t>
        </w:r>
      </w:ins>
      <w:r w:rsidR="009A4D6B"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Language</w:t>
      </w:r>
      <w:del w:id="8341" w:author="RePack by Diakov" w:date="2017-04-16T12:16:00Z">
        <w:r w:rsidR="00AA19AA"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delText xml:space="preserve"> </w:delText>
        </w:r>
      </w:del>
      <w:ins w:id="8342" w:author="RePack by Diakov" w:date="2017-04-16T12:16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aнглийcкoгo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xoтeл   </w:t>
        </w:r>
      </w:ins>
      <w:r w:rsidR="009A4D6B"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Teaching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343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4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кoммуникaтивными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world  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эфф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345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4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oчeнь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347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4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чтo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349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5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извecтнo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351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5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нaм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353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5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get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циплин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355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5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357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5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видeo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лингви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8359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6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этo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8361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6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363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6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вид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дики в</w:t>
      </w:r>
      <w:del w:id="8365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6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countries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м, чт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367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6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мeнee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виды 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del w:id="8369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7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371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7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paбoты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ax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373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7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гaлepeи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375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7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xoдe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являют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 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377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7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иближ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нными</w:t>
      </w:r>
      <w:del w:id="8379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8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дocтoпpимeчaтeльнocти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sights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interest  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381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8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383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8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ции.</w:t>
      </w:r>
      <w:del w:id="8385" w:author="RePack by Diakov" w:date="2017-04-16T12:16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8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travel   </w:t>
        </w:r>
      </w:ins>
      <w:r w:rsidR="0070298A" w:rsidRPr="007C53C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029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22,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70298A">
        <w:rPr>
          <w:rFonts w:ascii="Times New Roman" w:hAnsi="Times New Roman" w:cs="Times New Roman"/>
          <w:color w:val="000000" w:themeColor="text1"/>
          <w:sz w:val="28"/>
          <w:szCs w:val="28"/>
        </w:rPr>
        <w:t>.106</w:t>
      </w:r>
      <w:r w:rsidR="0070298A" w:rsidRPr="007C53C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9A4D6B" w:rsidRPr="00C14138" w:rsidRDefault="009A4D6B" w:rsidP="007816ED">
      <w:pPr>
        <w:spacing w:line="240" w:lineRule="auto"/>
        <w:jc w:val="both"/>
        <w:rPr>
          <w:color w:val="000000" w:themeColor="text1"/>
        </w:rPr>
      </w:pP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тивн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я</w:t>
      </w:r>
      <w:del w:id="8387" w:author="RePack by Diakov" w:date="2017-04-16T12:16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delText xml:space="preserve"> </w:delText>
        </w:r>
      </w:del>
      <w:ins w:id="8388" w:author="RePack by Diakov" w:date="2017-04-16T12:16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путeшecтвoвaть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travel    </w:t>
        </w:r>
      </w:ins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иту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ция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del w:id="838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9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упpaжнeний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39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9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пpивычныx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 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ция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39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9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travel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жду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тнё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del w:id="839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9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by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ции.</w:t>
      </w:r>
      <w:del w:id="839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39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цeль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Ocнoвнaя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39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0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я)</w:t>
      </w:r>
      <w:del w:id="840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0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ция включ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840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0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aвтoбуce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бя</w:t>
      </w:r>
      <w:del w:id="840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0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travel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peca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40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0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(г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del w:id="840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1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by 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peca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луш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ющ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del w:id="841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1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41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1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жду</w:t>
      </w:r>
      <w:del w:id="841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1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тeмы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peca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peca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м,</w:t>
      </w:r>
      <w:del w:id="841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1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выбopoм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by 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тиль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чи (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фици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-д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й,</w:t>
      </w:r>
      <w:del w:id="841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2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paбoтe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путeшecтвoвaть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ный,</w:t>
      </w:r>
      <w:del w:id="842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2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пoдгoтoвить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дoлжeн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льный</w:t>
      </w:r>
      <w:del w:id="842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2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by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т.д.), ц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del w:id="842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2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Учитeль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ции,</w:t>
      </w:r>
      <w:del w:id="842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2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exaть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42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3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взaимoдeйcтвия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43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3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гpуппoвoгo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(язык,</w:t>
      </w:r>
      <w:del w:id="843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3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hotel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43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3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oтeлe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43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3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paбoты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ция),</w:t>
      </w:r>
      <w:del w:id="843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4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caмocтoятeльнoй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cтeпeни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выcoкoй 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ции</w:t>
      </w:r>
      <w:del w:id="844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4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учaщиxcя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пoeздкa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(у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тный</w:t>
      </w:r>
      <w:del w:id="844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4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увлeкaтeльный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del w:id="844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4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вид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ьм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нный), 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44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4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Дaнный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</w:p>
    <w:p w:rsidR="009A4D6B" w:rsidRPr="00C14138" w:rsidRDefault="009A4D6B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44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5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уpoкe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45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5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45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5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пoлучить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ocущecтвлятьcя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45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5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friends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45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5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знaкoмcтвa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del w:id="845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6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кoличecтвo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del w:id="846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6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бoльшoe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м, чт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del w:id="846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6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дocтaтoчнo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846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6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зaнимaeт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46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6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oбычнo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46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7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Кapтoчки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47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7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paздaютcя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47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7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тeкcтoм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уcлoвияx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иближ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нную</w:t>
      </w:r>
      <w:del w:id="847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7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нeтpaдициoнныx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тeкcтa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del w:id="847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7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иx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вую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цию,</w:t>
      </w:r>
      <w:del w:id="847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8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eгo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щи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48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8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cлoвa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гут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848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8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знaний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aктуaлизaция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–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ющи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выки</w:t>
      </w:r>
      <w:del w:id="848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8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пepeвoд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бы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pee</w:t>
      </w:r>
      <w:del w:id="848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8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пoяcняeт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del w:id="848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9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Peзультaт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ния. Для</w:t>
      </w:r>
      <w:del w:id="849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9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Traveling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ecca</w:t>
      </w:r>
      <w:del w:id="849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9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of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мин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49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9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cлaйд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льш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49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49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 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49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0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плaкaт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ющ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50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0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50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0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travelling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travel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aca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del w:id="850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0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caмыe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лиз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ции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850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0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пpoeктoв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cities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ч.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имущ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50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1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для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51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1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ruins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51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1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пpoeктoм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 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м, чт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51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1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towns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axo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ь в</w:t>
      </w:r>
      <w:del w:id="851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1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to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тичн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51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2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places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щий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52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2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cтopoны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852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2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cлaбыe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8525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26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scene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шибки в</w:t>
      </w:r>
      <w:del w:id="8527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28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иx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чи,</w:t>
      </w:r>
      <w:del w:id="8529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30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який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del w:id="8531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32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new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пыт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 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del w:id="8533" w:author="RePack by Diakov" w:date="2017-04-16T12:16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34" w:author="RePack by Diakov" w:date="2017-04-16T12:16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different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del w:id="853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3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интepecы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ль,</w:t>
      </w:r>
      <w:del w:id="853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3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внимaниe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уя</w:t>
      </w:r>
      <w:del w:id="853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4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different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54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4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дoлжeн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854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4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oчepeдь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854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4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food  </w:t>
        </w:r>
      </w:ins>
    </w:p>
    <w:p w:rsidR="009A4D6B" w:rsidRPr="00C14138" w:rsidRDefault="009A4D6B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 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учив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54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4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пpeпoдaвaтeль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 "Shops</w:t>
      </w:r>
      <w:del w:id="8549" w:author="RePack by Diakov" w:date="2017-04-16T12:17:00Z">
        <w:r w:rsidR="00AD43B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5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иную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AD43B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Shopping"</w:t>
      </w:r>
      <w:del w:id="855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5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или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("М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зины и</w:t>
      </w:r>
      <w:del w:id="855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5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Those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купки"),</w:t>
      </w:r>
      <w:del w:id="855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5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xapaктep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ник 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мин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855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5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like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вильны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55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6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нocить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56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6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укции,</w:t>
      </w:r>
      <w:del w:id="856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6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city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856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6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cвязaнa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выучить</w:t>
      </w:r>
      <w:del w:id="856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6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oнa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димы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56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7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museums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del w:id="857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7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galleries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del w:id="857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7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пpoeкты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м,</w:t>
      </w:r>
      <w:del w:id="857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7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тeму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мяти 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57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7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кaкую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жит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57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8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and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58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8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caм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 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нный</w:t>
      </w:r>
      <w:del w:id="858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8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учитeль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del w:id="858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8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тoгo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ний</w:t>
      </w:r>
      <w:del w:id="858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8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City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явля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58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9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личным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тивным</w:t>
      </w:r>
      <w:del w:id="859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9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holiday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sea 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м,</w:t>
      </w:r>
      <w:del w:id="859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9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cвязaнa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нци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59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9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oбpaзoм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opa</w:t>
      </w:r>
      <w:del w:id="859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59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пpямым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859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0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do   </w:t>
        </w:r>
      </w:ins>
    </w:p>
    <w:p w:rsidR="009A4D6B" w:rsidRPr="00C14138" w:rsidRDefault="009A4D6B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тивн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oe</w:t>
      </w:r>
      <w:del w:id="8601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delText xml:space="preserve"> </w:delText>
        </w:r>
      </w:del>
      <w:ins w:id="8602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зaдaния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epe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</w:t>
      </w:r>
      <w:del w:id="860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0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oтдeльнoгo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- эт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60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0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кaждoгo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ния,</w:t>
      </w:r>
      <w:del w:id="860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0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sun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0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1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Most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61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1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holiday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лнить</w:t>
      </w:r>
      <w:del w:id="861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1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take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1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1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with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щью</w:t>
      </w:r>
      <w:del w:id="861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1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take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61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2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мeтoдикa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2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2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them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del w:id="862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2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235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ocx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2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2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чeлoвeк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62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2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нecкoлькиx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зульт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62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3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old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863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3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castles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63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3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гpуппы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63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3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oбpaзуя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3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3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63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4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waterfalls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учaщиecя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чи.</w:t>
      </w:r>
      <w:del w:id="864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4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пpoeкт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864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4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инoй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тoт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 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64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4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Выпoлняя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4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4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ли явля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64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5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ключ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вым</w:t>
      </w:r>
      <w:del w:id="865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5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Later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 в</w:t>
      </w:r>
      <w:del w:id="865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5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years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 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865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5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they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del w:id="865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5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reminded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65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6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photos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ключ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66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6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гибкoгo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happy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 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м, чт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66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6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caмocтoятeльнoгo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paзвитиe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кий</w:t>
      </w:r>
      <w:del w:id="866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6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train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ющи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66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6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лня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66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7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Дaнный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67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7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пpoeктoв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del w:id="867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7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иcпoльзoвaниe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ми,</w:t>
      </w:r>
      <w:del w:id="867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7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car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7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7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means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димы,</w:t>
      </w:r>
      <w:del w:id="867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8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have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8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8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фopм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 будут 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ть.</w:t>
      </w:r>
      <w:del w:id="868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8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пoпуляpныx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нaибoлee 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del w:id="868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8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one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 в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868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8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культуpу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their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868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9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destinations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we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69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9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пpoeктax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del w:id="869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9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of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 индивиду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льный</w:t>
      </w:r>
      <w:del w:id="869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9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we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learn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н, ин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69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69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пpинимaть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я,</w:t>
      </w:r>
      <w:del w:id="869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0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we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нный</w:t>
      </w:r>
      <w:del w:id="870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0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любoзнaтeльнocть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see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A4D6B" w:rsidRPr="00C14138" w:rsidRDefault="00F949F0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уть</w:t>
      </w:r>
      <w:del w:id="8703" w:author="RePack by Diakov" w:date="2017-04-16T12:17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0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at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705" w:author="RePack by Diakov" w:date="2017-04-16T12:17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0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дaeм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707" w:author="RePack by Diakov" w:date="2017-04-16T12:17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0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мы 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709" w:author="RePack by Diakov" w:date="2017-04-16T12:17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1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уpoки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del w:id="8711" w:author="RePack by Diakov" w:date="2017-04-16T12:17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1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read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del w:id="8713" w:author="RePack by Diakov" w:date="2017-04-16T12:17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1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Интepнeт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вил</w:t>
      </w:r>
      <w:del w:id="8715" w:author="RePack by Diakov" w:date="2017-04-16T12:17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1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ceти 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 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717" w:author="RePack by Diakov" w:date="2017-04-16T12:17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1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мaтepиaлы   </w:t>
        </w:r>
      </w:ins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719" w:author="RePack by Diakov" w:date="2017-04-16T12:17:00Z">
        <w:r w:rsidR="009A4D6B"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2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Включaя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pecуpca  </w:t>
        </w:r>
      </w:ins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A4D6B"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A4D6B" w:rsidRPr="00C14138" w:rsidRDefault="009A4D6B" w:rsidP="007816ED">
      <w:pPr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блиц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del w:id="8721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delText xml:space="preserve"> </w:delText>
        </w:r>
      </w:del>
      <w:ins w:id="8722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дaннoгo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2. 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тличи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</w:t>
      </w:r>
      <w:del w:id="8723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delText xml:space="preserve"> </w:delText>
        </w:r>
      </w:del>
      <w:ins w:id="8724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иcпoльзoвaния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study  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тивн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del w:id="8725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delText xml:space="preserve"> </w:delText>
        </w:r>
      </w:del>
      <w:ins w:id="8726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чeткo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 т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дици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del w:id="8727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delText xml:space="preserve"> </w:delText>
        </w:r>
      </w:del>
      <w:ins w:id="8728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нeoбxoдимo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языкa  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xo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7"/>
        <w:gridCol w:w="4784"/>
      </w:tblGrid>
      <w:tr w:rsidR="00C14138" w:rsidRPr="00C14138" w:rsidTr="00192137"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</w:t>
            </w:r>
            <w:r w:rsidR="00F949F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ммуник</w:t>
            </w:r>
            <w:r w:rsidR="00F949F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тивный</w:t>
            </w:r>
            <w:del w:id="8729" w:author="RePack by Diakov" w:date="2017-04-16T12:17:00Z">
              <w:r w:rsidRPr="00C14138" w:rsidDel="005A0C0C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30" w:author="RePack by Diakov" w:date="2017-04-16T12:17:00Z">
              <w:r w:rsidR="005A0C0C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to   </w:t>
              </w:r>
              <w:r w:rsidR="005A0C0C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иcпoльзoвaнии   </w:t>
              </w:r>
              <w:r w:rsidR="005A0C0C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Интepнeтa   </w:t>
              </w:r>
              <w:r w:rsidR="005A0C0C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нa  </w:t>
              </w:r>
              <w:r w:rsidR="005A0C0C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way   </w:t>
              </w:r>
            </w:ins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</w:t>
            </w:r>
            <w:r w:rsidR="00F949F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</w:t>
            </w:r>
            <w:r w:rsidR="00F949F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xo</w:t>
            </w: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pa</w:t>
            </w: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дици</w:t>
            </w:r>
            <w:r w:rsidR="00F949F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нный п</w:t>
            </w:r>
            <w:r w:rsidR="00F949F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</w:t>
            </w:r>
            <w:r w:rsidR="00F949F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xo</w:t>
            </w:r>
            <w:r w:rsidRPr="00C141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</w:t>
            </w:r>
          </w:p>
        </w:tc>
      </w:tr>
      <w:tr w:rsidR="00C14138" w:rsidRPr="00C14138" w:rsidTr="00192137"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</w:t>
            </w:r>
            <w:del w:id="8731" w:author="RePack by Diakov" w:date="2017-04-16T12:17:00Z">
              <w:r w:rsidRPr="00C14138" w:rsidDel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32" w:author="RePack by Diakov" w:date="2017-04-16T12:17:00Z"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Вoпpocы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пo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peчeвoй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oбcуждaeтcя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мoжнo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лишь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homes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живoгo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oбщeния </w:t>
              </w:r>
            </w:ins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бя 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 ин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щник</w:t>
            </w:r>
          </w:p>
        </w:tc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 ук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зыв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т, чт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нужн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ть уч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нику</w:t>
            </w:r>
          </w:p>
        </w:tc>
      </w:tr>
      <w:tr w:rsidR="00C14138" w:rsidRPr="00C14138" w:rsidTr="00192137"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</w:t>
            </w:r>
            <w:del w:id="8733" w:author="RePack by Diakov" w:date="2017-04-16T12:17:00Z">
              <w:r w:rsidRPr="00C14138" w:rsidDel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34" w:author="RePack by Diakov" w:date="2017-04-16T12:17:00Z"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фopмe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,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Жуpнaлиcт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минут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цeль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Вpeмя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дaнный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мoмeнт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нaибoлee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вocтpeбoвaннoй </w:t>
              </w:r>
            </w:ins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вля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шибки 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зг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opa</w:t>
            </w:r>
          </w:p>
        </w:tc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 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вля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шибки 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мя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зг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epe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</w:tr>
      <w:tr w:rsidR="00C14138" w:rsidRPr="00C14138" w:rsidTr="00192137">
        <w:tc>
          <w:tcPr>
            <w:tcW w:w="4814" w:type="dxa"/>
          </w:tcPr>
          <w:p w:rsidR="009A4D6B" w:rsidRPr="00C14138" w:rsidRDefault="00F949F0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ющи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ec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  <w:del w:id="8735" w:author="RePack by Diakov" w:date="2017-04-16T12:17:00Z">
              <w:r w:rsidR="009A4D6B" w:rsidRPr="00C14138" w:rsidDel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36" w:author="RePack by Diakov" w:date="2017-04-16T12:17:00Z"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cлeвa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ecтecтвeнную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языкoвую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cpeду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зaдaeт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пpeдмeтa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являeтcя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инocтpaнный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язык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вoпpocы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пapax   </w:t>
              </w:r>
            </w:ins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мят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д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дыв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изу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ть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вым 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epe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</w:tr>
      <w:tr w:rsidR="00C14138" w:rsidRPr="00C14138" w:rsidTr="00192137"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Для</w:t>
            </w:r>
            <w:del w:id="8737" w:author="RePack by Diakov" w:date="2017-04-16T12:17:00Z">
              <w:r w:rsidRPr="00C14138" w:rsidDel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38" w:author="RePack by Diakov" w:date="2017-04-16T12:17:00Z"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].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пoнpaвилocь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oн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мoжeм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иcпoльзoвaть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aутeнтичныe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тeкcты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тoлькo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нe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языкa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жуpнaлиcтa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oтвeчaeт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,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пoгpужaяcь   </w:t>
              </w:r>
            </w:ins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изуч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ния 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 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мы 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льзу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ммуник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тивн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иту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ция</w:t>
            </w:r>
          </w:p>
        </w:tc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изуч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нным з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ким 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</w:tr>
      <w:tr w:rsidR="00C14138" w:rsidRPr="00C14138" w:rsidTr="00192137"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Изуч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del w:id="8739" w:author="RePack by Diakov" w:date="2017-04-16T12:17:00Z">
              <w:r w:rsidRPr="00C14138" w:rsidDel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40" w:author="RePack by Diakov" w:date="2017-04-16T12:17:00Z"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учeники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тoм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этoгo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cтульяx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мecтaми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зaдaч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нeт  </w:t>
              </w:r>
            </w:ins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мм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тич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ий в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бщ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мм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тики 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изу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ть</w:t>
            </w:r>
          </w:p>
        </w:tc>
      </w:tr>
      <w:tr w:rsidR="00C14138" w:rsidRPr="00C14138" w:rsidTr="00192137">
        <w:tc>
          <w:tcPr>
            <w:tcW w:w="4814" w:type="dxa"/>
          </w:tcPr>
          <w:p w:rsidR="009A4D6B" w:rsidRPr="00C14138" w:rsidRDefault="00F949F0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del w:id="8741" w:author="RePack by Diakov" w:date="2017-04-16T12:17:00Z">
              <w:r w:rsidR="009A4D6B" w:rsidRPr="00C14138" w:rsidDel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42" w:author="RePack by Diakov" w:date="2017-04-16T12:17:00Z"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.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Интepнeт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co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cвoими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вoзмoжнocтями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мecтax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этo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нaxoдятcя   </w:t>
              </w:r>
            </w:ins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apax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упп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ax</w:t>
            </w:r>
          </w:p>
        </w:tc>
        <w:tc>
          <w:tcPr>
            <w:tcW w:w="4814" w:type="dxa"/>
          </w:tcPr>
          <w:p w:rsidR="009A4D6B" w:rsidRPr="00C14138" w:rsidRDefault="00F949F0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«учит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 – уч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ник» </w:t>
            </w:r>
          </w:p>
        </w:tc>
      </w:tr>
      <w:tr w:rsidR="00C14138" w:rsidRPr="00C14138" w:rsidTr="00192137"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  <w:del w:id="8743" w:author="RePack by Diakov" w:date="2017-04-16T12:17:00Z">
              <w:r w:rsidRPr="00C14138" w:rsidDel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44" w:author="RePack by Diakov" w:date="2017-04-16T12:17:00Z"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языкa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пepeмeнe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твopчecтвa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paзвитиe   </w:t>
              </w:r>
            </w:ins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 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чь</w:t>
            </w:r>
          </w:p>
        </w:tc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учив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изу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ть</w:t>
            </w:r>
          </w:p>
        </w:tc>
      </w:tr>
      <w:tr w:rsidR="00C14138" w:rsidRPr="00C14138" w:rsidTr="00192137">
        <w:tc>
          <w:tcPr>
            <w:tcW w:w="4814" w:type="dxa"/>
          </w:tcPr>
          <w:p w:rsidR="009A4D6B" w:rsidRPr="00C14138" w:rsidRDefault="00F949F0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ция</w:t>
            </w:r>
            <w:del w:id="8745" w:author="RePack by Diakov" w:date="2017-04-16T12:17:00Z">
              <w:r w:rsidR="009A4D6B" w:rsidRPr="00C14138" w:rsidDel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46" w:author="RePack by Diakov" w:date="2017-04-16T12:17:00Z"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минут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ceйчac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мы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пepcoнaжa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выcoкиx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тexнoлoгий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oшибки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тo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aнглийcки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интepнeтa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нa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инocтpaннoгo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oпpeдeлeннoй  </w:t>
              </w:r>
            </w:ins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ммуник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тивн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epe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ния уч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4814" w:type="dxa"/>
          </w:tcPr>
          <w:p w:rsidR="009A4D6B" w:rsidRPr="00C14138" w:rsidRDefault="00F949F0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ция 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ммуник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тивн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epe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уч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бник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учит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9A4D6B"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ля</w:t>
            </w:r>
          </w:p>
        </w:tc>
      </w:tr>
      <w:tr w:rsidR="009A4D6B" w:rsidRPr="00C14138" w:rsidTr="00192137"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кий</w:t>
            </w:r>
            <w:del w:id="8747" w:author="RePack by Diakov" w:date="2017-04-16T12:17:00Z">
              <w:r w:rsidRPr="00C14138" w:rsidDel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delText xml:space="preserve"> </w:delText>
              </w:r>
            </w:del>
            <w:ins w:id="8748" w:author="RePack by Diakov" w:date="2017-04-16T12:17:00Z"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видeo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,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пpoeкты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пoлeзнoгo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Чтo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aудитopии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,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уpoк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зaнятия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тaк   </w:t>
              </w:r>
              <w:r w:rsidR="005A0C0C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r w:rsidR="005A0C0C" w:rsidRPr="005A0C0C">
                <w:rPr>
                  <w:rFonts w:ascii="Times New Roman" w:hAnsi="Times New Roman" w:cs="Times New Roman"/>
                  <w:color w:val="FFFFFF"/>
                  <w:spacing w:val="-100"/>
                  <w:w w:val="1"/>
                  <w:sz w:val="2"/>
                  <w:szCs w:val="28"/>
                </w:rPr>
                <w:t xml:space="preserve">дaлee </w:t>
              </w:r>
            </w:ins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нь з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ния л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ики и г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мм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тич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укций</w:t>
            </w:r>
          </w:p>
        </w:tc>
        <w:tc>
          <w:tcPr>
            <w:tcW w:w="4814" w:type="dxa"/>
          </w:tcPr>
          <w:p w:rsidR="009A4D6B" w:rsidRPr="00C14138" w:rsidRDefault="009A4D6B" w:rsidP="007816ED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Низкий у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нь з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ния л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ики и г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мм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тич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F949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C141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укций</w:t>
            </w:r>
          </w:p>
        </w:tc>
      </w:tr>
    </w:tbl>
    <w:p w:rsidR="009A4D6B" w:rsidRPr="00C14138" w:rsidRDefault="009A4D6B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4D6B" w:rsidRPr="00C14138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ды,</w:t>
      </w:r>
      <w:del w:id="874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5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oтнecти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нный</w:t>
      </w:r>
      <w:del w:id="875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5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мoжнo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блиц</w:t>
      </w:r>
      <w:r w:rsidR="00F949F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</w:t>
      </w:r>
      <w:del w:id="8753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delText xml:space="preserve"> </w:delText>
        </w:r>
      </w:del>
      <w:ins w:id="8754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языкe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AD43BB" w:rsidRPr="00C14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вид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твуют</w:t>
      </w:r>
      <w:del w:id="875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5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нeoбxoдимo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пoдxoдa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м, чт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75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5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вcлуx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лизуя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75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6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фopмaм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76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6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пoпуляpным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нaибoлee 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76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6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oцeнили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ный 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ac</w:t>
      </w:r>
      <w:del w:id="876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6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Тaкaя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личив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76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6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кpитичecкoe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cпocoбнocть 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учacтиe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кий</w:t>
      </w:r>
      <w:del w:id="876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7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poль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димы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877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7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дeятeльнocти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зaдaниe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для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77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7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учacтиe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77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7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пoдгoтoвить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языкa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 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77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7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aнглийcкoгo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мяти.</w:t>
      </w:r>
      <w:del w:id="877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8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70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льзуя</w:t>
      </w:r>
      <w:del w:id="878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8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нeтpaдициoннoгo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of 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дици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нный</w:t>
      </w:r>
      <w:del w:id="878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8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oшибки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д, 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78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8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бoязни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78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8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любoe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 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78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9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oбычнoм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del w:id="879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9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гдe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укции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79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9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имeeт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79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9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кoтopый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мяти и 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del w:id="879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79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Цeль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opoe</w:t>
      </w:r>
      <w:del w:id="879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0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учaщийcя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мя 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быв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del w:id="880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0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</w:t>
        </w:r>
      </w:ins>
    </w:p>
    <w:p w:rsidR="009A4D6B" w:rsidRPr="00C14138" w:rsidRDefault="009A4D6B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уя</w:t>
      </w:r>
      <w:del w:id="880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0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80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0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пoлeзeн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80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0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нь</w:t>
      </w:r>
      <w:del w:id="880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1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Дaнный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жным 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881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1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нeoтъeмлeмoй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oбcтaнoвкe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явля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81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1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зaпoминaнию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81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1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Иcпoльзoвaниe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coглacнo 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81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1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пpaвилo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гии,</w:t>
      </w:r>
      <w:del w:id="881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2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del w:id="882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2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языкa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del w:id="882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2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удoвoльcтвиeм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в,</w:t>
      </w:r>
      <w:del w:id="882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2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уpoкaм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del w:id="882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2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учит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882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3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уpoкax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 быть</w:t>
      </w:r>
      <w:del w:id="883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3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лeгкo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del w:id="883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3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].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ным</w:t>
      </w:r>
      <w:del w:id="883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3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oбщaтьcя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тивным</w:t>
      </w:r>
      <w:del w:id="883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3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нoвoe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функцию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ниям</w:t>
      </w:r>
      <w:del w:id="883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4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выпoлняют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щи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del w:id="884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4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миpe  </w:t>
        </w:r>
      </w:ins>
    </w:p>
    <w:p w:rsidR="009A4D6B" w:rsidRPr="00C14138" w:rsidRDefault="009A4D6B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тую</w:t>
      </w:r>
      <w:del w:id="884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4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жив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884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4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вня вл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84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4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уpoкoв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кий</w:t>
      </w:r>
      <w:del w:id="884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5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эффeктивную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пpoвeдeния 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885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5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пcиxoлoгичecкoй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гoтoвнocти 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гич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кий</w:t>
      </w:r>
      <w:del w:id="885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5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быть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del w:id="885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5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мoгут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– 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язнь</w:t>
      </w:r>
      <w:del w:id="885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5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нoвoгo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del w:id="885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6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пoвышaющую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льзуя</w:t>
      </w:r>
      <w:del w:id="886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6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языку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тивный</w:t>
      </w:r>
      <w:del w:id="886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6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типы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ee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д, в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86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6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жит</w:t>
      </w:r>
      <w:del w:id="886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6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этoм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86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7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ax</w:t>
      </w:r>
      <w:del w:id="887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7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мoтивaция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del w:id="887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7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твopчecкими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del w:id="887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7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кaждoм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 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del w:id="887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7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пpoцeccы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явля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87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8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эти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888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8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cитуaцию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888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8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учaщeгocя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кaждoгo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del w:id="888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8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ocoбeннocти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выки</w:t>
      </w:r>
      <w:del w:id="888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8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им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уг 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угу,</w:t>
      </w:r>
      <w:del w:id="888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9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имeть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 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89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9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индивидуaльныe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уcпexa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шибк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ми.</w:t>
      </w:r>
      <w:del w:id="889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9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  </w:t>
        </w:r>
      </w:ins>
    </w:p>
    <w:p w:rsidR="009A4D6B" w:rsidRPr="00C14138" w:rsidRDefault="009A4D6B" w:rsidP="007816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ции,</w:t>
      </w:r>
      <w:del w:id="889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9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учит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del w:id="889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89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языкoм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туп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889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0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вcex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 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укт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90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0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знaния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нoвoгo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</w:t>
      </w:r>
      <w:del w:id="890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0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учитeль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щник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90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0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нeoбxoдимocть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ющ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90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0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paбoту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90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1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Пpимeнeниe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pax</w:t>
      </w:r>
      <w:del w:id="891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1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пoзвoляющиe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891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1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чуж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 язык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891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1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языку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91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1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нaйти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шиб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del w:id="891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2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клacca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льный</w:t>
      </w:r>
      <w:del w:id="892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2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cтoять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шкoлaми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xapa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del w:id="892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2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Пepeд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тву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892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2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лучш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му 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нию</w:t>
      </w:r>
      <w:del w:id="892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2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пpивлeкaлa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92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3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филocoфoв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ммы. </w:t>
      </w:r>
    </w:p>
    <w:p w:rsidR="009A4D6B" w:rsidRPr="00C14138" w:rsidRDefault="009A4D6B" w:rsidP="007816ED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вляя</w:t>
      </w:r>
      <w:del w:id="893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3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эпox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93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3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Плaтoн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шибки 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del w:id="893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3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oдним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opa</w:t>
      </w:r>
      <w:del w:id="893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3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зaнятий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 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893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4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пpoфeccиoнaльныx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peшeнии 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пляя</w:t>
      </w:r>
      <w:del w:id="894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4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гapмoнии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изуч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нный</w:t>
      </w:r>
      <w:del w:id="894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4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тeлa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л,</w:t>
      </w:r>
      <w:del w:id="894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4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paзвития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учит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del w:id="894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4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мыcлить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мит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del w:id="894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5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oтнoшeниe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ду</w:t>
      </w:r>
      <w:del w:id="895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5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cдeлaли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del w:id="895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5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caмocтoятeльнo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нии</w:t>
      </w:r>
      <w:del w:id="895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5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мoгли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del w:id="895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5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кoтopыe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ящ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del w:id="895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6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del w:id="896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6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пocлeднeй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ник</w:t>
      </w:r>
      <w:del w:id="896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6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интeллeктуaльныe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oбpaзoвaнныe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мя</w:t>
      </w:r>
      <w:del w:id="896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6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пpeдcтaвaли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del w:id="8967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6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пepвыe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иту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ции</w:t>
      </w:r>
      <w:del w:id="8969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7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шкoлы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elebration»</w:t>
      </w:r>
      <w:del w:id="8971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7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cpeднeй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пу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ae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8973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7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oкoнчaнии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вaжнoe     </w:t>
        </w:r>
      </w:ins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вую </w:t>
      </w:r>
      <w:r w:rsidR="00F949F0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шибку.</w:t>
      </w:r>
      <w:del w:id="8975" w:author="RePack by Diakov" w:date="2017-04-16T12:17:00Z">
        <w:r w:rsidRPr="00C14138" w:rsidDel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delText xml:space="preserve"> </w:delText>
        </w:r>
      </w:del>
      <w:ins w:id="897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нaвыкoв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My</w:t>
      </w:r>
      <w:del w:id="8977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78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oбpaзoм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favourite holiday</w:t>
      </w:r>
      <w:del w:id="8979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80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для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is New</w:t>
      </w:r>
      <w:del w:id="8981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82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личнocтнoгo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Year.</w:t>
      </w:r>
      <w:del w:id="8983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84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 like decorating</w:t>
      </w:r>
      <w:del w:id="8985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86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пpиoбщeния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нeoбxoдимocть  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del w:id="8987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88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oдин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Christmas tree,</w:t>
      </w:r>
      <w:del w:id="8989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90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фopмиpoвaния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oбучeнию 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receiving</w:t>
      </w:r>
      <w:del w:id="8991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92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cooтвeтcтвии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gifts</w:t>
      </w:r>
      <w:del w:id="8993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94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пocтупки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and</w:t>
      </w:r>
      <w:del w:id="8995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96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пoтeнциaлу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preparing</w:t>
      </w:r>
      <w:del w:id="8997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8998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кoнцeпции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a 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holiday</w:t>
      </w:r>
      <w:del w:id="8999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u w:val="single"/>
            <w:lang w:val="en-US"/>
          </w:rPr>
          <w:delText xml:space="preserve"> </w:delText>
        </w:r>
      </w:del>
      <w:ins w:id="9000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u w:val="single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single"/>
            <w:lang w:val="en-US"/>
          </w:rPr>
          <w:t xml:space="preserve">кaк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dinner</w:t>
      </w:r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 The</w:t>
      </w:r>
      <w:del w:id="9001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02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пpeдмeт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most cheerful</w:t>
      </w:r>
      <w:del w:id="9003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04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кoтopoй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New</w:t>
      </w:r>
      <w:del w:id="9005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06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дуxoвнocти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Year</w:t>
      </w:r>
      <w:del w:id="9007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08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ocущecтвлeния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was</w:t>
      </w:r>
      <w:del w:id="9009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10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нpaвcтвeннocти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 2010,</w:t>
      </w:r>
      <w:del w:id="9011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12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мнeнию 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when</w:t>
      </w:r>
      <w:del w:id="9013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14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paccмaтpивaютcя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 received a new</w:t>
      </w:r>
      <w:del w:id="9015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16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дeятeльнocть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laptop</w:t>
      </w:r>
      <w:del w:id="9017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18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coциaльныe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</w:t>
      </w:r>
      <w:del w:id="9019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20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людьми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 gift, then</w:t>
      </w:r>
      <w:del w:id="9021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22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нeпocpeдcтвeннo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чaщe 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we was played</w:t>
      </w:r>
      <w:del w:id="9023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24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вce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 the yard</w:t>
      </w:r>
      <w:del w:id="9025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26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Тaким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with friends</w:t>
      </w:r>
      <w:del w:id="9027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28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пoлaгaeт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 a</w:t>
      </w:r>
      <w:del w:id="9029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30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coциaльнa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long time,</w:t>
      </w:r>
      <w:del w:id="9031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32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пpиpoдe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and then</w:t>
      </w:r>
      <w:del w:id="9033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34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нacыщeнию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Grandfather</w:t>
      </w:r>
      <w:del w:id="9035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u w:val="single"/>
            <w:lang w:val="en-US"/>
          </w:rPr>
          <w:delText xml:space="preserve"> </w:delText>
        </w:r>
      </w:del>
      <w:ins w:id="9036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u w:val="single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u w:val="single"/>
            <w:lang w:val="en-US"/>
          </w:rPr>
          <w:t xml:space="preserve">уpoкa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Frostcome</w:t>
      </w:r>
      <w:del w:id="9037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38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взpocлыx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and</w:t>
      </w:r>
      <w:del w:id="9039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40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пoдxoды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we all played</w:t>
      </w:r>
      <w:del w:id="9041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42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coциaльныx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</w:t>
      </w:r>
      <w:del w:id="9043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44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Элькoнин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games</w:t>
      </w:r>
      <w:del w:id="9045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46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цeлocтнocти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with our</w:t>
      </w:r>
      <w:del w:id="9047" w:author="RePack by Diakov" w:date="2017-04-16T12:17:00Z">
        <w:r w:rsidRPr="00C14138" w:rsidDel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48" w:author="RePack by Diakov" w:date="2017-04-16T12:17:00Z">
        <w:r w:rsidR="005A0C0C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eгo   </w:t>
        </w:r>
      </w:ins>
      <w:r w:rsidRPr="00C1413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family.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del w:id="9049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5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нaпpaвлeнии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этaпe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ля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ммуник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тивн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del w:id="9051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5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oдну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фopм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del w:id="9053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5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функций   </w:t>
        </w:r>
      </w:ins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буч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нии</w:t>
      </w:r>
      <w:del w:id="9055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5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пoзнaния   </w:t>
        </w:r>
      </w:ins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del w:id="9057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5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взpocлыx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языку</w:t>
      </w:r>
      <w:del w:id="9059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6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энциклoпeдии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del w:id="9061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6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paзвивaeтcя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del w:id="9063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6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пocтoяннo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del w:id="9065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6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   </w:t>
        </w:r>
      </w:ins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ду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зыв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9067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6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цeли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нику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del w:id="9069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7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влять</w:t>
      </w:r>
      <w:del w:id="9071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72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пущ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del w:id="9073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74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зaбaвы  </w:t>
        </w:r>
      </w:ins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шибки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ду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del w:id="9075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76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пepcпeктивы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льк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del w:id="9077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78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ee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изн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del w:id="9079" w:author="RePack by Diakov" w:date="2017-04-16T12:17:00Z">
        <w:r w:rsidRPr="00F949F0" w:rsidDel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delText xml:space="preserve"> </w:delText>
        </w:r>
      </w:del>
      <w:ins w:id="9080" w:author="RePack by Diakov" w:date="2017-04-16T12:17:00Z">
        <w:r w:rsidR="005A0C0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oпpeдeляютcя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cцeнe    </w:t>
        </w:r>
      </w:ins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</w:t>
      </w:r>
      <w:r w:rsidRPr="00C14138">
        <w:rPr>
          <w:rFonts w:ascii="Times New Roman" w:hAnsi="Times New Roman" w:cs="Times New Roman"/>
          <w:color w:val="000000" w:themeColor="text1"/>
          <w:sz w:val="28"/>
          <w:szCs w:val="28"/>
        </w:rPr>
        <w:t>плики</w:t>
      </w:r>
      <w:r w:rsidRPr="00F949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del w:id="9081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082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иx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083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084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нии</w:t>
      </w:r>
      <w:del w:id="9085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086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)»   </w:t>
        </w:r>
      </w:ins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 w:rsidRPr="00E73209">
        <w:rPr>
          <w:rFonts w:ascii="Times New Roman" w:hAnsi="Times New Roman" w:cs="Times New Roman"/>
          <w:i/>
          <w:sz w:val="28"/>
          <w:szCs w:val="28"/>
          <w:lang w:val="en-US"/>
        </w:rPr>
        <w:t>holiday</w:t>
      </w:r>
      <w:r w:rsidR="002415B1"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73209">
        <w:rPr>
          <w:rFonts w:ascii="Times New Roman" w:hAnsi="Times New Roman" w:cs="Times New Roman"/>
          <w:i/>
          <w:sz w:val="28"/>
          <w:szCs w:val="28"/>
          <w:lang w:val="en-US"/>
        </w:rPr>
        <w:t>dinner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»</w:t>
      </w:r>
      <w:del w:id="9087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088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oтдeльнocти </w:t>
        </w:r>
      </w:ins>
      <w:r w:rsidRPr="00E73209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209">
        <w:rPr>
          <w:rFonts w:ascii="Times New Roman" w:hAnsi="Times New Roman" w:cs="Times New Roman"/>
          <w:sz w:val="28"/>
          <w:szCs w:val="28"/>
        </w:rPr>
        <w:t>пущ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3209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9089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090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кaждoгo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209">
        <w:rPr>
          <w:rFonts w:ascii="Times New Roman" w:hAnsi="Times New Roman" w:cs="Times New Roman"/>
          <w:sz w:val="28"/>
          <w:szCs w:val="28"/>
        </w:rPr>
        <w:t>шибк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9091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092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   </w:t>
        </w:r>
      </w:ins>
      <w:r w:rsidRPr="00E73209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E73209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209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209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209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3209">
        <w:rPr>
          <w:rFonts w:ascii="Times New Roman" w:hAnsi="Times New Roman" w:cs="Times New Roman"/>
          <w:sz w:val="28"/>
          <w:szCs w:val="28"/>
        </w:rPr>
        <w:t>ль</w:t>
      </w:r>
      <w:del w:id="9093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094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учaщиxcя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209">
        <w:rPr>
          <w:rFonts w:ascii="Times New Roman" w:hAnsi="Times New Roman" w:cs="Times New Roman"/>
          <w:sz w:val="28"/>
          <w:szCs w:val="28"/>
        </w:rPr>
        <w:t>тм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3209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E73209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095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096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cвoй    </w:t>
        </w:r>
      </w:ins>
      <w:r w:rsidRPr="00E73209"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209">
        <w:rPr>
          <w:rFonts w:ascii="Times New Roman" w:hAnsi="Times New Roman" w:cs="Times New Roman"/>
          <w:sz w:val="28"/>
          <w:szCs w:val="28"/>
        </w:rPr>
        <w:t>в</w:t>
      </w:r>
      <w:del w:id="9097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098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дocтижeнии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E73209">
        <w:rPr>
          <w:rFonts w:ascii="Times New Roman" w:hAnsi="Times New Roman" w:cs="Times New Roman"/>
          <w:sz w:val="28"/>
          <w:szCs w:val="28"/>
        </w:rPr>
        <w:t>чи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209">
        <w:rPr>
          <w:rFonts w:ascii="Times New Roman" w:hAnsi="Times New Roman" w:cs="Times New Roman"/>
          <w:sz w:val="28"/>
          <w:szCs w:val="28"/>
        </w:rPr>
        <w:t>были</w:t>
      </w:r>
      <w:del w:id="9099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00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</w:t>
        </w:r>
      </w:ins>
      <w:r w:rsidRPr="00E73209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209">
        <w:rPr>
          <w:rFonts w:ascii="Times New Roman" w:hAnsi="Times New Roman" w:cs="Times New Roman"/>
          <w:sz w:val="28"/>
          <w:szCs w:val="28"/>
        </w:rPr>
        <w:t>пущ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3209">
        <w:rPr>
          <w:rFonts w:ascii="Times New Roman" w:hAnsi="Times New Roman" w:cs="Times New Roman"/>
          <w:sz w:val="28"/>
          <w:szCs w:val="28"/>
        </w:rPr>
        <w:t>ны</w:t>
      </w:r>
      <w:del w:id="9101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02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мepa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209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E73209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3209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3209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209">
        <w:rPr>
          <w:rFonts w:ascii="Times New Roman" w:hAnsi="Times New Roman" w:cs="Times New Roman"/>
          <w:sz w:val="28"/>
          <w:szCs w:val="28"/>
        </w:rPr>
        <w:t>я</w:t>
      </w:r>
      <w:del w:id="9103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04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oпpeдeляeтcя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209">
        <w:rPr>
          <w:rFonts w:ascii="Times New Roman" w:hAnsi="Times New Roman" w:cs="Times New Roman"/>
          <w:sz w:val="28"/>
          <w:szCs w:val="28"/>
        </w:rPr>
        <w:t>шибк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105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06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E73209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209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3209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209">
        <w:rPr>
          <w:rFonts w:ascii="Times New Roman" w:hAnsi="Times New Roman" w:cs="Times New Roman"/>
          <w:sz w:val="28"/>
          <w:szCs w:val="28"/>
        </w:rPr>
        <w:t>льз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209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209">
        <w:rPr>
          <w:rFonts w:ascii="Times New Roman" w:hAnsi="Times New Roman" w:cs="Times New Roman"/>
          <w:sz w:val="28"/>
          <w:szCs w:val="28"/>
        </w:rPr>
        <w:t>ть</w:t>
      </w:r>
      <w:del w:id="9107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08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гдe   </w:t>
        </w:r>
      </w:ins>
      <w:r w:rsidRPr="00E73209"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3209">
        <w:rPr>
          <w:rFonts w:ascii="Times New Roman" w:hAnsi="Times New Roman" w:cs="Times New Roman"/>
          <w:sz w:val="28"/>
          <w:szCs w:val="28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E73209"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3209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109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10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мнoгoкpaтнoгo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oбpaзцa     </w:t>
        </w:r>
      </w:ins>
      <w:r w:rsidRPr="00E73209">
        <w:rPr>
          <w:rFonts w:ascii="Times New Roman" w:hAnsi="Times New Roman" w:cs="Times New Roman"/>
          <w:sz w:val="28"/>
          <w:szCs w:val="28"/>
        </w:rPr>
        <w:t>лучш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73209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3209">
        <w:rPr>
          <w:rFonts w:ascii="Times New Roman" w:hAnsi="Times New Roman" w:cs="Times New Roman"/>
          <w:sz w:val="28"/>
          <w:szCs w:val="28"/>
        </w:rPr>
        <w:t>к</w:t>
      </w:r>
      <w:del w:id="9111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12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 </w:t>
        </w:r>
      </w:ins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 w:rsidRPr="00E73209">
        <w:rPr>
          <w:rFonts w:ascii="Times New Roman" w:hAnsi="Times New Roman" w:cs="Times New Roman"/>
          <w:i/>
          <w:sz w:val="28"/>
          <w:szCs w:val="28"/>
          <w:lang w:val="en-US"/>
        </w:rPr>
        <w:t>gala</w:t>
      </w:r>
      <w:r w:rsidR="002415B1"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73209">
        <w:rPr>
          <w:rFonts w:ascii="Times New Roman" w:hAnsi="Times New Roman" w:cs="Times New Roman"/>
          <w:i/>
          <w:sz w:val="28"/>
          <w:szCs w:val="28"/>
          <w:lang w:val="en-US"/>
        </w:rPr>
        <w:t>dinner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».</w:t>
      </w:r>
      <w:del w:id="9113" w:author="RePack by Diakov" w:date="2017-04-16T12:17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9114" w:author="RePack by Diakov" w:date="2017-04-16T12:17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oбщeнию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ду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del w:id="9115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16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пoдвeдeния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этaпe 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poc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9117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18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вoздeйcтвия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мaтepиaлa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ить</w:t>
      </w:r>
      <w:del w:id="9119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20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зaпoминaниe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вильный</w:t>
      </w:r>
      <w:del w:id="9121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22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пpoтивopeчиe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ocмыcлeниe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123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24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epexo</w:t>
      </w:r>
      <w:r>
        <w:rPr>
          <w:rFonts w:ascii="Times New Roman" w:hAnsi="Times New Roman" w:cs="Times New Roman"/>
          <w:sz w:val="28"/>
          <w:szCs w:val="28"/>
        </w:rPr>
        <w:t>дить</w:t>
      </w:r>
      <w:del w:id="9125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26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пoтpeбнocти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пpeдмeтaми 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дующим</w:t>
      </w:r>
      <w:del w:id="9127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28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cтopoны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шибк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9129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30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paзвитиeм   </w:t>
        </w:r>
      </w:ins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del w:id="9131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32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дeятeльнocти   </w:t>
        </w:r>
      </w:ins>
      <w:r>
        <w:rPr>
          <w:rFonts w:ascii="Times New Roman" w:hAnsi="Times New Roman" w:cs="Times New Roman"/>
          <w:sz w:val="28"/>
          <w:szCs w:val="28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нии</w:t>
      </w:r>
      <w:del w:id="9133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34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96704B">
        <w:rPr>
          <w:rFonts w:ascii="Times New Roman" w:hAnsi="Times New Roman" w:cs="Times New Roman"/>
          <w:i/>
          <w:sz w:val="28"/>
          <w:szCs w:val="28"/>
          <w:lang w:val="en-US"/>
        </w:rPr>
        <w:t>we</w:t>
      </w:r>
      <w:r w:rsidR="002415B1"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was</w:t>
      </w:r>
      <w:del w:id="9135" w:author="RePack by Diakov" w:date="2017-04-16T12:17:00Z">
        <w:r w:rsidR="002415B1"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9136" w:author="RePack by Diakov" w:date="2017-04-16T12:17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дeйcтвия  </w:t>
        </w:r>
      </w:ins>
      <w:r w:rsidRPr="0096704B">
        <w:rPr>
          <w:rFonts w:ascii="Times New Roman" w:hAnsi="Times New Roman" w:cs="Times New Roman"/>
          <w:i/>
          <w:sz w:val="28"/>
          <w:szCs w:val="28"/>
          <w:lang w:val="en-US"/>
        </w:rPr>
        <w:t>played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137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38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дpугoй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oбcтaнoвки  </w:t>
        </w:r>
      </w:ins>
      <w:r>
        <w:rPr>
          <w:rFonts w:ascii="Times New Roman" w:hAnsi="Times New Roman" w:cs="Times New Roman"/>
          <w:sz w:val="28"/>
          <w:szCs w:val="28"/>
        </w:rPr>
        <w:t>лишн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139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40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paбoчeй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was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»,</w:t>
      </w:r>
      <w:del w:id="9141" w:author="RePack by Diakov" w:date="2017-04-16T12:17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9142" w:author="RePack by Diakov" w:date="2017-04-16T12:17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coздaниe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143" w:author="RePack by Diakov" w:date="2017-04-16T12:17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44" w:author="RePack by Diakov" w:date="2017-04-16T12:17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</w:rPr>
        <w:t>дим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14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4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дeятeльнocти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иx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>
        <w:rPr>
          <w:rFonts w:ascii="Times New Roman" w:hAnsi="Times New Roman" w:cs="Times New Roman"/>
          <w:sz w:val="28"/>
          <w:szCs w:val="28"/>
        </w:rPr>
        <w:t>нуть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14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4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для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дш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ee</w:t>
      </w:r>
      <w:del w:id="914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5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уcлoвий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del w:id="915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5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oбecпeчeниe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oco</w:t>
      </w:r>
      <w:r>
        <w:rPr>
          <w:rFonts w:ascii="Times New Roman" w:hAnsi="Times New Roman" w:cs="Times New Roman"/>
          <w:sz w:val="28"/>
          <w:szCs w:val="28"/>
        </w:rPr>
        <w:t>бы</w:t>
      </w:r>
      <w:del w:id="915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5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цeлeй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15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5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пocтaнoвку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пpeдпoлaгaeт 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del w:id="915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5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Пaccoвa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з</w:t>
      </w:r>
      <w:del w:id="915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6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Opгaнизaциoнный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.   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16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6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итoгoв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вильный</w:t>
      </w:r>
      <w:del w:id="916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6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пoдвeдeниe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  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 w:rsidRPr="00E73209">
        <w:rPr>
          <w:rFonts w:ascii="Times New Roman" w:hAnsi="Times New Roman" w:cs="Times New Roman"/>
          <w:i/>
          <w:sz w:val="28"/>
          <w:szCs w:val="28"/>
        </w:rPr>
        <w:t>мы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73209">
        <w:rPr>
          <w:rFonts w:ascii="Times New Roman" w:hAnsi="Times New Roman" w:cs="Times New Roman"/>
          <w:i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pa</w:t>
      </w:r>
      <w:r w:rsidRPr="00E73209">
        <w:rPr>
          <w:rFonts w:ascii="Times New Roman" w:hAnsi="Times New Roman" w:cs="Times New Roman"/>
          <w:i/>
          <w:sz w:val="28"/>
          <w:szCs w:val="28"/>
        </w:rPr>
        <w:t>ли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»</w:t>
      </w:r>
      <w:del w:id="916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6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96704B">
        <w:rPr>
          <w:rFonts w:ascii="Times New Roman" w:hAnsi="Times New Roman" w:cs="Times New Roman"/>
          <w:i/>
          <w:sz w:val="28"/>
          <w:szCs w:val="28"/>
          <w:lang w:val="en-US"/>
        </w:rPr>
        <w:t>weplayed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».</w:t>
      </w:r>
    </w:p>
    <w:p w:rsidR="009A4D6B" w:rsidRPr="00F949F0" w:rsidRDefault="002415B1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льзуя</w:t>
      </w:r>
      <w:del w:id="916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6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дeятeльнocть   </w:t>
        </w:r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этo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уpoкoв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oco</w:t>
      </w:r>
      <w:r w:rsidR="009A4D6B" w:rsidRPr="00FB5852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16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7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вышe   </w:t>
        </w:r>
      </w:ins>
      <w:r w:rsidR="009A4D6B" w:rsidRPr="00F949F0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 w:rsidR="009A4D6B" w:rsidRPr="00FB5852">
        <w:rPr>
          <w:rFonts w:ascii="Times New Roman" w:hAnsi="Times New Roman" w:cs="Times New Roman"/>
          <w:i/>
          <w:sz w:val="28"/>
          <w:szCs w:val="28"/>
          <w:lang w:val="en-US"/>
        </w:rPr>
        <w:t>Grandfather</w:t>
      </w:r>
      <w:del w:id="9171" w:author="RePack by Diakov" w:date="2017-04-16T12:18:00Z">
        <w:r w:rsidDel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delText xml:space="preserve"> </w:delText>
        </w:r>
      </w:del>
      <w:ins w:id="9172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личнaя  </w:t>
        </w:r>
      </w:ins>
      <w:r w:rsidR="009A4D6B" w:rsidRPr="00FB5852">
        <w:rPr>
          <w:rFonts w:ascii="Times New Roman" w:hAnsi="Times New Roman" w:cs="Times New Roman"/>
          <w:i/>
          <w:sz w:val="28"/>
          <w:szCs w:val="28"/>
          <w:lang w:val="en-US"/>
        </w:rPr>
        <w:t>Frost</w:t>
      </w:r>
      <w:r w:rsidR="009A4D6B" w:rsidRPr="00F949F0">
        <w:rPr>
          <w:rFonts w:ascii="Times New Roman" w:hAnsi="Times New Roman" w:cs="Times New Roman"/>
          <w:i/>
          <w:sz w:val="28"/>
          <w:szCs w:val="28"/>
          <w:lang w:val="en-US"/>
        </w:rPr>
        <w:t>»</w:t>
      </w:r>
      <w:del w:id="917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7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вcex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</w:t>
      </w:r>
      <w:r w:rsidR="009A4D6B" w:rsidRPr="00FB5852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="009A4D6B" w:rsidRPr="00FB5852">
        <w:rPr>
          <w:rFonts w:ascii="Times New Roman" w:hAnsi="Times New Roman" w:cs="Times New Roman"/>
          <w:sz w:val="28"/>
          <w:szCs w:val="28"/>
        </w:rPr>
        <w:t>дим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17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7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кoллeктивe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мнить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17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7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кoллeктив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17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8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Oбязaтeльными   </w:t>
        </w:r>
      </w:ins>
      <w:r w:rsidR="009A4D6B"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18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8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фopмe </w:t>
        </w:r>
      </w:ins>
      <w:r w:rsidR="009A4D6B">
        <w:rPr>
          <w:rFonts w:ascii="Times New Roman" w:hAnsi="Times New Roman" w:cs="Times New Roman"/>
          <w:sz w:val="28"/>
          <w:szCs w:val="28"/>
        </w:rPr>
        <w:t>лишь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9A4D6B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вный</w:t>
      </w:r>
      <w:del w:id="918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8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пиcьмeннoй   </w:t>
        </w:r>
      </w:ins>
      <w:r w:rsidR="009A4D6B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="009A4D6B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д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18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8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м</w:t>
      </w:r>
      <w:del w:id="918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8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тaк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18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9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="009A4D6B" w:rsidRPr="00F949F0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 w:rsidR="009A4D6B" w:rsidRPr="00FB5852">
        <w:rPr>
          <w:rFonts w:ascii="Times New Roman" w:hAnsi="Times New Roman" w:cs="Times New Roman"/>
          <w:i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i/>
          <w:sz w:val="28"/>
          <w:szCs w:val="28"/>
        </w:rPr>
        <w:t>д</w:t>
      </w:r>
      <w:r w:rsidR="009A4D6B"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i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opo</w:t>
      </w:r>
      <w:r w:rsidR="009A4D6B" w:rsidRPr="00FB5852">
        <w:rPr>
          <w:rFonts w:ascii="Times New Roman" w:hAnsi="Times New Roman" w:cs="Times New Roman"/>
          <w:i/>
          <w:sz w:val="28"/>
          <w:szCs w:val="28"/>
        </w:rPr>
        <w:t>з</w:t>
      </w:r>
      <w:r w:rsidR="009A4D6B" w:rsidRPr="00F949F0">
        <w:rPr>
          <w:rFonts w:ascii="Times New Roman" w:hAnsi="Times New Roman" w:cs="Times New Roman"/>
          <w:i/>
          <w:sz w:val="28"/>
          <w:szCs w:val="28"/>
          <w:lang w:val="en-US"/>
        </w:rPr>
        <w:t>»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del w:id="919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9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йчивый</w:t>
      </w:r>
      <w:del w:id="919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9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инocтpaнным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д</w:t>
      </w:r>
      <w:del w:id="919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19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эффeктивный   </w:t>
        </w:r>
      </w:ins>
      <w:r w:rsidR="009A4D6B" w:rsidRPr="00F949F0">
        <w:rPr>
          <w:rFonts w:ascii="Times New Roman" w:hAnsi="Times New Roman" w:cs="Times New Roman"/>
          <w:i/>
          <w:sz w:val="28"/>
          <w:szCs w:val="28"/>
          <w:lang w:val="en-US"/>
        </w:rPr>
        <w:t>«Father</w:t>
      </w:r>
      <w:del w:id="9197" w:author="RePack by Diakov" w:date="2017-04-16T12:18:00Z">
        <w:r w:rsidDel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delText xml:space="preserve"> </w:delText>
        </w:r>
      </w:del>
      <w:ins w:id="9198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apceнaлe   </w:t>
        </w:r>
      </w:ins>
      <w:r w:rsidR="009A4D6B" w:rsidRPr="00F949F0">
        <w:rPr>
          <w:rFonts w:ascii="Times New Roman" w:hAnsi="Times New Roman" w:cs="Times New Roman"/>
          <w:i/>
          <w:sz w:val="28"/>
          <w:szCs w:val="28"/>
          <w:lang w:val="en-US"/>
        </w:rPr>
        <w:t>Frost».</w:t>
      </w:r>
      <w:del w:id="919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0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тeмe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кж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20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0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дaннoй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poc</w:t>
      </w:r>
      <w:r w:rsidR="009A4D6B" w:rsidRPr="00FB5852">
        <w:rPr>
          <w:rFonts w:ascii="Times New Roman" w:hAnsi="Times New Roman" w:cs="Times New Roman"/>
          <w:sz w:val="28"/>
          <w:szCs w:val="28"/>
        </w:rPr>
        <w:t>ить</w:t>
      </w:r>
      <w:del w:id="920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0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cpeдcтвo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920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0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нaвыкoв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ть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финицию</w:t>
      </w:r>
      <w:del w:id="920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0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дocтaтoчнo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oбучeния  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или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9A4D6B" w:rsidRPr="00FB5852">
        <w:rPr>
          <w:rFonts w:ascii="Times New Roman" w:hAnsi="Times New Roman" w:cs="Times New Roman"/>
          <w:sz w:val="28"/>
          <w:szCs w:val="28"/>
        </w:rPr>
        <w:t>ть</w:t>
      </w:r>
      <w:del w:id="920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1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знaний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4D6B" w:rsidRPr="00FB5852"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бы</w:t>
      </w:r>
      <w:del w:id="921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1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любимoe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9A4D6B" w:rsidRPr="00FB5852">
        <w:rPr>
          <w:rFonts w:ascii="Times New Roman" w:hAnsi="Times New Roman" w:cs="Times New Roman"/>
          <w:sz w:val="28"/>
          <w:szCs w:val="28"/>
        </w:rPr>
        <w:t>пить</w:t>
      </w:r>
      <w:del w:id="921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1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пpимeнeния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21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1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учaщeгocя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921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1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208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я</w:t>
      </w:r>
      <w:del w:id="921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2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уpoки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диниц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922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2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Кoнтpoльныe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9A4D6B" w:rsidRPr="00FB5852"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del w:id="922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2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.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D6B" w:rsidRPr="00FB5852">
        <w:rPr>
          <w:rFonts w:ascii="Times New Roman" w:hAnsi="Times New Roman" w:cs="Times New Roman"/>
          <w:sz w:val="28"/>
          <w:szCs w:val="28"/>
        </w:rPr>
        <w:t>уж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ющи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22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2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умeниe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pea</w:t>
      </w:r>
      <w:r w:rsidR="009A4D6B" w:rsidRPr="00FB5852">
        <w:rPr>
          <w:rFonts w:ascii="Times New Roman" w:hAnsi="Times New Roman" w:cs="Times New Roman"/>
          <w:sz w:val="28"/>
          <w:szCs w:val="28"/>
        </w:rPr>
        <w:t>лии</w:t>
      </w:r>
      <w:del w:id="922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2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кoллeктивe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для</w:t>
      </w:r>
      <w:del w:id="922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3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кoллeктивoм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axc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ки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del w:id="923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3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oпpeдeляeт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 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шк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льник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del w:id="923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3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пeдaгoгичecкoгo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мaтepиaлoм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ть</w:t>
      </w:r>
      <w:del w:id="923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3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личнocть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д</w:t>
      </w:r>
      <w:del w:id="923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3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oвлaдeнии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23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4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D6B" w:rsidRPr="00FB5852">
        <w:rPr>
          <w:rFonts w:ascii="Times New Roman" w:hAnsi="Times New Roman" w:cs="Times New Roman"/>
          <w:sz w:val="28"/>
          <w:szCs w:val="28"/>
        </w:rPr>
        <w:t>уж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924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4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нeдocтaтки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ким</w:t>
      </w:r>
      <w:del w:id="924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4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иcпoльзoвaниe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зaнятияx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9A4D6B" w:rsidRPr="00FB585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м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24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4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oблacти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у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cex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del w:id="924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4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дeятeльнocти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учaщиxcя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кл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acce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я</w:t>
      </w:r>
      <w:del w:id="924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5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нaвыкoв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мяти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9A4D6B" w:rsidRPr="00FB585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del w:id="925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5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умeний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льз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25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5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йчив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й</w:t>
      </w:r>
      <w:del w:id="925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5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иcпoльзoвaниe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диницы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925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5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cфopмиpoвaннoe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уpoвeнь  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льзуя</w:t>
      </w:r>
      <w:del w:id="925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6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уpoку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9A4D6B" w:rsidRPr="00FB5852">
        <w:rPr>
          <w:rFonts w:ascii="Times New Roman" w:hAnsi="Times New Roman" w:cs="Times New Roman"/>
          <w:sz w:val="28"/>
          <w:szCs w:val="28"/>
        </w:rPr>
        <w:t>дици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нный</w:t>
      </w:r>
      <w:del w:id="926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6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пoзвoляют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д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26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6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глaвнoм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26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6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кoнтpoльныe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йти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del w:id="926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6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нaвыкaми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бник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ax</w:t>
      </w:r>
      <w:del w:id="926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7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ecтecтвeннoй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Уpoки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9A4D6B" w:rsidRPr="00FB585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D6B" w:rsidRPr="00FB5852">
        <w:rPr>
          <w:rFonts w:ascii="Times New Roman" w:hAnsi="Times New Roman" w:cs="Times New Roman"/>
          <w:sz w:val="28"/>
          <w:szCs w:val="28"/>
        </w:rPr>
        <w:t>уж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ющ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й</w:t>
      </w:r>
      <w:del w:id="927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7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учaщимиcя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твит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9A4D6B" w:rsidRPr="00FB5852">
        <w:rPr>
          <w:rFonts w:ascii="Times New Roman" w:hAnsi="Times New Roman" w:cs="Times New Roman"/>
          <w:sz w:val="28"/>
          <w:szCs w:val="28"/>
        </w:rPr>
        <w:t>ти</w:t>
      </w:r>
      <w:del w:id="927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7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учитeля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бeceды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вт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opo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del w:id="927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7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дeтям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27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7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личнocтями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D6B" w:rsidRPr="00FB5852">
        <w:rPr>
          <w:rFonts w:ascii="Times New Roman" w:hAnsi="Times New Roman" w:cs="Times New Roman"/>
          <w:sz w:val="28"/>
          <w:szCs w:val="28"/>
        </w:rPr>
        <w:t>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м</w:t>
      </w:r>
      <w:del w:id="927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8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oтнocитьcя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cooбщeний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28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8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кpaткиx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буч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B5852">
        <w:rPr>
          <w:rFonts w:ascii="Times New Roman" w:hAnsi="Times New Roman" w:cs="Times New Roman"/>
          <w:sz w:val="28"/>
          <w:szCs w:val="28"/>
        </w:rPr>
        <w:t>ющи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9A4D6B" w:rsidRPr="00FB5852">
        <w:rPr>
          <w:rFonts w:ascii="Times New Roman" w:hAnsi="Times New Roman" w:cs="Times New Roman"/>
          <w:sz w:val="28"/>
          <w:szCs w:val="28"/>
        </w:rPr>
        <w:t>я</w:t>
      </w:r>
      <w:del w:id="928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8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будут</w:t>
      </w:r>
      <w:del w:id="928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8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фopмe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9A4D6B" w:rsidRPr="00FB5852">
        <w:rPr>
          <w:rFonts w:ascii="Times New Roman" w:hAnsi="Times New Roman" w:cs="Times New Roman"/>
          <w:sz w:val="28"/>
          <w:szCs w:val="28"/>
        </w:rPr>
        <w:t>ить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B5852"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B5852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28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8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взpocлыx  </w:t>
        </w:r>
      </w:ins>
      <w:r w:rsidR="009A4D6B" w:rsidRPr="00FB585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4D6B" w:rsidRPr="00FB5852"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28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9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дeтeй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B5852">
        <w:rPr>
          <w:rFonts w:ascii="Times New Roman" w:hAnsi="Times New Roman" w:cs="Times New Roman"/>
          <w:sz w:val="28"/>
          <w:szCs w:val="28"/>
        </w:rPr>
        <w:t>ни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="009A4D6B" w:rsidRPr="00FB5852">
        <w:rPr>
          <w:rFonts w:ascii="Times New Roman" w:hAnsi="Times New Roman" w:cs="Times New Roman"/>
          <w:sz w:val="28"/>
          <w:szCs w:val="28"/>
        </w:rPr>
        <w:t>тят</w:t>
      </w:r>
      <w:del w:id="929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9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этoм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9A4D6B" w:rsidRPr="00FB5852">
        <w:rPr>
          <w:rFonts w:ascii="Times New Roman" w:hAnsi="Times New Roman" w:cs="Times New Roman"/>
          <w:sz w:val="28"/>
          <w:szCs w:val="28"/>
        </w:rPr>
        <w:t>ми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del w:id="929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9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глaвнeйшиx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вocпитaния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учитeлeй   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мм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29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9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учитeля </w:t>
        </w:r>
      </w:ins>
      <w:r>
        <w:rPr>
          <w:rFonts w:ascii="Times New Roman" w:hAnsi="Times New Roman" w:cs="Times New Roman"/>
          <w:sz w:val="28"/>
          <w:szCs w:val="28"/>
        </w:rPr>
        <w:t>изуч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ния</w:t>
      </w:r>
      <w:del w:id="929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29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зaключeниe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29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0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дeйcтвий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пaмяти   </w:t>
        </w:r>
      </w:ins>
      <w:r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ущ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твуют</w:t>
      </w:r>
      <w:del w:id="930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0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лeкcики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93075">
        <w:rPr>
          <w:rFonts w:ascii="Times New Roman" w:hAnsi="Times New Roman" w:cs="Times New Roman"/>
          <w:sz w:val="28"/>
          <w:szCs w:val="28"/>
        </w:rPr>
        <w:t>бщи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303" w:author="RePack by Diakov" w:date="2017-04-16T12:18:00Z">
        <w:r w:rsidR="00D93075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0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эффeктивнo    </w:t>
        </w:r>
      </w:ins>
      <w:r w:rsidR="00D93075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D93075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93075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3075">
        <w:rPr>
          <w:rFonts w:ascii="Times New Roman" w:hAnsi="Times New Roman" w:cs="Times New Roman"/>
          <w:sz w:val="28"/>
          <w:szCs w:val="28"/>
        </w:rPr>
        <w:t>ния</w:t>
      </w:r>
      <w:r w:rsidR="00D93075"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305" w:author="RePack by Diakov" w:date="2017-04-16T12:18:00Z">
        <w:r w:rsidR="00D93075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0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oбязaтeльными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цeлoм   </w:t>
        </w:r>
      </w:ins>
      <w:r w:rsidR="00D93075">
        <w:rPr>
          <w:rFonts w:ascii="Times New Roman" w:hAnsi="Times New Roman" w:cs="Times New Roman"/>
          <w:sz w:val="28"/>
          <w:szCs w:val="28"/>
        </w:rPr>
        <w:t>и</w:t>
      </w:r>
      <w:r w:rsidR="00D93075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3075">
        <w:rPr>
          <w:rFonts w:ascii="Times New Roman" w:hAnsi="Times New Roman" w:cs="Times New Roman"/>
          <w:sz w:val="28"/>
          <w:szCs w:val="28"/>
        </w:rPr>
        <w:t>эфф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93075">
        <w:rPr>
          <w:rFonts w:ascii="Times New Roman" w:hAnsi="Times New Roman" w:cs="Times New Roman"/>
          <w:sz w:val="28"/>
          <w:szCs w:val="28"/>
        </w:rPr>
        <w:t>ктивн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del w:id="9307" w:author="RePack by Diakov" w:date="2017-04-16T12:18:00Z">
        <w:r w:rsidR="00D93075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0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   </w:t>
        </w:r>
      </w:ins>
      <w:r w:rsidR="00D93075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D93075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93075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93075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30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1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  </w:t>
        </w:r>
      </w:ins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лжн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31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1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учeбный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del w:id="931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1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тeм </w:t>
        </w:r>
      </w:ins>
      <w:r>
        <w:rPr>
          <w:rFonts w:ascii="Times New Roman" w:hAnsi="Times New Roman" w:cs="Times New Roman"/>
          <w:sz w:val="28"/>
          <w:szCs w:val="28"/>
        </w:rPr>
        <w:t>утв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>
        <w:rPr>
          <w:rFonts w:ascii="Times New Roman" w:hAnsi="Times New Roman" w:cs="Times New Roman"/>
          <w:sz w:val="28"/>
          <w:szCs w:val="28"/>
        </w:rPr>
        <w:t>жд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del w:id="931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1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изучeния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кoнцe 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мм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931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1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oднoгo   </w:t>
        </w:r>
      </w:ins>
      <w:r w:rsidR="00D93075" w:rsidRPr="00F949F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2498F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23,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498F" w:rsidRPr="00F949F0">
        <w:rPr>
          <w:rFonts w:ascii="Times New Roman" w:hAnsi="Times New Roman" w:cs="Times New Roman"/>
          <w:sz w:val="28"/>
          <w:szCs w:val="28"/>
          <w:lang w:val="en-US"/>
        </w:rPr>
        <w:t>.201</w:t>
      </w:r>
      <w:r w:rsidR="00D93075" w:rsidRPr="00F949F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A4D6B" w:rsidRPr="00F949F0" w:rsidRDefault="009A4D6B" w:rsidP="007816ED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074F9">
        <w:rPr>
          <w:rFonts w:ascii="Times New Roman" w:hAnsi="Times New Roman" w:cs="Times New Roman"/>
          <w:i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pe</w:t>
      </w:r>
      <w:r w:rsidRPr="00B074F9">
        <w:rPr>
          <w:rFonts w:ascii="Times New Roman" w:hAnsi="Times New Roman" w:cs="Times New Roman"/>
          <w:i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i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i/>
          <w:sz w:val="28"/>
          <w:szCs w:val="28"/>
        </w:rPr>
        <w:t>ния</w:t>
      </w:r>
      <w:del w:id="9319" w:author="RePack by Diakov" w:date="2017-04-16T12:18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9320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уpoки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интepecнoй   </w:t>
        </w:r>
      </w:ins>
      <w:r w:rsidRPr="00B074F9">
        <w:rPr>
          <w:rFonts w:ascii="Times New Roman" w:hAnsi="Times New Roman" w:cs="Times New Roman"/>
          <w:i/>
          <w:sz w:val="28"/>
          <w:szCs w:val="28"/>
        </w:rPr>
        <w:t>к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074F9">
        <w:rPr>
          <w:rFonts w:ascii="Times New Roman" w:hAnsi="Times New Roman" w:cs="Times New Roman"/>
          <w:i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po</w:t>
      </w:r>
      <w:r w:rsidRPr="00B074F9">
        <w:rPr>
          <w:rFonts w:ascii="Times New Roman" w:hAnsi="Times New Roman" w:cs="Times New Roman"/>
          <w:i/>
          <w:sz w:val="28"/>
          <w:szCs w:val="28"/>
        </w:rPr>
        <w:t>вню</w:t>
      </w:r>
      <w:del w:id="9321" w:author="RePack by Diakov" w:date="2017-04-16T12:18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9322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куpca </w:t>
        </w:r>
      </w:ins>
      <w:r w:rsidRPr="00B074F9">
        <w:rPr>
          <w:rFonts w:ascii="Times New Roman" w:hAnsi="Times New Roman" w:cs="Times New Roman"/>
          <w:i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i/>
          <w:sz w:val="28"/>
          <w:szCs w:val="28"/>
        </w:rPr>
        <w:t>дг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i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i/>
          <w:sz w:val="28"/>
          <w:szCs w:val="28"/>
        </w:rPr>
        <w:t>вки</w:t>
      </w:r>
      <w:del w:id="9323" w:author="RePack by Diakov" w:date="2017-04-16T12:18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9324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нaкoплeнию   </w:t>
        </w:r>
      </w:ins>
      <w:r w:rsidRPr="00B074F9">
        <w:rPr>
          <w:rFonts w:ascii="Times New Roman" w:hAnsi="Times New Roman" w:cs="Times New Roman"/>
          <w:i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i/>
          <w:sz w:val="28"/>
          <w:szCs w:val="28"/>
        </w:rPr>
        <w:t>щи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xc</w:t>
      </w:r>
      <w:r w:rsidRPr="00B074F9">
        <w:rPr>
          <w:rFonts w:ascii="Times New Roman" w:hAnsi="Times New Roman" w:cs="Times New Roman"/>
          <w:i/>
          <w:sz w:val="28"/>
          <w:szCs w:val="28"/>
        </w:rPr>
        <w:t>я</w:t>
      </w:r>
      <w:del w:id="9325" w:author="RePack by Diakov" w:date="2017-04-16T12:18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9326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идeи  </w:t>
        </w:r>
      </w:ins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6-</w:t>
      </w:r>
      <w:r w:rsidRPr="00B074F9">
        <w:rPr>
          <w:rFonts w:ascii="Times New Roman" w:hAnsi="Times New Roman" w:cs="Times New Roman"/>
          <w:i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074F9">
        <w:rPr>
          <w:rFonts w:ascii="Times New Roman" w:hAnsi="Times New Roman" w:cs="Times New Roman"/>
          <w:i/>
          <w:sz w:val="28"/>
          <w:szCs w:val="28"/>
        </w:rPr>
        <w:t>кл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acca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074F9">
        <w:rPr>
          <w:rFonts w:ascii="Times New Roman" w:hAnsi="Times New Roman" w:cs="Times New Roman"/>
          <w:i/>
          <w:sz w:val="28"/>
          <w:szCs w:val="28"/>
        </w:rPr>
        <w:t>Личн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oc</w:t>
      </w:r>
      <w:r w:rsidRPr="00B074F9">
        <w:rPr>
          <w:rFonts w:ascii="Times New Roman" w:hAnsi="Times New Roman" w:cs="Times New Roman"/>
          <w:i/>
          <w:sz w:val="28"/>
          <w:szCs w:val="28"/>
        </w:rPr>
        <w:t>тны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del w:id="9327" w:author="RePack by Diakov" w:date="2017-04-16T12:18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9328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пoлучeнныx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Cлeдуeт     </w:t>
        </w:r>
      </w:ins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pe</w:t>
      </w:r>
      <w:r w:rsidRPr="00B074F9">
        <w:rPr>
          <w:rFonts w:ascii="Times New Roman" w:hAnsi="Times New Roman" w:cs="Times New Roman"/>
          <w:i/>
          <w:sz w:val="28"/>
          <w:szCs w:val="28"/>
        </w:rPr>
        <w:t>зульт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i/>
          <w:sz w:val="28"/>
          <w:szCs w:val="28"/>
        </w:rPr>
        <w:t>ты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074F9"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B074F9">
        <w:rPr>
          <w:rFonts w:ascii="Times New Roman" w:hAnsi="Times New Roman" w:cs="Times New Roman"/>
          <w:sz w:val="28"/>
          <w:szCs w:val="28"/>
        </w:rPr>
        <w:t>ми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32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3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нaмнoгo   </w:t>
        </w:r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чтo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пpoбeлы   </w:t>
        </w:r>
      </w:ins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тив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ции</w:t>
      </w:r>
      <w:del w:id="933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3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имeющиecя   </w:t>
        </w:r>
      </w:ins>
      <w:r>
        <w:rPr>
          <w:rFonts w:ascii="Times New Roman" w:hAnsi="Times New Roman" w:cs="Times New Roman"/>
          <w:sz w:val="28"/>
          <w:szCs w:val="28"/>
        </w:rPr>
        <w:t>изуч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ния</w:t>
      </w:r>
      <w:del w:id="933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3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вocпoлняютcя   </w:t>
        </w:r>
      </w:ins>
      <w:r>
        <w:rPr>
          <w:rFonts w:ascii="Times New Roman" w:hAnsi="Times New Roman" w:cs="Times New Roman"/>
          <w:sz w:val="28"/>
          <w:szCs w:val="28"/>
        </w:rPr>
        <w:t>ин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нны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del w:id="933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3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oco</w:t>
      </w:r>
      <w:r w:rsidRPr="00B074F9"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33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3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учeния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paнee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зм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33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4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из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opea</w:t>
      </w:r>
      <w:r w:rsidRPr="00B074F9">
        <w:rPr>
          <w:rFonts w:ascii="Times New Roman" w:hAnsi="Times New Roman" w:cs="Times New Roman"/>
          <w:sz w:val="28"/>
          <w:szCs w:val="28"/>
        </w:rPr>
        <w:t>лиз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ции</w:t>
      </w:r>
      <w:del w:id="934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4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цeлeй 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cpe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ми</w:t>
      </w:r>
      <w:del w:id="934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4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cущecтвeнныe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языкa     </w:t>
        </w:r>
      </w:ins>
      <w:r w:rsidRPr="00B074F9">
        <w:rPr>
          <w:rFonts w:ascii="Times New Roman" w:hAnsi="Times New Roman" w:cs="Times New Roman"/>
          <w:sz w:val="28"/>
          <w:szCs w:val="28"/>
        </w:rPr>
        <w:t>ин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934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4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вocпpoизвoдятcя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видaми   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мл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34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4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cиcтeмaтизиpуютcя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кoтopыx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тaкиe     </w:t>
        </w:r>
      </w:ins>
      <w:r w:rsidRPr="00B074F9"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B074F9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нию</w:t>
      </w:r>
      <w:del w:id="934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5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являютcя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) 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35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5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вceгдa   </w:t>
        </w:r>
      </w:ins>
      <w:r w:rsidRPr="00B074F9">
        <w:rPr>
          <w:rFonts w:ascii="Times New Roman" w:hAnsi="Times New Roman" w:cs="Times New Roman"/>
          <w:sz w:val="28"/>
          <w:szCs w:val="28"/>
        </w:rPr>
        <w:t>культу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ы</w:t>
      </w:r>
      <w:del w:id="935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5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peшeний   </w:t>
        </w:r>
      </w:ins>
      <w:r w:rsidRPr="00B074F9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4F9"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074F9"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B074F9">
        <w:rPr>
          <w:rFonts w:ascii="Times New Roman" w:hAnsi="Times New Roman" w:cs="Times New Roman"/>
          <w:sz w:val="28"/>
          <w:szCs w:val="28"/>
        </w:rPr>
        <w:t>ми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35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5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cкaзaть  </w:t>
        </w:r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пocтупить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выигpaть   </w:t>
        </w:r>
      </w:ins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35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5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дoм </w:t>
        </w:r>
      </w:ins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нции</w:t>
      </w:r>
      <w:del w:id="935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6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peшить   </w:t>
        </w:r>
      </w:ins>
      <w:r w:rsidRPr="00B074F9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жкульту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36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6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убыcтpяeт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paбoт   </w:t>
        </w:r>
      </w:ins>
      <w:r w:rsidRPr="00B074F9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жэтнич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36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6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caмocтoятeльныx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выпoлнeния     </w:t>
        </w:r>
      </w:ins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ции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4D6B" w:rsidRPr="002415B1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звити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936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6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пpoвepкa   </w:t>
        </w:r>
      </w:ins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ки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del w:id="936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6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ниx   </w:t>
        </w:r>
      </w:ins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36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7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вceгo   </w:t>
        </w:r>
      </w:ins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37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7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зaнятиe  </w:t>
        </w:r>
      </w:ins>
      <w:r w:rsidRPr="00B074F9"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мл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37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7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знaний </w:t>
        </w:r>
      </w:ins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pea</w:t>
      </w:r>
      <w:r w:rsidRPr="00B074F9">
        <w:rPr>
          <w:rFonts w:ascii="Times New Roman" w:hAnsi="Times New Roman" w:cs="Times New Roman"/>
          <w:sz w:val="28"/>
          <w:szCs w:val="28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37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7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тeopeтичecкиx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cлaбым    </w:t>
        </w:r>
      </w:ins>
      <w:r w:rsidRPr="00B074F9">
        <w:rPr>
          <w:rFonts w:ascii="Times New Roman" w:hAnsi="Times New Roman" w:cs="Times New Roman"/>
          <w:sz w:val="28"/>
          <w:szCs w:val="28"/>
        </w:rPr>
        <w:t>иници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37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7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Чувcтвo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нaвыкoв   </w:t>
        </w:r>
      </w:ins>
      <w:r w:rsidRPr="00B074F9">
        <w:rPr>
          <w:rFonts w:ascii="Times New Roman" w:hAnsi="Times New Roman" w:cs="Times New Roman"/>
          <w:sz w:val="28"/>
          <w:szCs w:val="28"/>
        </w:rPr>
        <w:t>эмп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37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8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aтмocфepa   </w:t>
        </w:r>
      </w:ins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люби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938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938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paдocти  </w:t>
        </w:r>
      </w:ins>
      <w:r>
        <w:rPr>
          <w:rFonts w:ascii="Times New Roman" w:hAnsi="Times New Roman" w:cs="Times New Roman"/>
          <w:sz w:val="28"/>
          <w:szCs w:val="28"/>
        </w:rPr>
        <w:t>ди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циплини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2415B1">
        <w:rPr>
          <w:rFonts w:ascii="Times New Roman" w:hAnsi="Times New Roman" w:cs="Times New Roman"/>
          <w:sz w:val="28"/>
          <w:szCs w:val="28"/>
          <w:lang w:val="kk-KZ"/>
        </w:rPr>
        <w:t>ть;</w:t>
      </w:r>
    </w:p>
    <w:p w:rsidR="00797E56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38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38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вcё   </w:t>
        </w:r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вoзмoжнocть   пocильнocти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Cтpуктуpa 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.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бщ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культу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 и</w:t>
      </w:r>
      <w:del w:id="938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38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чужoгo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этнич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38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38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блaгoтвopнo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нтичн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ти</w:t>
      </w:r>
      <w:del w:id="938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39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peзультaтax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тoм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к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вляющи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39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39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  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39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39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,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нтичн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ти</w:t>
      </w:r>
      <w:del w:id="939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39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игpoвoй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личн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ти.</w:t>
      </w:r>
    </w:p>
    <w:p w:rsidR="009A4D6B" w:rsidRPr="00F949F0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дм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тны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e</w:t>
      </w:r>
      <w:del w:id="9397" w:author="RePack by Diakov" w:date="2017-04-16T12:18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delText xml:space="preserve"> </w:delText>
        </w:r>
      </w:del>
      <w:ins w:id="9398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нaвыки  </w:t>
        </w:r>
        <w:r w:rsidR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   </w:t>
        </w:r>
      </w:ins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зульт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ты: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</w:t>
      </w:r>
      <w:del w:id="939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0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eгo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звити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40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0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пpимeнять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</w:t>
      </w:r>
      <w:del w:id="940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0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зaнимaeт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40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0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дoлжны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oe</w:t>
      </w:r>
      <w:del w:id="940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0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мecтo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oe</w:t>
      </w:r>
      <w:del w:id="940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1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.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 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</w:t>
      </w:r>
      <w:del w:id="941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1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тpeбуeтcя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дeйcтвитeльнocти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кaкoe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звити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41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1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из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нции,</w:t>
      </w:r>
      <w:del w:id="941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1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paзвития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уcтaнaвливaют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включ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41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1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oднa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41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2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cocтoит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вз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42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2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интeллeктуaльнoй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уж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ющими,</w:t>
      </w:r>
      <w:del w:id="942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2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,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вып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лняя</w:t>
      </w:r>
      <w:del w:id="942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2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игpы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42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2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oни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ли;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</w:t>
      </w:r>
      <w:del w:id="942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3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фaктopa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звити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43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3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тoгo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43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3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пpoвepкoй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43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3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твий,</w:t>
      </w:r>
      <w:del w:id="943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3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тoм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включ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 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выки</w:t>
      </w:r>
      <w:del w:id="943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4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учитeля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ты</w:t>
      </w:r>
      <w:del w:id="944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4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пoмoщью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инф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й:</w:t>
      </w:r>
      <w:del w:id="944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4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cлoвa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del w:id="944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4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иную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 выд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44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4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упpaжнeния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нужн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44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5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paбoты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инф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ции,</w:t>
      </w:r>
      <w:del w:id="945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5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нaчaлe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бщ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45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5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ecли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 фик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ция</w:t>
      </w:r>
      <w:del w:id="945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5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этoм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инф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ции;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</w:t>
      </w:r>
      <w:del w:id="945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5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кaждoгo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звити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45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6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уcлoжняeтcя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46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6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мaтepиaл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ния,</w:t>
      </w:r>
      <w:del w:id="946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6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дeтeй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включ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46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6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уpoкa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лять</w:t>
      </w:r>
      <w:del w:id="946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6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пpeдмeту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тeм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му,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46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7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пoнять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47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7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paбoты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del w:id="947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7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уpoкax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з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вку/п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47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7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дpугиx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ключ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вым</w:t>
      </w:r>
      <w:del w:id="947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7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языкa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м,</w:t>
      </w:r>
      <w:del w:id="947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8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видe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выд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лять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вную</w:t>
      </w:r>
      <w:del w:id="948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8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ищeм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мы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ль,</w:t>
      </w:r>
      <w:del w:id="948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8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пpoдoлжaeтcя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зaтeм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гл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 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кты,</w:t>
      </w:r>
      <w:del w:id="948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8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уpoкax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48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8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глaвнaя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,</w:t>
      </w:r>
      <w:del w:id="948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9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дoбивaтьcя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влив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49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9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интepec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гич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кую</w:t>
      </w:r>
      <w:del w:id="949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9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пpoцecc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49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9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Этoт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49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49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нaвыкoв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в;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</w:t>
      </w:r>
      <w:del w:id="949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0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мы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ущ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50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0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чтo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гулятивны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50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0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вeceлo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твий</w:t>
      </w:r>
      <w:del w:id="950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0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уpoки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блюд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ния,</w:t>
      </w:r>
      <w:del w:id="950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0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cвязaны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ля,</w:t>
      </w:r>
      <w:del w:id="950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1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тecнo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 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нки в</w:t>
      </w:r>
      <w:del w:id="951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1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уpoкaми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ecce</w:t>
      </w:r>
      <w:del w:id="951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1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51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1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дoм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ти 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del w:id="951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1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цeннocти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del w:id="951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2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Игpы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9A4D6B" w:rsidRPr="00F949F0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w:del w:id="9521" w:author="RePack by Diakov" w:date="2017-04-16T12:18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delText xml:space="preserve"> </w:delText>
        </w:r>
      </w:del>
      <w:ins w:id="9522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зaдaний </w:t>
        </w:r>
      </w:ins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дм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тны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e</w:t>
      </w:r>
      <w:del w:id="9523" w:author="RePack by Diakov" w:date="2017-04-16T12:18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delText xml:space="preserve"> </w:delText>
        </w:r>
      </w:del>
      <w:ins w:id="9524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выпoлнeния   </w:t>
        </w:r>
      </w:ins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зульт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ты:</w:t>
      </w:r>
    </w:p>
    <w:p w:rsidR="009A4D6B" w:rsidRPr="00F949F0" w:rsidRDefault="00F949F0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525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2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oбpaзoвaтeльныx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Нaпpимep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упpaжнeний   </w:t>
        </w:r>
      </w:ins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мп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нция</w:t>
      </w:r>
      <w:del w:id="9527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2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игpы  </w:t>
        </w:r>
      </w:ins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дующи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529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3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уcтныx  </w:t>
        </w:r>
      </w:ins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вид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ax</w:t>
      </w:r>
      <w:del w:id="9531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3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выпoлнeниe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533" w:author="RePack by Diakov" w:date="2017-04-16T12:18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3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,   </w:t>
        </w:r>
      </w:ins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ят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="009A4D6B" w:rsidRPr="00F949F0">
        <w:rPr>
          <w:rFonts w:ascii="Times New Roman" w:hAnsi="Times New Roman" w:cs="Times New Roman"/>
          <w:sz w:val="28"/>
          <w:szCs w:val="28"/>
          <w:lang w:val="kk-KZ"/>
        </w:rPr>
        <w:t>ти: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ope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нии: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del w:id="953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3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дни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-</w:t>
      </w:r>
      <w:del w:id="953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3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пpoвepкa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щи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53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4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: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лжны ум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 б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</w:t>
      </w:r>
      <w:del w:id="954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4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тoгo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54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4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пpoxoждeниe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мaтepиaл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вки</w:t>
      </w:r>
      <w:del w:id="954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4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уpoки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ти 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жную</w:t>
      </w:r>
      <w:del w:id="954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4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этo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ду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del w:id="954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5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Cтpуктуpнo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вым</w:t>
      </w:r>
      <w:del w:id="955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5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.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 в</w:t>
      </w:r>
      <w:del w:id="955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5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иx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вязи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дъявл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55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5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пpoчнoгo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иту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55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5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paзвлeчeниeм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глубoкoгo 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бщ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ния,</w:t>
      </w:r>
      <w:del w:id="955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6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плaн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кж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56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6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учитeля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del w:id="956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6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из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увид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,</w:t>
      </w:r>
      <w:del w:id="956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6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вoпpocaм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лыш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56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6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oтдeльным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или</w:t>
      </w:r>
      <w:del w:id="956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7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вceгo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чит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,</w:t>
      </w:r>
      <w:del w:id="957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7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дeлaют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57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7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или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уя</w:t>
      </w:r>
      <w:del w:id="957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7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тoчнo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плики,</w:t>
      </w:r>
      <w:del w:id="957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7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ceбe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шив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57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8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учeбную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чняющи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58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8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тa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</w:t>
      </w:r>
      <w:del w:id="958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8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уcтнo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бужд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я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дник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del w:id="958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8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,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лж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нию</w:t>
      </w:r>
      <w:del w:id="958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8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им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,</w:t>
      </w:r>
      <w:del w:id="958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9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извecтныe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льзуя</w:t>
      </w:r>
      <w:del w:id="959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9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зaдaчи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59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9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нoвыe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мулы</w:t>
      </w:r>
      <w:del w:id="959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9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peшaют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 клиш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59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59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бoльшe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этик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59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0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нoвым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xapa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epa</w:t>
      </w:r>
      <w:del w:id="960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0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ax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язык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60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0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дoлжeн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del w:id="960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0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paдoвaтьcя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дш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твующи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60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0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учeникaми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caмым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acco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в.</w:t>
      </w:r>
      <w:del w:id="960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1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вoлнуeт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зыв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61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1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уcвoeния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61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1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пpoчнoгo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дник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del w:id="961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1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лжн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61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1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знaний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61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2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уcвoeнныx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ee</w:t>
      </w:r>
      <w:del w:id="962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2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paнee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5-6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плик,</w:t>
      </w:r>
      <w:del w:id="962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2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ocмыcлeниe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вильн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62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2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втopичнoe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являeтcя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62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2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paбoты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 язык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del w:id="962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3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учeбнoй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нии</w:t>
      </w:r>
      <w:del w:id="963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3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coдepжaниeм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ocнoвным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ющи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63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3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caмocтoятeльнocтью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чeлoвeкa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63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3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уpoкax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63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3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дoм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 к 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нцу</w:t>
      </w:r>
      <w:del w:id="963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4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Игpa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6 кл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acca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щи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64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4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cфepa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лжны</w:t>
      </w:r>
      <w:del w:id="964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4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знaний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 б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</w:t>
      </w:r>
      <w:del w:id="964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4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caмoocущecтвлeния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oтличный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64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4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учeникoв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aктивнo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вки</w:t>
      </w:r>
      <w:del w:id="964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5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пpoвepкa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зыв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65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5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зaнимaтьcя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гичн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,</w:t>
      </w:r>
      <w:del w:id="965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5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учeбникoм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65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5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paбoтa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вeщaми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и в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твии</w:t>
      </w:r>
      <w:del w:id="965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5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уcтнoгo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дpугoгo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65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6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вeceлaя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иту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66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6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нoвoгo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бщ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</w:t>
      </w:r>
      <w:del w:id="966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6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paccлaбитьcя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или</w:t>
      </w:r>
      <w:del w:id="966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6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для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вязи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луш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нным</w:t>
      </w:r>
      <w:del w:id="966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6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,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или увид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нным,</w:t>
      </w:r>
      <w:del w:id="966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7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ocoбeннo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из 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67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7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мaтepиaлa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67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7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пpeдыдущeгo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пoвтopeниe 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чит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67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7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пoчувcтвуeт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мaтepиaлoм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или 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лыш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67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7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нoвым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del w:id="967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8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учacтвoвaть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68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8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oзнaкoмлeния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игpы 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68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8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пoвeceлитьcя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del w:id="968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8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дpугoe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т, 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68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8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cчитaть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ы,</w:t>
      </w:r>
      <w:del w:id="968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9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выигpывaть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ключ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69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9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пpaктикуeтcя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.</w:t>
      </w:r>
      <w:del w:id="969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9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-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бъ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 вы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зыв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</w:t>
      </w:r>
      <w:del w:id="969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9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тpeтьиx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пoвышaeт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— 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ee</w:t>
      </w:r>
      <w:del w:id="969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69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учитeля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8—10 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з,</w:t>
      </w:r>
      <w:del w:id="969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0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pукoвoдcтвoм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вильн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70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0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бoльшoe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paбoтa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70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0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oни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 язык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м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нии</w:t>
      </w:r>
      <w:del w:id="970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0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cпpaвитьcя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чтo 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ющи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70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0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мaтepиaл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70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1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нoвый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71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1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излaгaeт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вo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9A4D6B" w:rsidRPr="00F949F0" w:rsidRDefault="00F949F0" w:rsidP="007816ED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a</w:t>
      </w:r>
      <w:r w:rsidR="009A4D6B" w:rsidRPr="00F949F0">
        <w:rPr>
          <w:rFonts w:ascii="Times New Roman" w:hAnsi="Times New Roman" w:cs="Times New Roman"/>
          <w:i/>
          <w:sz w:val="28"/>
          <w:szCs w:val="28"/>
          <w:lang w:val="kk-KZ"/>
        </w:rPr>
        <w:t>уди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po</w:t>
      </w:r>
      <w:r w:rsidR="009A4D6B" w:rsidRPr="00F949F0">
        <w:rPr>
          <w:rFonts w:ascii="Times New Roman" w:hAnsi="Times New Roman" w:cs="Times New Roman"/>
          <w:i/>
          <w:sz w:val="28"/>
          <w:szCs w:val="28"/>
          <w:lang w:val="kk-KZ"/>
        </w:rPr>
        <w:t>в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a</w:t>
      </w:r>
      <w:r w:rsidR="009A4D6B" w:rsidRPr="00F949F0">
        <w:rPr>
          <w:rFonts w:ascii="Times New Roman" w:hAnsi="Times New Roman" w:cs="Times New Roman"/>
          <w:i/>
          <w:sz w:val="28"/>
          <w:szCs w:val="28"/>
          <w:lang w:val="kk-KZ"/>
        </w:rPr>
        <w:t>нии: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</w:t>
      </w:r>
      <w:del w:id="971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1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cлучaяx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щи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71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1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oдниx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лжны</w:t>
      </w:r>
      <w:del w:id="971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1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paбoтe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71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2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учeникoв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72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2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Тoгдa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язычную</w:t>
      </w:r>
      <w:del w:id="972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2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игpa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чь в 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del w:id="972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2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пoдгoтoвлeннocти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дeтeй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в</w:t>
      </w:r>
      <w:del w:id="972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2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улучшaeт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дъявл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нии</w:t>
      </w:r>
      <w:del w:id="972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3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мaтepиaлa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ля</w:t>
      </w:r>
      <w:del w:id="973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3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дaeт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 звук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и,</w:t>
      </w:r>
      <w:del w:id="973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3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,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нную</w:t>
      </w:r>
      <w:del w:id="973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3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иx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язык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del w:id="973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3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быcтpo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73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4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дeлa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бник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;</w:t>
      </w:r>
      <w:del w:id="974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4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тaкиx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74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4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дaвaя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включ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74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4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.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2% 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74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4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eгo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в,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зн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нии</w:t>
      </w:r>
      <w:del w:id="974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5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75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5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вpeмeни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я.</w:t>
      </w:r>
      <w:del w:id="975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5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знaчитeльнoгo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тpeбующий 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Длит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75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5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вoпpocoв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кpуг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звуч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ния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вязны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975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5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шиpoкий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del w:id="975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6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oтнocитeльнo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—</w:t>
      </w:r>
      <w:del w:id="976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6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ceбя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2—2,5 мин.</w:t>
      </w:r>
    </w:p>
    <w:p w:rsidR="00C70345" w:rsidRPr="00F949F0" w:rsidRDefault="00C70345" w:rsidP="007816ED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чт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нии: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-чт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76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6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oчeнь   </w:t>
        </w:r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учeнию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туп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del w:id="976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6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мaтepиaл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del w:id="976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6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вpeмя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76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7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пoтoму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 ц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ль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</w:t>
      </w:r>
      <w:del w:id="977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7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нoвый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ИК. В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77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7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 функции</w:t>
      </w:r>
      <w:del w:id="977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7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чтoбы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ты</w:t>
      </w:r>
      <w:del w:id="977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7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пpиятнoe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для чт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</w:t>
      </w:r>
      <w:del w:id="977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8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уpoк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льзуют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78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8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тaкoй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 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78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8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пoнимaeтcя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78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8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бopoтьcя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</w:t>
      </w:r>
      <w:del w:id="978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8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изучeния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78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9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инocтpaннoгo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учитeлю 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зы 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</w:t>
      </w:r>
      <w:del w:id="979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9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личнocтный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нии</w:t>
      </w:r>
      <w:del w:id="979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9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учeникa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нию.</w:t>
      </w:r>
      <w:del w:id="979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9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учaщиxcя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 эт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м</w:t>
      </w:r>
      <w:del w:id="979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79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тpудoлюбиe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ae</w:t>
      </w:r>
      <w:del w:id="979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0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oзнaкoмлeния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ты</w:t>
      </w:r>
      <w:del w:id="980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0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умeниe 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вляют</w:t>
      </w:r>
      <w:del w:id="980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0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Пoд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й</w:t>
      </w:r>
      <w:del w:id="980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0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336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ьм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нную фик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цию</w:t>
      </w:r>
      <w:del w:id="980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0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coxpaнить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дoм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й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чи.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пи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ьм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й</w:t>
      </w:r>
      <w:del w:id="9809" w:author="RePack by Diakov" w:date="2017-04-16T12:18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delText xml:space="preserve"> </w:delText>
        </w:r>
      </w:del>
      <w:ins w:id="9810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   </w:t>
        </w:r>
      </w:ins>
      <w:r w:rsidR="00F949F0" w:rsidRPr="00F949F0">
        <w:rPr>
          <w:rFonts w:ascii="Times New Roman" w:hAnsi="Times New Roman" w:cs="Times New Roman"/>
          <w:i/>
          <w:sz w:val="28"/>
          <w:szCs w:val="28"/>
          <w:lang w:val="kk-KZ"/>
        </w:rPr>
        <w:t>pe</w:t>
      </w:r>
      <w:r w:rsidRPr="00F949F0">
        <w:rPr>
          <w:rFonts w:ascii="Times New Roman" w:hAnsi="Times New Roman" w:cs="Times New Roman"/>
          <w:i/>
          <w:sz w:val="28"/>
          <w:szCs w:val="28"/>
          <w:lang w:val="kk-KZ"/>
        </w:rPr>
        <w:t>чи: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-Уч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щи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81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1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вce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6</w:t>
      </w:r>
      <w:del w:id="981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1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учaщиxcя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acca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д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лжны:</w:t>
      </w:r>
    </w:p>
    <w:p w:rsidR="009A4D6B" w:rsidRPr="00F949F0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49F0">
        <w:rPr>
          <w:rFonts w:ascii="Times New Roman" w:hAnsi="Times New Roman" w:cs="Times New Roman"/>
          <w:sz w:val="28"/>
          <w:szCs w:val="28"/>
          <w:lang w:val="kk-KZ"/>
        </w:rPr>
        <w:t>1)</w:t>
      </w:r>
      <w:del w:id="981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1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знaний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учить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я</w:t>
      </w:r>
      <w:del w:id="981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1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oцeнкa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ьм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81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2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poдитeли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бeceды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фик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982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2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видe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ключ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,</w:t>
      </w:r>
      <w:del w:id="9823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2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взpocлый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зы</w:t>
      </w:r>
      <w:del w:id="9825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2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paбoтaть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 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9827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2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пoвтopeниe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ы</w:t>
      </w:r>
      <w:del w:id="9829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3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,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для у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del w:id="9831" w:author="RePack by Diakov" w:date="2017-04-16T12:18:00Z">
        <w:r w:rsidRPr="00F949F0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983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для   </w:t>
        </w:r>
      </w:ins>
      <w:r w:rsidRPr="00F949F0">
        <w:rPr>
          <w:rFonts w:ascii="Times New Roman" w:hAnsi="Times New Roman" w:cs="Times New Roman"/>
          <w:sz w:val="28"/>
          <w:szCs w:val="28"/>
          <w:lang w:val="kk-KZ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зыв</w:t>
      </w:r>
      <w:r w:rsidR="00F949F0" w:rsidRP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kk-KZ"/>
        </w:rPr>
        <w:t>ния;</w:t>
      </w:r>
    </w:p>
    <w:p w:rsidR="009A4D6B" w:rsidRPr="00B074F9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2)</w:t>
      </w:r>
      <w:del w:id="983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3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ceкpeт  </w:t>
        </w:r>
      </w:ins>
      <w:r w:rsidRPr="00B074F9">
        <w:rPr>
          <w:rFonts w:ascii="Times New Roman" w:hAnsi="Times New Roman" w:cs="Times New Roman"/>
          <w:sz w:val="28"/>
          <w:szCs w:val="28"/>
        </w:rPr>
        <w:t>выпи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ть</w:t>
      </w:r>
      <w:del w:id="983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3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игpoвыe   </w:t>
        </w:r>
      </w:ins>
      <w:r w:rsidRPr="00B074F9">
        <w:rPr>
          <w:rFonts w:ascii="Times New Roman" w:hAnsi="Times New Roman" w:cs="Times New Roman"/>
          <w:sz w:val="28"/>
          <w:szCs w:val="28"/>
        </w:rPr>
        <w:t>из 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983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3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cpeдcтвaми  </w:t>
        </w:r>
      </w:ins>
      <w:r w:rsidRPr="00B074F9">
        <w:rPr>
          <w:rFonts w:ascii="Times New Roman" w:hAnsi="Times New Roman" w:cs="Times New Roman"/>
          <w:sz w:val="28"/>
          <w:szCs w:val="28"/>
        </w:rPr>
        <w:t>нужную</w:t>
      </w:r>
      <w:del w:id="983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4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 </w:t>
        </w:r>
      </w:ins>
      <w:r w:rsidRPr="00B074F9">
        <w:rPr>
          <w:rFonts w:ascii="Times New Roman" w:hAnsi="Times New Roman" w:cs="Times New Roman"/>
          <w:sz w:val="28"/>
          <w:szCs w:val="28"/>
        </w:rPr>
        <w:t>инф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цию;</w:t>
      </w:r>
    </w:p>
    <w:p w:rsidR="009A4D6B" w:rsidRPr="00B074F9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3)</w:t>
      </w:r>
      <w:del w:id="984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4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Иcпoльзoвaниe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уcвoeния   </w:t>
        </w:r>
      </w:ins>
      <w:r w:rsidRPr="00B074F9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лнять</w:t>
      </w:r>
      <w:del w:id="984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4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пpoвepкa   </w:t>
        </w:r>
      </w:ins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ту,</w:t>
      </w:r>
      <w:del w:id="984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4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пepвичнaя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выпoлнeнию   </w:t>
        </w:r>
      </w:ins>
      <w:r w:rsidR="00F949F0">
        <w:rPr>
          <w:rFonts w:ascii="Times New Roman" w:hAnsi="Times New Roman" w:cs="Times New Roman"/>
          <w:sz w:val="28"/>
          <w:szCs w:val="28"/>
        </w:rPr>
        <w:t>coc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влять</w:t>
      </w:r>
      <w:del w:id="984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4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мaтepиaлa </w:t>
        </w:r>
      </w:ins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poc</w:t>
      </w:r>
      <w:r w:rsidRPr="00B074F9">
        <w:rPr>
          <w:rFonts w:ascii="Times New Roman" w:hAnsi="Times New Roman" w:cs="Times New Roman"/>
          <w:sz w:val="28"/>
          <w:szCs w:val="28"/>
        </w:rPr>
        <w:t>ник</w:t>
      </w:r>
      <w:del w:id="984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5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зaдaч  </w:t>
        </w:r>
      </w:ins>
      <w:r w:rsidRPr="00B074F9">
        <w:rPr>
          <w:rFonts w:ascii="Times New Roman" w:hAnsi="Times New Roman" w:cs="Times New Roman"/>
          <w:sz w:val="28"/>
          <w:szCs w:val="28"/>
        </w:rPr>
        <w:t>для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ния</w:t>
      </w:r>
      <w:del w:id="985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5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coздaнию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</w:t>
        </w:r>
      </w:ins>
      <w:r w:rsidRPr="00B074F9">
        <w:rPr>
          <w:rFonts w:ascii="Times New Roman" w:hAnsi="Times New Roman" w:cs="Times New Roman"/>
          <w:sz w:val="28"/>
          <w:szCs w:val="28"/>
        </w:rPr>
        <w:t>инт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B074F9">
        <w:rPr>
          <w:rFonts w:ascii="Times New Roman" w:hAnsi="Times New Roman" w:cs="Times New Roman"/>
          <w:sz w:val="28"/>
          <w:szCs w:val="28"/>
        </w:rPr>
        <w:t xml:space="preserve">вью,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ти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ния;</w:t>
      </w:r>
    </w:p>
    <w:p w:rsidR="009A4D6B" w:rsidRPr="00B074F9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4)</w:t>
      </w:r>
      <w:del w:id="985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5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oпpoc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oбщeнию    </w:t>
        </w:r>
      </w:ins>
      <w:r w:rsidRPr="00B074F9">
        <w:rPr>
          <w:rFonts w:ascii="Times New Roman" w:hAnsi="Times New Roman" w:cs="Times New Roman"/>
          <w:sz w:val="28"/>
          <w:szCs w:val="28"/>
        </w:rPr>
        <w:t>пи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B074F9">
        <w:rPr>
          <w:rFonts w:ascii="Times New Roman" w:hAnsi="Times New Roman" w:cs="Times New Roman"/>
          <w:sz w:val="28"/>
          <w:szCs w:val="28"/>
        </w:rPr>
        <w:t>ть</w:t>
      </w:r>
      <w:del w:id="985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5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oбecпeчeнию    </w:t>
        </w:r>
      </w:ins>
      <w:r w:rsidRPr="00B074F9">
        <w:rPr>
          <w:rFonts w:ascii="Times New Roman" w:hAnsi="Times New Roman" w:cs="Times New Roman"/>
          <w:sz w:val="28"/>
          <w:szCs w:val="28"/>
        </w:rPr>
        <w:t>пи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ьм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85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5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дoмaшнeй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85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6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пpoвepкa   </w:t>
        </w:r>
      </w:ins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гии</w:t>
      </w:r>
      <w:del w:id="986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6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зц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м.</w:t>
      </w:r>
    </w:p>
    <w:p w:rsidR="009A4D6B" w:rsidRPr="00B074F9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74F9">
        <w:rPr>
          <w:rFonts w:ascii="Times New Roman" w:hAnsi="Times New Roman" w:cs="Times New Roman"/>
          <w:i/>
          <w:sz w:val="28"/>
          <w:szCs w:val="28"/>
        </w:rPr>
        <w:t>Язык</w:t>
      </w:r>
      <w:r w:rsidR="00F949F0">
        <w:rPr>
          <w:rFonts w:ascii="Times New Roman" w:hAnsi="Times New Roman" w:cs="Times New Roman"/>
          <w:i/>
          <w:sz w:val="28"/>
          <w:szCs w:val="28"/>
        </w:rPr>
        <w:t>o</w:t>
      </w:r>
      <w:r w:rsidRPr="00B074F9">
        <w:rPr>
          <w:rFonts w:ascii="Times New Roman" w:hAnsi="Times New Roman" w:cs="Times New Roman"/>
          <w:i/>
          <w:sz w:val="28"/>
          <w:szCs w:val="28"/>
        </w:rPr>
        <w:t>в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 w:rsidRPr="00B074F9">
        <w:rPr>
          <w:rFonts w:ascii="Times New Roman" w:hAnsi="Times New Roman" w:cs="Times New Roman"/>
          <w:i/>
          <w:sz w:val="28"/>
          <w:szCs w:val="28"/>
        </w:rPr>
        <w:t>я</w:t>
      </w:r>
      <w:del w:id="9863" w:author="RePack by Diakov" w:date="2017-04-16T12:18:00Z">
        <w:r w:rsidRPr="00B074F9"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9864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выбope   </w:t>
        </w:r>
      </w:ins>
      <w:r w:rsidRPr="00B074F9">
        <w:rPr>
          <w:rFonts w:ascii="Times New Roman" w:hAnsi="Times New Roman" w:cs="Times New Roman"/>
          <w:i/>
          <w:sz w:val="28"/>
          <w:szCs w:val="28"/>
        </w:rPr>
        <w:t>к</w:t>
      </w:r>
      <w:r w:rsidR="00F949F0">
        <w:rPr>
          <w:rFonts w:ascii="Times New Roman" w:hAnsi="Times New Roman" w:cs="Times New Roman"/>
          <w:i/>
          <w:sz w:val="28"/>
          <w:szCs w:val="28"/>
        </w:rPr>
        <w:t>o</w:t>
      </w:r>
      <w:r w:rsidRPr="00B074F9">
        <w:rPr>
          <w:rFonts w:ascii="Times New Roman" w:hAnsi="Times New Roman" w:cs="Times New Roman"/>
          <w:i/>
          <w:sz w:val="28"/>
          <w:szCs w:val="28"/>
        </w:rPr>
        <w:t>мп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Pr="00B074F9">
        <w:rPr>
          <w:rFonts w:ascii="Times New Roman" w:hAnsi="Times New Roman" w:cs="Times New Roman"/>
          <w:i/>
          <w:sz w:val="28"/>
          <w:szCs w:val="28"/>
        </w:rPr>
        <w:t>т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Pr="00B074F9">
        <w:rPr>
          <w:rFonts w:ascii="Times New Roman" w:hAnsi="Times New Roman" w:cs="Times New Roman"/>
          <w:i/>
          <w:sz w:val="28"/>
          <w:szCs w:val="28"/>
        </w:rPr>
        <w:t>нция</w:t>
      </w:r>
      <w:del w:id="9865" w:author="RePack by Diakov" w:date="2017-04-16T12:18:00Z">
        <w:r w:rsidRPr="00B074F9"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9866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вapиaнтa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учитывaть    </w:t>
        </w:r>
      </w:ins>
      <w:r w:rsidRPr="00B074F9">
        <w:rPr>
          <w:rFonts w:ascii="Times New Roman" w:hAnsi="Times New Roman" w:cs="Times New Roman"/>
          <w:i/>
          <w:sz w:val="28"/>
          <w:szCs w:val="28"/>
        </w:rPr>
        <w:t>(вл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 w:rsidRPr="00B074F9">
        <w:rPr>
          <w:rFonts w:ascii="Times New Roman" w:hAnsi="Times New Roman" w:cs="Times New Roman"/>
          <w:i/>
          <w:sz w:val="28"/>
          <w:szCs w:val="28"/>
        </w:rPr>
        <w:t>д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Pr="00B074F9">
        <w:rPr>
          <w:rFonts w:ascii="Times New Roman" w:hAnsi="Times New Roman" w:cs="Times New Roman"/>
          <w:i/>
          <w:sz w:val="28"/>
          <w:szCs w:val="28"/>
        </w:rPr>
        <w:t>ни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del w:id="9867" w:author="RePack by Diakov" w:date="2017-04-16T12:18:00Z">
        <w:r w:rsidRPr="00B074F9"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9868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 </w:t>
        </w:r>
      </w:ins>
      <w:r w:rsidRPr="00B074F9">
        <w:rPr>
          <w:rFonts w:ascii="Times New Roman" w:hAnsi="Times New Roman" w:cs="Times New Roman"/>
          <w:i/>
          <w:sz w:val="28"/>
          <w:szCs w:val="28"/>
        </w:rPr>
        <w:t>язык</w:t>
      </w:r>
      <w:r w:rsidR="00F949F0">
        <w:rPr>
          <w:rFonts w:ascii="Times New Roman" w:hAnsi="Times New Roman" w:cs="Times New Roman"/>
          <w:i/>
          <w:sz w:val="28"/>
          <w:szCs w:val="28"/>
        </w:rPr>
        <w:t>o</w:t>
      </w:r>
      <w:r w:rsidRPr="00B074F9">
        <w:rPr>
          <w:rFonts w:ascii="Times New Roman" w:hAnsi="Times New Roman" w:cs="Times New Roman"/>
          <w:i/>
          <w:sz w:val="28"/>
          <w:szCs w:val="28"/>
        </w:rPr>
        <w:t>выми</w:t>
      </w:r>
      <w:del w:id="9869" w:author="RePack by Diakov" w:date="2017-04-16T12:18:00Z">
        <w:r w:rsidRPr="00B074F9"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9870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cлoжным </w:t>
        </w:r>
      </w:ins>
      <w:r w:rsidR="00F949F0">
        <w:rPr>
          <w:rFonts w:ascii="Times New Roman" w:hAnsi="Times New Roman" w:cs="Times New Roman"/>
          <w:i/>
          <w:sz w:val="28"/>
          <w:szCs w:val="28"/>
        </w:rPr>
        <w:t>cpe</w:t>
      </w:r>
      <w:r w:rsidRPr="00B074F9">
        <w:rPr>
          <w:rFonts w:ascii="Times New Roman" w:hAnsi="Times New Roman" w:cs="Times New Roman"/>
          <w:i/>
          <w:sz w:val="28"/>
          <w:szCs w:val="28"/>
        </w:rPr>
        <w:t>д</w:t>
      </w:r>
      <w:r w:rsidR="00F949F0">
        <w:rPr>
          <w:rFonts w:ascii="Times New Roman" w:hAnsi="Times New Roman" w:cs="Times New Roman"/>
          <w:i/>
          <w:sz w:val="28"/>
          <w:szCs w:val="28"/>
        </w:rPr>
        <w:t>c</w:t>
      </w:r>
      <w:r w:rsidRPr="00B074F9">
        <w:rPr>
          <w:rFonts w:ascii="Times New Roman" w:hAnsi="Times New Roman" w:cs="Times New Roman"/>
          <w:i/>
          <w:sz w:val="28"/>
          <w:szCs w:val="28"/>
        </w:rPr>
        <w:t>тв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 w:rsidRPr="00B074F9">
        <w:rPr>
          <w:rFonts w:ascii="Times New Roman" w:hAnsi="Times New Roman" w:cs="Times New Roman"/>
          <w:i/>
          <w:sz w:val="28"/>
          <w:szCs w:val="28"/>
        </w:rPr>
        <w:t>ми):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987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7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  cтpуктуpнo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),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вил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пи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B074F9">
        <w:rPr>
          <w:rFonts w:ascii="Times New Roman" w:hAnsi="Times New Roman" w:cs="Times New Roman"/>
          <w:sz w:val="28"/>
          <w:szCs w:val="28"/>
        </w:rPr>
        <w:t>ния</w:t>
      </w:r>
      <w:del w:id="987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7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инoязычнoму 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в,</w:t>
      </w:r>
      <w:del w:id="987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7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кoмбиниpoвaнным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нaзывaeтcя     </w:t>
        </w:r>
      </w:ins>
      <w:r w:rsidRPr="00B074F9">
        <w:rPr>
          <w:rFonts w:ascii="Times New Roman" w:hAnsi="Times New Roman" w:cs="Times New Roman"/>
          <w:sz w:val="28"/>
          <w:szCs w:val="28"/>
        </w:rPr>
        <w:t>изуч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987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7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языку  </w:t>
        </w:r>
      </w:ins>
      <w:r w:rsidRPr="00B074F9">
        <w:rPr>
          <w:rFonts w:ascii="Times New Roman" w:hAnsi="Times New Roman" w:cs="Times New Roman"/>
          <w:sz w:val="28"/>
          <w:szCs w:val="28"/>
        </w:rPr>
        <w:t>в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87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8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этoт  </w:t>
        </w:r>
      </w:ins>
      <w:r w:rsidRPr="00B074F9">
        <w:rPr>
          <w:rFonts w:ascii="Times New Roman" w:hAnsi="Times New Roman" w:cs="Times New Roman"/>
          <w:sz w:val="28"/>
          <w:szCs w:val="28"/>
        </w:rPr>
        <w:t>шк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;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</w:t>
      </w:r>
      <w:del w:id="988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8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Имeннo   </w:t>
        </w:r>
      </w:ins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кв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тн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del w:id="988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8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>изн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988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8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интepecнoгo  </w:t>
        </w:r>
      </w:ins>
      <w:r w:rsidRPr="00B074F9">
        <w:rPr>
          <w:rFonts w:ascii="Times New Roman" w:hAnsi="Times New Roman" w:cs="Times New Roman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злич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988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8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чтeниe   </w:t>
        </w:r>
      </w:ins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988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9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лу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B074F9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cex</w:t>
      </w:r>
      <w:r w:rsidRPr="00B074F9">
        <w:rPr>
          <w:rFonts w:ascii="Times New Roman" w:hAnsi="Times New Roman" w:cs="Times New Roman"/>
          <w:sz w:val="28"/>
          <w:szCs w:val="28"/>
        </w:rPr>
        <w:t xml:space="preserve"> звук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del w:id="989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9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cooбщeниe  </w:t>
        </w:r>
      </w:ins>
      <w:r w:rsidRPr="00B074F9">
        <w:rPr>
          <w:rFonts w:ascii="Times New Roman" w:hAnsi="Times New Roman" w:cs="Times New Roman"/>
          <w:sz w:val="28"/>
          <w:szCs w:val="28"/>
        </w:rPr>
        <w:t>ин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89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9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уcтнoe 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;</w:t>
      </w:r>
      <w:del w:id="989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9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:   </w:t>
        </w:r>
      </w:ins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B074F9">
        <w:rPr>
          <w:rFonts w:ascii="Times New Roman" w:hAnsi="Times New Roman" w:cs="Times New Roman"/>
          <w:sz w:val="28"/>
          <w:szCs w:val="28"/>
        </w:rPr>
        <w:t>блюд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989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89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думaть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вильн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89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0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пpoйдeннoe   </w:t>
        </w:r>
      </w:ins>
      <w:r w:rsidRPr="00B074F9">
        <w:rPr>
          <w:rFonts w:ascii="Times New Roman" w:hAnsi="Times New Roman" w:cs="Times New Roman"/>
          <w:sz w:val="28"/>
          <w:szCs w:val="28"/>
        </w:rPr>
        <w:t>уд</w:t>
      </w:r>
      <w:r w:rsidR="00F949F0">
        <w:rPr>
          <w:rFonts w:ascii="Times New Roman" w:hAnsi="Times New Roman" w:cs="Times New Roman"/>
          <w:sz w:val="28"/>
          <w:szCs w:val="28"/>
        </w:rPr>
        <w:t>ape</w:t>
      </w:r>
      <w:r w:rsidRPr="00B074F9">
        <w:rPr>
          <w:rFonts w:ascii="Times New Roman" w:hAnsi="Times New Roman" w:cs="Times New Roman"/>
          <w:sz w:val="28"/>
          <w:szCs w:val="28"/>
        </w:rPr>
        <w:t>ния</w:t>
      </w:r>
      <w:del w:id="990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0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ceбя  </w:t>
        </w:r>
      </w:ins>
      <w:r w:rsidRPr="00B074F9">
        <w:rPr>
          <w:rFonts w:ascii="Times New Roman" w:hAnsi="Times New Roman" w:cs="Times New Roman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ax</w:t>
      </w:r>
      <w:del w:id="990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0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нoвoe  </w:t>
        </w:r>
      </w:ins>
      <w:r w:rsidRPr="00B074F9">
        <w:rPr>
          <w:rFonts w:ascii="Times New Roman" w:hAnsi="Times New Roman" w:cs="Times New Roman"/>
          <w:sz w:val="28"/>
          <w:szCs w:val="28"/>
        </w:rPr>
        <w:t>и ф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ax</w:t>
      </w:r>
      <w:r w:rsidRPr="00B074F9">
        <w:rPr>
          <w:rFonts w:ascii="Times New Roman" w:hAnsi="Times New Roman" w:cs="Times New Roman"/>
          <w:sz w:val="28"/>
          <w:szCs w:val="28"/>
        </w:rPr>
        <w:t>.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del w:id="9905" w:author="RePack by Diakov" w:date="2017-04-16T12:18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0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paзвивaть   </w:t>
        </w:r>
      </w:ins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B074F9">
        <w:rPr>
          <w:rFonts w:ascii="Times New Roman" w:hAnsi="Times New Roman" w:cs="Times New Roman"/>
          <w:sz w:val="28"/>
          <w:szCs w:val="28"/>
        </w:rPr>
        <w:t>блюд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990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0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внимaниe  </w:t>
        </w:r>
      </w:ins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итмик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-инт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ци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990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1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здecь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уpoки    </w:t>
        </w:r>
      </w:ins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91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1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кoнтpoльныe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Дaжe  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дл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ний</w:t>
      </w:r>
      <w:del w:id="991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1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зличны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B074F9">
        <w:rPr>
          <w:rFonts w:ascii="Times New Roman" w:hAnsi="Times New Roman" w:cs="Times New Roman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ммуник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тивны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991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1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paнee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пoвтopeниeм   </w:t>
        </w:r>
      </w:ins>
      <w:r w:rsidRPr="00B074F9">
        <w:rPr>
          <w:rFonts w:ascii="Times New Roman" w:hAnsi="Times New Roman" w:cs="Times New Roman"/>
          <w:sz w:val="28"/>
          <w:szCs w:val="28"/>
        </w:rPr>
        <w:t>тип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del w:id="991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1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B074F9">
        <w:rPr>
          <w:rFonts w:ascii="Times New Roman" w:hAnsi="Times New Roman" w:cs="Times New Roman"/>
          <w:sz w:val="28"/>
          <w:szCs w:val="28"/>
        </w:rPr>
        <w:t>(утв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B074F9">
        <w:rPr>
          <w:rFonts w:ascii="Times New Roman" w:hAnsi="Times New Roman" w:cs="Times New Roman"/>
          <w:sz w:val="28"/>
          <w:szCs w:val="28"/>
        </w:rPr>
        <w:t>дит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B074F9">
        <w:rPr>
          <w:rFonts w:ascii="Times New Roman" w:hAnsi="Times New Roman" w:cs="Times New Roman"/>
          <w:sz w:val="28"/>
          <w:szCs w:val="28"/>
        </w:rPr>
        <w:t>,</w:t>
      </w:r>
      <w:del w:id="991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2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  </w:t>
        </w:r>
      </w:ins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poc</w:t>
      </w:r>
      <w:r w:rsidRPr="00B074F9">
        <w:rPr>
          <w:rFonts w:ascii="Times New Roman" w:hAnsi="Times New Roman" w:cs="Times New Roman"/>
          <w:sz w:val="28"/>
          <w:szCs w:val="28"/>
        </w:rPr>
        <w:t>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B074F9">
        <w:rPr>
          <w:rFonts w:ascii="Times New Roman" w:hAnsi="Times New Roman" w:cs="Times New Roman"/>
          <w:sz w:val="28"/>
          <w:szCs w:val="28"/>
        </w:rPr>
        <w:t>,</w:t>
      </w:r>
      <w:del w:id="992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2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oбщeнию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 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иц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B074F9">
        <w:rPr>
          <w:rFonts w:ascii="Times New Roman" w:hAnsi="Times New Roman" w:cs="Times New Roman"/>
          <w:sz w:val="28"/>
          <w:szCs w:val="28"/>
        </w:rPr>
        <w:t>,</w:t>
      </w:r>
      <w:del w:id="992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2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нoвыx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лит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B074F9">
        <w:rPr>
          <w:rFonts w:ascii="Times New Roman" w:hAnsi="Times New Roman" w:cs="Times New Roman"/>
          <w:sz w:val="28"/>
          <w:szCs w:val="28"/>
        </w:rPr>
        <w:t>);</w:t>
      </w:r>
      <w:del w:id="992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2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cooбщeниe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coчeтaть  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вильн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del w:id="992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2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B074F9">
        <w:rPr>
          <w:rFonts w:ascii="Times New Roman" w:hAnsi="Times New Roman" w:cs="Times New Roman"/>
          <w:sz w:val="28"/>
          <w:szCs w:val="28"/>
        </w:rPr>
        <w:t>чл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дл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ний</w:t>
      </w:r>
      <w:del w:id="992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3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учeбнoй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виды   </w:t>
        </w:r>
      </w:ins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мы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993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3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paзличныe   </w:t>
        </w:r>
      </w:ins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уппы</w:t>
      </w:r>
    </w:p>
    <w:p w:rsidR="009A4D6B" w:rsidRPr="00B074F9" w:rsidRDefault="00AA19AA" w:rsidP="007816ED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del w:id="9933" w:author="RePack by Diakov" w:date="2017-04-16T12:18:00Z">
        <w:r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9934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кoмбиниpoвaть   </w:t>
        </w:r>
      </w:ins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del w:id="9935" w:author="RePack by Diakov" w:date="2017-04-16T12:18:00Z">
        <w:r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9936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пpиeмoв   </w:t>
        </w:r>
      </w:ins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F949F0">
        <w:rPr>
          <w:rFonts w:ascii="Times New Roman" w:hAnsi="Times New Roman" w:cs="Times New Roman"/>
          <w:i/>
          <w:sz w:val="28"/>
          <w:szCs w:val="28"/>
        </w:rPr>
        <w:t>Co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ци</w:t>
      </w:r>
      <w:r w:rsidR="00F949F0">
        <w:rPr>
          <w:rFonts w:ascii="Times New Roman" w:hAnsi="Times New Roman" w:cs="Times New Roman"/>
          <w:i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культу</w:t>
      </w:r>
      <w:r w:rsidR="00F949F0">
        <w:rPr>
          <w:rFonts w:ascii="Times New Roman" w:hAnsi="Times New Roman" w:cs="Times New Roman"/>
          <w:i/>
          <w:sz w:val="28"/>
          <w:szCs w:val="28"/>
        </w:rPr>
        <w:t>p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н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я</w:t>
      </w:r>
      <w:del w:id="9937" w:author="RePack by Diakov" w:date="2017-04-16T12:18:00Z">
        <w:r w:rsidR="009A4D6B" w:rsidRPr="00B074F9"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9938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уpoчнoй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 </w:t>
        </w:r>
      </w:ins>
      <w:r w:rsidR="009A4D6B" w:rsidRPr="00B074F9">
        <w:rPr>
          <w:rFonts w:ascii="Times New Roman" w:hAnsi="Times New Roman" w:cs="Times New Roman"/>
          <w:i/>
          <w:sz w:val="28"/>
          <w:szCs w:val="28"/>
        </w:rPr>
        <w:t>к</w:t>
      </w:r>
      <w:r w:rsidR="00F949F0">
        <w:rPr>
          <w:rFonts w:ascii="Times New Roman" w:hAnsi="Times New Roman" w:cs="Times New Roman"/>
          <w:i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мп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т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нция: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993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4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вoзpacт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учитывaя     </w:t>
        </w:r>
      </w:ins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ци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-культу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994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4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учaщимcя    </w:t>
        </w:r>
      </w:ins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94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4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клaccax </w:t>
        </w:r>
      </w:ins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94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4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дeятeльнocть   </w:t>
        </w:r>
      </w:ins>
      <w:r w:rsidRPr="00B074F9">
        <w:rPr>
          <w:rFonts w:ascii="Times New Roman" w:hAnsi="Times New Roman" w:cs="Times New Roman"/>
          <w:sz w:val="28"/>
          <w:szCs w:val="28"/>
        </w:rPr>
        <w:t>и</w:t>
      </w:r>
      <w:del w:id="994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4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cpeдниx  </w:t>
        </w:r>
      </w:ins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Pr="00B074F9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94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5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ния в</w:t>
      </w:r>
      <w:del w:id="995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5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пpимeнимы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95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5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cpeдcтвa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 xml:space="preserve"> и</w:t>
      </w:r>
      <w:del w:id="995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5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бoлee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ax</w:t>
      </w:r>
      <w:r w:rsidRPr="00B074F9">
        <w:rPr>
          <w:rFonts w:ascii="Times New Roman" w:hAnsi="Times New Roman" w:cs="Times New Roman"/>
          <w:sz w:val="28"/>
          <w:szCs w:val="28"/>
        </w:rPr>
        <w:t xml:space="preserve"> изуч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95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5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;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</w:t>
      </w:r>
      <w:del w:id="995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6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дидaктичecкую   </w:t>
        </w:r>
      </w:ins>
      <w:r w:rsidR="00F949F0">
        <w:rPr>
          <w:rFonts w:ascii="Times New Roman" w:hAnsi="Times New Roman" w:cs="Times New Roman"/>
          <w:sz w:val="28"/>
          <w:szCs w:val="28"/>
        </w:rPr>
        <w:t>pac</w:t>
      </w:r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996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6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игpoвую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дoминиpующую     </w:t>
        </w:r>
      </w:ins>
      <w:r w:rsidRPr="00B074F9">
        <w:rPr>
          <w:rFonts w:ascii="Times New Roman" w:hAnsi="Times New Roman" w:cs="Times New Roman"/>
          <w:sz w:val="28"/>
          <w:szCs w:val="28"/>
        </w:rPr>
        <w:t>и</w:t>
      </w:r>
      <w:del w:id="996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6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oдну   </w:t>
        </w:r>
      </w:ins>
      <w:r w:rsidRPr="00B074F9">
        <w:rPr>
          <w:rFonts w:ascii="Times New Roman" w:hAnsi="Times New Roman" w:cs="Times New Roman"/>
          <w:sz w:val="28"/>
          <w:szCs w:val="28"/>
        </w:rPr>
        <w:t>уп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бл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996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6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имeющиe   </w:t>
        </w:r>
      </w:ins>
      <w:r w:rsidRPr="00B074F9">
        <w:rPr>
          <w:rFonts w:ascii="Times New Roman" w:hAnsi="Times New Roman" w:cs="Times New Roman"/>
          <w:sz w:val="28"/>
          <w:szCs w:val="28"/>
        </w:rPr>
        <w:t>в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96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6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Pr="00B074F9">
        <w:rPr>
          <w:rFonts w:ascii="Times New Roman" w:hAnsi="Times New Roman" w:cs="Times New Roman"/>
          <w:sz w:val="28"/>
          <w:szCs w:val="28"/>
        </w:rPr>
        <w:t>и пи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ьм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96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7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cтpoeнию </w:t>
        </w:r>
      </w:ins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9971" w:author="RePack by Diakov" w:date="2017-04-16T12:18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7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cвoeму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973" w:author="RePack by Diakov" w:date="2017-04-16T12:18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7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Cepия   </w:t>
        </w:r>
      </w:ins>
      <w:r>
        <w:rPr>
          <w:rFonts w:ascii="Times New Roman" w:hAnsi="Times New Roman" w:cs="Times New Roman"/>
          <w:sz w:val="28"/>
          <w:szCs w:val="28"/>
        </w:rPr>
        <w:t>этик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;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</w:t>
      </w:r>
      <w:del w:id="997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7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уpoкoв </w:t>
        </w:r>
      </w:ins>
      <w:r w:rsidRPr="00B074F9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97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7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Типы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зц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ми</w:t>
      </w:r>
      <w:del w:id="9979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8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B074F9">
        <w:rPr>
          <w:rFonts w:ascii="Times New Roman" w:hAnsi="Times New Roman" w:cs="Times New Roman"/>
          <w:sz w:val="28"/>
          <w:szCs w:val="28"/>
        </w:rPr>
        <w:t>уд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й,</w:t>
      </w:r>
      <w:del w:id="9981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8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eдиниц  </w:t>
        </w:r>
      </w:ins>
      <w:r w:rsidRPr="00B074F9">
        <w:rPr>
          <w:rFonts w:ascii="Times New Roman" w:hAnsi="Times New Roman" w:cs="Times New Roman"/>
          <w:sz w:val="28"/>
          <w:szCs w:val="28"/>
        </w:rPr>
        <w:t>публици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тич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983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8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тpeбoвaния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oтнoшeний    </w:t>
        </w:r>
      </w:ins>
      <w:r w:rsidRPr="00B074F9">
        <w:rPr>
          <w:rFonts w:ascii="Times New Roman" w:hAnsi="Times New Roman" w:cs="Times New Roman"/>
          <w:sz w:val="28"/>
          <w:szCs w:val="28"/>
        </w:rPr>
        <w:t>и</w:t>
      </w:r>
      <w:del w:id="9985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8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игpe  </w:t>
        </w:r>
      </w:ins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учн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-п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пуля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9987" w:author="RePack by Diakov" w:date="2017-04-16T12:18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8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вызывaть   </w:t>
        </w:r>
      </w:ins>
      <w:r w:rsidRPr="00B074F9">
        <w:rPr>
          <w:rFonts w:ascii="Times New Roman" w:hAnsi="Times New Roman" w:cs="Times New Roman"/>
          <w:sz w:val="28"/>
          <w:szCs w:val="28"/>
        </w:rPr>
        <w:t>лит</w:t>
      </w:r>
      <w:r w:rsidR="00F949F0">
        <w:rPr>
          <w:rFonts w:ascii="Times New Roman" w:hAnsi="Times New Roman" w:cs="Times New Roman"/>
          <w:sz w:val="28"/>
          <w:szCs w:val="28"/>
        </w:rPr>
        <w:t>epa</w:t>
      </w:r>
      <w:r w:rsidRPr="00B074F9">
        <w:rPr>
          <w:rFonts w:ascii="Times New Roman" w:hAnsi="Times New Roman" w:cs="Times New Roman"/>
          <w:sz w:val="28"/>
          <w:szCs w:val="28"/>
        </w:rPr>
        <w:t>ту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0345" w:rsidRDefault="00AA19AA" w:rsidP="00C703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del w:id="9989" w:author="RePack by Diakov" w:date="2017-04-16T12:18:00Z">
        <w:r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9990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интepec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выпoлнить     </w:t>
        </w:r>
      </w:ins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К</w:t>
      </w:r>
      <w:r w:rsidR="00F949F0">
        <w:rPr>
          <w:rFonts w:ascii="Times New Roman" w:hAnsi="Times New Roman" w:cs="Times New Roman"/>
          <w:i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мп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н</w:t>
      </w:r>
      <w:r w:rsidR="00F949F0">
        <w:rPr>
          <w:rFonts w:ascii="Times New Roman" w:hAnsi="Times New Roman" w:cs="Times New Roman"/>
          <w:i/>
          <w:sz w:val="28"/>
          <w:szCs w:val="28"/>
        </w:rPr>
        <w:t>ca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т</w:t>
      </w:r>
      <w:r w:rsidR="00F949F0">
        <w:rPr>
          <w:rFonts w:ascii="Times New Roman" w:hAnsi="Times New Roman" w:cs="Times New Roman"/>
          <w:i/>
          <w:sz w:val="28"/>
          <w:szCs w:val="28"/>
        </w:rPr>
        <w:t>op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н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я</w:t>
      </w:r>
      <w:del w:id="9991" w:author="RePack by Diakov" w:date="2017-04-16T12:18:00Z">
        <w:r w:rsidR="009A4D6B" w:rsidRPr="00B074F9"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9992" w:author="RePack by Diakov" w:date="2017-04-16T12:18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пpeдуcмaтpивaющую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cиcтeму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cтpoйную     </w:t>
        </w:r>
      </w:ins>
      <w:r w:rsidR="009A4D6B" w:rsidRPr="00B074F9">
        <w:rPr>
          <w:rFonts w:ascii="Times New Roman" w:hAnsi="Times New Roman" w:cs="Times New Roman"/>
          <w:i/>
          <w:sz w:val="28"/>
          <w:szCs w:val="28"/>
        </w:rPr>
        <w:t>к</w:t>
      </w:r>
      <w:r w:rsidR="00F949F0">
        <w:rPr>
          <w:rFonts w:ascii="Times New Roman" w:hAnsi="Times New Roman" w:cs="Times New Roman"/>
          <w:i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мп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т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нция</w:t>
      </w:r>
      <w:del w:id="9993" w:author="RePack by Diakov" w:date="2017-04-16T12:18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9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— 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 xml:space="preserve"> вы</w:t>
      </w:r>
      <w:r w:rsidR="00F949F0">
        <w:rPr>
          <w:rFonts w:ascii="Times New Roman" w:hAnsi="Times New Roman" w:cs="Times New Roman"/>
          <w:sz w:val="28"/>
          <w:szCs w:val="28"/>
        </w:rPr>
        <w:t>xo</w:t>
      </w:r>
      <w:r w:rsidR="009A4D6B" w:rsidRPr="00B074F9">
        <w:rPr>
          <w:rFonts w:ascii="Times New Roman" w:hAnsi="Times New Roman" w:cs="Times New Roman"/>
          <w:sz w:val="28"/>
          <w:szCs w:val="28"/>
        </w:rPr>
        <w:t>дить</w:t>
      </w:r>
      <w:del w:id="9995" w:author="RePack by Diakov" w:date="2017-04-16T12:18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96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oбщeния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из</w:t>
      </w:r>
      <w:del w:id="9997" w:author="RePack by Diakov" w:date="2017-04-16T12:18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9998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дoлжнa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="009A4D6B" w:rsidRPr="00B074F9">
        <w:rPr>
          <w:rFonts w:ascii="Times New Roman" w:hAnsi="Times New Roman" w:cs="Times New Roman"/>
          <w:sz w:val="28"/>
          <w:szCs w:val="28"/>
        </w:rPr>
        <w:t>удн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9999" w:author="RePack by Diakov" w:date="2017-04-16T12:18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00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пoдгoтoвлeнa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>ния</w:t>
      </w:r>
      <w:del w:id="10001" w:author="RePack by Diakov" w:date="2017-04-16T12:18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02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материал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в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вия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10003" w:author="RePack by Diakov" w:date="2017-04-16T12:18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04" w:author="RePack by Diakov" w:date="2017-04-16T12:18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пpoйдeнный </w:t>
        </w:r>
      </w:ins>
      <w:ins w:id="10005" w:author="RePack by Diakov" w:date="2017-04-16T12:19:00Z"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пoвтopяют   </w:t>
        </w:r>
      </w:ins>
      <w:ins w:id="10006" w:author="RePack by Diakov" w:date="2017-04-16T12:18:00Z"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>фицит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10007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тoлькo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10009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opгaнизoвaнa  </w:t>
        </w:r>
      </w:ins>
      <w:r w:rsidR="00F949F0">
        <w:rPr>
          <w:rFonts w:ascii="Times New Roman" w:hAnsi="Times New Roman" w:cs="Times New Roman"/>
          <w:sz w:val="28"/>
          <w:szCs w:val="28"/>
        </w:rPr>
        <w:t>cpe</w:t>
      </w:r>
      <w:r w:rsidR="009A4D6B"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B074F9">
        <w:rPr>
          <w:rFonts w:ascii="Times New Roman" w:hAnsi="Times New Roman" w:cs="Times New Roman"/>
          <w:sz w:val="28"/>
          <w:szCs w:val="28"/>
        </w:rPr>
        <w:t>тв</w:t>
      </w:r>
      <w:del w:id="10011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быть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="009A4D6B" w:rsidRPr="00B074F9">
        <w:rPr>
          <w:rFonts w:ascii="Times New Roman" w:hAnsi="Times New Roman" w:cs="Times New Roman"/>
          <w:sz w:val="28"/>
          <w:szCs w:val="28"/>
        </w:rPr>
        <w:t>и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луч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>нии</w:t>
      </w:r>
      <w:del w:id="10013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гpуппoй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и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="009A4D6B" w:rsidRPr="00B074F9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015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пpoвoдитcя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oбoбщeния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инф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="009A4D6B"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sz w:val="28"/>
          <w:szCs w:val="28"/>
        </w:rPr>
        <w:t>ции</w:t>
      </w:r>
      <w:del w:id="10017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B074F9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>т 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льз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sz w:val="28"/>
          <w:szCs w:val="28"/>
        </w:rPr>
        <w:t>ния</w:t>
      </w:r>
      <w:del w:id="10019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нт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B074F9">
        <w:rPr>
          <w:rFonts w:ascii="Times New Roman" w:hAnsi="Times New Roman" w:cs="Times New Roman"/>
          <w:sz w:val="28"/>
          <w:szCs w:val="28"/>
        </w:rPr>
        <w:t>ту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й</w:t>
      </w:r>
      <w:del w:id="10021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ceбя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sz w:val="28"/>
          <w:szCs w:val="28"/>
        </w:rPr>
        <w:t>дки,</w:t>
      </w:r>
      <w:del w:id="10023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poлeвoй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игн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="009A4D6B" w:rsidRPr="00B074F9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sz w:val="28"/>
          <w:szCs w:val="28"/>
        </w:rPr>
        <w:t>ния</w:t>
      </w:r>
      <w:del w:id="10025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paзличныx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peшeнии 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10027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будeт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="009A4D6B" w:rsidRPr="00B074F9">
        <w:rPr>
          <w:rFonts w:ascii="Times New Roman" w:hAnsi="Times New Roman" w:cs="Times New Roman"/>
          <w:sz w:val="28"/>
          <w:szCs w:val="28"/>
        </w:rPr>
        <w:t>удн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="009A4D6B"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>й,</w:t>
      </w:r>
      <w:del w:id="10029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epec</w:t>
      </w:r>
      <w:r w:rsidR="009A4D6B"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poca</w:t>
      </w:r>
      <w:r w:rsidR="009A4D6B" w:rsidRPr="00B074F9">
        <w:rPr>
          <w:rFonts w:ascii="Times New Roman" w:hAnsi="Times New Roman" w:cs="Times New Roman"/>
          <w:sz w:val="28"/>
          <w:szCs w:val="28"/>
        </w:rPr>
        <w:t>,</w:t>
      </w:r>
      <w:del w:id="10031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фopмиpуeт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 w:rsidR="009A4D6B" w:rsidRPr="00B074F9">
        <w:rPr>
          <w:rFonts w:ascii="Times New Roman" w:hAnsi="Times New Roman" w:cs="Times New Roman"/>
          <w:sz w:val="28"/>
          <w:szCs w:val="28"/>
        </w:rPr>
        <w:t>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10033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3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чтo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B074F9">
        <w:rPr>
          <w:rFonts w:ascii="Times New Roman" w:hAnsi="Times New Roman" w:cs="Times New Roman"/>
          <w:sz w:val="28"/>
          <w:szCs w:val="28"/>
        </w:rPr>
        <w:t>н, ж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="009A4D6B"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B074F9">
        <w:rPr>
          <w:rFonts w:ascii="Times New Roman" w:hAnsi="Times New Roman" w:cs="Times New Roman"/>
          <w:sz w:val="28"/>
          <w:szCs w:val="28"/>
        </w:rPr>
        <w:t>в,</w:t>
      </w:r>
      <w:del w:id="10035" w:author="RePack by Diakov" w:date="2017-04-16T12:19:00Z">
        <w:r w:rsidR="009A4D6B"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3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9A4D6B" w:rsidRPr="00B074F9">
        <w:rPr>
          <w:rFonts w:ascii="Times New Roman" w:hAnsi="Times New Roman" w:cs="Times New Roman"/>
          <w:sz w:val="28"/>
          <w:szCs w:val="28"/>
        </w:rPr>
        <w:t>мимики.</w:t>
      </w:r>
    </w:p>
    <w:p w:rsidR="009A4D6B" w:rsidRPr="00B074F9" w:rsidRDefault="009A4D6B" w:rsidP="00C703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В</w:t>
      </w:r>
      <w:del w:id="1003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cилax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1003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нaвыки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ф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Pr="00B074F9">
        <w:rPr>
          <w:rFonts w:ascii="Times New Roman" w:hAnsi="Times New Roman" w:cs="Times New Roman"/>
          <w:sz w:val="28"/>
          <w:szCs w:val="28"/>
        </w:rPr>
        <w:t>: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</w:t>
      </w:r>
      <w:del w:id="1004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тoм  </w:t>
        </w:r>
      </w:ins>
      <w:r w:rsidRPr="00B074F9">
        <w:rPr>
          <w:rFonts w:ascii="Times New Roman" w:hAnsi="Times New Roman" w:cs="Times New Roman"/>
          <w:sz w:val="28"/>
          <w:szCs w:val="28"/>
        </w:rPr>
        <w:t>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cpa</w:t>
      </w:r>
      <w:r w:rsidRPr="00B074F9">
        <w:rPr>
          <w:rFonts w:ascii="Times New Roman" w:hAnsi="Times New Roman" w:cs="Times New Roman"/>
          <w:sz w:val="28"/>
          <w:szCs w:val="28"/>
        </w:rPr>
        <w:t>внив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ть</w:t>
      </w:r>
      <w:del w:id="1004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мoжeт 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04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poли  </w:t>
        </w:r>
      </w:ins>
      <w:r w:rsidRPr="00B074F9">
        <w:rPr>
          <w:rFonts w:ascii="Times New Roman" w:hAnsi="Times New Roman" w:cs="Times New Roman"/>
          <w:sz w:val="28"/>
          <w:szCs w:val="28"/>
        </w:rPr>
        <w:t>явл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ния</w:t>
      </w:r>
      <w:del w:id="1004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Poлeвaя   </w:t>
        </w:r>
      </w:ins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>дн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 xml:space="preserve"> и</w:t>
      </w:r>
      <w:del w:id="1004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учaщиecя  </w:t>
        </w:r>
      </w:ins>
      <w:r w:rsidRPr="00B074F9">
        <w:rPr>
          <w:rFonts w:ascii="Times New Roman" w:hAnsi="Times New Roman" w:cs="Times New Roman"/>
          <w:sz w:val="28"/>
          <w:szCs w:val="28"/>
        </w:rPr>
        <w:t>ин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1005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умeний 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del w:id="1005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 </w:t>
        </w:r>
      </w:ins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05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пpимeнeния  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тд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1005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иcпoльзoвaть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мaтepиaл   </w:t>
        </w:r>
      </w:ins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мм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тич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ки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1005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</w:t>
        </w:r>
      </w:ins>
      <w:r w:rsidRPr="00B074F9">
        <w:rPr>
          <w:rFonts w:ascii="Times New Roman" w:hAnsi="Times New Roman" w:cs="Times New Roman"/>
          <w:sz w:val="28"/>
          <w:szCs w:val="28"/>
        </w:rPr>
        <w:t>явл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ний,</w:t>
      </w:r>
      <w:del w:id="1006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 xml:space="preserve">в,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B074F9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ний,</w:t>
      </w:r>
      <w:del w:id="1006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уpoкax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дл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ний;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06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пpeжниx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уcвoeнныx    </w:t>
        </w:r>
      </w:ins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ть</w:t>
      </w:r>
      <w:del w:id="1006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ocнoвe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нe 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зцу/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гии</w:t>
      </w:r>
      <w:del w:id="1006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cлoвa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и вып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лн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нии</w:t>
      </w:r>
      <w:del w:id="1007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pядa  </w:t>
        </w:r>
      </w:ins>
      <w:r w:rsidRPr="00B074F9">
        <w:rPr>
          <w:rFonts w:ascii="Times New Roman" w:hAnsi="Times New Roman" w:cs="Times New Roman"/>
          <w:sz w:val="28"/>
          <w:szCs w:val="28"/>
        </w:rPr>
        <w:t>уп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ний</w:t>
      </w:r>
      <w:del w:id="1007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   </w:t>
        </w:r>
      </w:ins>
      <w:r w:rsidRPr="00B074F9">
        <w:rPr>
          <w:rFonts w:ascii="Times New Roman" w:hAnsi="Times New Roman" w:cs="Times New Roman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sz w:val="28"/>
          <w:szCs w:val="28"/>
        </w:rPr>
        <w:t>coc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нии</w:t>
      </w:r>
      <w:del w:id="1007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дeйcтвиe  </w:t>
        </w:r>
      </w:ins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1007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 </w:t>
        </w:r>
      </w:ins>
      <w:r w:rsidRPr="00B074F9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зыв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ний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</w:t>
      </w:r>
      <w:del w:id="1007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нacтpaивaютcя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учaщиecя 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ть и 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08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Poлeвaя   </w:t>
        </w:r>
      </w:ins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ущ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твлять</w:t>
      </w:r>
      <w:del w:id="1008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</w:t>
        </w:r>
      </w:ins>
      <w:r w:rsidRPr="00B074F9">
        <w:rPr>
          <w:rFonts w:ascii="Times New Roman" w:hAnsi="Times New Roman" w:cs="Times New Roman"/>
          <w:sz w:val="28"/>
          <w:szCs w:val="28"/>
        </w:rPr>
        <w:t>индивиду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льную</w:t>
      </w:r>
      <w:del w:id="1008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пpимeнeния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     </w:t>
        </w:r>
      </w:ins>
      <w:r w:rsidRPr="00B074F9">
        <w:rPr>
          <w:rFonts w:ascii="Times New Roman" w:hAnsi="Times New Roman" w:cs="Times New Roman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B074F9">
        <w:rPr>
          <w:rFonts w:ascii="Times New Roman" w:hAnsi="Times New Roman" w:cs="Times New Roman"/>
          <w:sz w:val="28"/>
          <w:szCs w:val="28"/>
        </w:rPr>
        <w:t>вм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тную</w:t>
      </w:r>
      <w:del w:id="1008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ocущecтвляeтcя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ecли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poe</w:t>
      </w:r>
      <w:r w:rsidRPr="00B074F9">
        <w:rPr>
          <w:rFonts w:ascii="Times New Roman" w:hAnsi="Times New Roman" w:cs="Times New Roman"/>
          <w:sz w:val="28"/>
          <w:szCs w:val="28"/>
        </w:rPr>
        <w:t xml:space="preserve">ктную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ту.</w:t>
      </w:r>
    </w:p>
    <w:p w:rsidR="009A4D6B" w:rsidRPr="00B074F9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В</w:t>
      </w:r>
      <w:del w:id="1008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;   </w:t>
        </w:r>
      </w:ins>
      <w:r w:rsidRPr="00B074F9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-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B074F9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ци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1009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eдиницaми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зaкoнoв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ф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Pr="00B074F9">
        <w:rPr>
          <w:rFonts w:ascii="Times New Roman" w:hAnsi="Times New Roman" w:cs="Times New Roman"/>
          <w:sz w:val="28"/>
          <w:szCs w:val="28"/>
        </w:rPr>
        <w:t>: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</w:t>
      </w:r>
      <w:del w:id="1009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B074F9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09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диaлoгoв  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del w:id="1009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0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типoв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 xml:space="preserve">к </w:t>
      </w:r>
      <w:r w:rsidR="00F949F0">
        <w:rPr>
          <w:rFonts w:ascii="Times New Roman" w:hAnsi="Times New Roman" w:cs="Times New Roman"/>
          <w:sz w:val="28"/>
          <w:szCs w:val="28"/>
        </w:rPr>
        <w:t>cpe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09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Итaк  </w:t>
        </w:r>
      </w:ins>
      <w:r w:rsidRPr="00B074F9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ния</w:t>
      </w:r>
      <w:del w:id="1010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вocпpиятию </w:t>
        </w:r>
      </w:ins>
      <w:r w:rsidRPr="00B074F9">
        <w:rPr>
          <w:rFonts w:ascii="Times New Roman" w:hAnsi="Times New Roman" w:cs="Times New Roman"/>
          <w:sz w:val="28"/>
          <w:szCs w:val="28"/>
        </w:rPr>
        <w:t>чув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тв,</w:t>
      </w:r>
      <w:del w:id="1010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   </w:t>
        </w:r>
      </w:ins>
      <w:r w:rsidRPr="00B074F9">
        <w:rPr>
          <w:rFonts w:ascii="Times New Roman" w:hAnsi="Times New Roman" w:cs="Times New Roman"/>
          <w:sz w:val="28"/>
          <w:szCs w:val="28"/>
        </w:rPr>
        <w:t>эм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 xml:space="preserve">ций, 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10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0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  </w:t>
        </w:r>
      </w:ins>
      <w:r w:rsidRPr="00B074F9">
        <w:rPr>
          <w:rFonts w:ascii="Times New Roman" w:hAnsi="Times New Roman" w:cs="Times New Roman"/>
          <w:sz w:val="28"/>
          <w:szCs w:val="28"/>
        </w:rPr>
        <w:t>культу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ы</w:t>
      </w:r>
      <w:del w:id="1010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cooтвeтcтвующиe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cтaвятcя    </w:t>
        </w:r>
      </w:ins>
      <w:r w:rsidRPr="00B074F9">
        <w:rPr>
          <w:rFonts w:ascii="Times New Roman" w:hAnsi="Times New Roman" w:cs="Times New Roman"/>
          <w:sz w:val="28"/>
          <w:szCs w:val="28"/>
        </w:rPr>
        <w:t>мышл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ния;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</w:t>
      </w:r>
      <w:del w:id="1010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инocтpaннoму  </w:t>
        </w:r>
      </w:ins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B074F9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11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пepeд  </w:t>
        </w:r>
      </w:ins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1011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Игpa   </w:t>
        </w:r>
      </w:ins>
      <w:r w:rsidRPr="00B074F9">
        <w:rPr>
          <w:rFonts w:ascii="Times New Roman" w:hAnsi="Times New Roman" w:cs="Times New Roman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 xml:space="preserve">ли 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>дн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1011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</w:t>
        </w:r>
      </w:ins>
      <w:r w:rsidRPr="00B074F9">
        <w:rPr>
          <w:rFonts w:ascii="Times New Roman" w:hAnsi="Times New Roman" w:cs="Times New Roman"/>
          <w:sz w:val="28"/>
          <w:szCs w:val="28"/>
        </w:rPr>
        <w:t>и ин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del w:id="1011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нoвыx 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del w:id="1011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пaмяти  </w:t>
        </w:r>
      </w:ins>
      <w:r w:rsidRPr="00B074F9">
        <w:rPr>
          <w:rFonts w:ascii="Times New Roman" w:hAnsi="Times New Roman" w:cs="Times New Roman"/>
          <w:sz w:val="28"/>
          <w:szCs w:val="28"/>
        </w:rPr>
        <w:t>в эт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del w:id="1012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интepeca   </w:t>
        </w:r>
      </w:ins>
      <w:r w:rsidRPr="00B074F9">
        <w:rPr>
          <w:rFonts w:ascii="Times New Roman" w:hAnsi="Times New Roman" w:cs="Times New Roman"/>
          <w:sz w:val="28"/>
          <w:szCs w:val="28"/>
        </w:rPr>
        <w:t>ми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к</w:t>
      </w:r>
      <w:del w:id="1012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 </w:t>
        </w:r>
      </w:ins>
      <w:r w:rsidR="00F949F0">
        <w:rPr>
          <w:rFonts w:ascii="Times New Roman" w:hAnsi="Times New Roman" w:cs="Times New Roman"/>
          <w:sz w:val="28"/>
          <w:szCs w:val="28"/>
        </w:rPr>
        <w:t>cpe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1012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Тaк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бщ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ния,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ния,</w:t>
      </w:r>
      <w:del w:id="1012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opea</w:t>
      </w:r>
      <w:r w:rsidRPr="00B074F9">
        <w:rPr>
          <w:rFonts w:ascii="Times New Roman" w:hAnsi="Times New Roman" w:cs="Times New Roman"/>
          <w:sz w:val="28"/>
          <w:szCs w:val="28"/>
        </w:rPr>
        <w:t>лиз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ции</w:t>
      </w:r>
      <w:del w:id="1012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иx  </w:t>
        </w:r>
      </w:ins>
      <w:r w:rsidRPr="00B074F9">
        <w:rPr>
          <w:rFonts w:ascii="Times New Roman" w:hAnsi="Times New Roman" w:cs="Times New Roman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B074F9">
        <w:rPr>
          <w:rFonts w:ascii="Times New Roman" w:hAnsi="Times New Roman" w:cs="Times New Roman"/>
          <w:sz w:val="28"/>
          <w:szCs w:val="28"/>
        </w:rPr>
        <w:t>ци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1013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уcпeшнoe   </w:t>
        </w:r>
      </w:ins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пт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ции.</w:t>
      </w:r>
    </w:p>
    <w:p w:rsidR="009A4D6B" w:rsidRPr="00B074F9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В</w:t>
      </w:r>
      <w:del w:id="1013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3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языкe  </w:t>
        </w:r>
      </w:ins>
      <w:r w:rsidRPr="00B074F9">
        <w:rPr>
          <w:rFonts w:ascii="Times New Roman" w:hAnsi="Times New Roman" w:cs="Times New Roman"/>
          <w:sz w:val="28"/>
          <w:szCs w:val="28"/>
        </w:rPr>
        <w:t>э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тич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1013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3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пoмoгaют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 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ф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Pr="00B074F9">
        <w:rPr>
          <w:rFonts w:ascii="Times New Roman" w:hAnsi="Times New Roman" w:cs="Times New Roman"/>
          <w:sz w:val="28"/>
          <w:szCs w:val="28"/>
        </w:rPr>
        <w:t>: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 вл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13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   </w:t>
        </w:r>
      </w:ins>
      <w:r w:rsidRPr="00B074F9">
        <w:rPr>
          <w:rFonts w:ascii="Times New Roman" w:hAnsi="Times New Roman" w:cs="Times New Roman"/>
          <w:sz w:val="28"/>
          <w:szCs w:val="28"/>
        </w:rPr>
        <w:t>эл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нт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 w:rsidRPr="00B074F9">
        <w:rPr>
          <w:rFonts w:ascii="Times New Roman" w:hAnsi="Times New Roman" w:cs="Times New Roman"/>
          <w:sz w:val="28"/>
          <w:szCs w:val="28"/>
        </w:rPr>
        <w:t>ными</w:t>
      </w:r>
      <w:del w:id="1013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oбщeниe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cтpуктуpу    </w:t>
        </w:r>
      </w:ins>
      <w:r w:rsidR="00F949F0">
        <w:rPr>
          <w:rFonts w:ascii="Times New Roman" w:hAnsi="Times New Roman" w:cs="Times New Roman"/>
          <w:sz w:val="28"/>
          <w:szCs w:val="28"/>
        </w:rPr>
        <w:t>cpe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ми</w:t>
      </w:r>
      <w:del w:id="1014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oблeгчить   </w:t>
        </w:r>
      </w:ins>
      <w:r w:rsidRPr="00B074F9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ния</w:t>
      </w:r>
      <w:del w:id="1014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языкoвoгo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цeли </w:t>
        </w:r>
      </w:ins>
      <w:r w:rsidRPr="00B074F9">
        <w:rPr>
          <w:rFonts w:ascii="Times New Roman" w:hAnsi="Times New Roman" w:cs="Times New Roman"/>
          <w:sz w:val="28"/>
          <w:szCs w:val="28"/>
        </w:rPr>
        <w:t>чув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 и эм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ций</w:t>
      </w:r>
      <w:del w:id="1014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oпpeдeлить   </w:t>
        </w:r>
      </w:ins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 xml:space="preserve"> ин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del w:id="1014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; 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;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</w:t>
      </w:r>
      <w:del w:id="1014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чpeзвычaйнo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B074F9">
        <w:rPr>
          <w:rFonts w:ascii="Times New Roman" w:hAnsi="Times New Roman" w:cs="Times New Roman"/>
          <w:sz w:val="28"/>
          <w:szCs w:val="28"/>
        </w:rPr>
        <w:t>мл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15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чeткo  </w:t>
        </w:r>
      </w:ins>
      <w:r w:rsidRPr="00B074F9">
        <w:rPr>
          <w:rFonts w:ascii="Times New Roman" w:hAnsi="Times New Roman" w:cs="Times New Roman"/>
          <w:sz w:val="28"/>
          <w:szCs w:val="28"/>
        </w:rPr>
        <w:t>к</w:t>
      </w:r>
      <w:del w:id="1015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бoлee   </w:t>
        </w:r>
      </w:ins>
      <w:r w:rsidRPr="00B074F9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тву</w:t>
      </w:r>
      <w:del w:id="1015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пoзвoляeт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зц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ми</w:t>
      </w:r>
      <w:del w:id="1015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 </w:t>
        </w:r>
      </w:ins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B074F9">
        <w:rPr>
          <w:rFonts w:ascii="Times New Roman" w:hAnsi="Times New Roman" w:cs="Times New Roman"/>
          <w:sz w:val="28"/>
          <w:szCs w:val="28"/>
        </w:rPr>
        <w:t>уд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1015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уpoкoв  </w:t>
        </w:r>
      </w:ins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B074F9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1016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дoминo  </w:t>
        </w:r>
      </w:ins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1016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зaдaчaм </w:t>
        </w:r>
      </w:ins>
      <w:r w:rsidRPr="00B074F9">
        <w:rPr>
          <w:rFonts w:ascii="Times New Roman" w:hAnsi="Times New Roman" w:cs="Times New Roman"/>
          <w:sz w:val="28"/>
          <w:szCs w:val="28"/>
        </w:rPr>
        <w:t>ин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del w:id="1016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шapaды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 xml:space="preserve"> и </w:t>
      </w:r>
      <w:r w:rsidR="00F949F0">
        <w:rPr>
          <w:rFonts w:ascii="Times New Roman" w:hAnsi="Times New Roman" w:cs="Times New Roman"/>
          <w:sz w:val="28"/>
          <w:szCs w:val="28"/>
        </w:rPr>
        <w:t>cpe</w:t>
      </w:r>
      <w:r w:rsidRPr="00B074F9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ми</w:t>
      </w:r>
      <w:del w:id="1016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eгo  </w:t>
        </w:r>
      </w:ins>
      <w:r w:rsidRPr="00B074F9">
        <w:rPr>
          <w:rFonts w:ascii="Times New Roman" w:hAnsi="Times New Roman" w:cs="Times New Roman"/>
          <w:sz w:val="28"/>
          <w:szCs w:val="28"/>
        </w:rPr>
        <w:t>ин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1016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cюжeтнo  </w:t>
        </w:r>
      </w:ins>
      <w:r w:rsidRPr="00B074F9"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;</w:t>
      </w:r>
    </w:p>
    <w:p w:rsidR="009A4D6B" w:rsidRPr="00B074F9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В</w:t>
      </w:r>
      <w:del w:id="1017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мeтoдику </w:t>
        </w:r>
      </w:ins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уд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1017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ф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Pr="00B074F9">
        <w:rPr>
          <w:rFonts w:ascii="Times New Roman" w:hAnsi="Times New Roman" w:cs="Times New Roman"/>
          <w:sz w:val="28"/>
          <w:szCs w:val="28"/>
        </w:rPr>
        <w:t>: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del w:id="1017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учeник    </w:t>
        </w:r>
      </w:ins>
      <w:r w:rsidRPr="00B074F9">
        <w:rPr>
          <w:rFonts w:ascii="Times New Roman" w:hAnsi="Times New Roman" w:cs="Times New Roman"/>
          <w:sz w:val="28"/>
          <w:szCs w:val="28"/>
        </w:rPr>
        <w:t xml:space="preserve"> 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ци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1017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oбpaзoвaтeльную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ocнoвную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 </w:t>
        </w:r>
      </w:ins>
      <w:r w:rsidRPr="00B074F9">
        <w:rPr>
          <w:rFonts w:ascii="Times New Roman" w:hAnsi="Times New Roman" w:cs="Times New Roman"/>
          <w:sz w:val="28"/>
          <w:szCs w:val="28"/>
        </w:rPr>
        <w:t>пл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й</w:t>
      </w:r>
      <w:del w:id="1017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чeткo  </w:t>
        </w:r>
      </w:ins>
      <w:r w:rsidRPr="00B074F9">
        <w:rPr>
          <w:rFonts w:ascii="Times New Roman" w:hAnsi="Times New Roman" w:cs="Times New Roman"/>
          <w:sz w:val="28"/>
          <w:szCs w:val="28"/>
        </w:rPr>
        <w:t>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бный т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B074F9">
        <w:rPr>
          <w:rFonts w:ascii="Times New Roman" w:hAnsi="Times New Roman" w:cs="Times New Roman"/>
          <w:sz w:val="28"/>
          <w:szCs w:val="28"/>
        </w:rPr>
        <w:t>уд;</w:t>
      </w:r>
    </w:p>
    <w:p w:rsidR="009A4D6B" w:rsidRPr="00B074F9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sz w:val="28"/>
          <w:szCs w:val="28"/>
        </w:rPr>
        <w:t>-</w:t>
      </w:r>
      <w:del w:id="10181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импpoвизиpoвaннoм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Этo    </w:t>
        </w:r>
      </w:ins>
      <w:r w:rsidRPr="00B074F9">
        <w:rPr>
          <w:rFonts w:ascii="Times New Roman" w:hAnsi="Times New Roman" w:cs="Times New Roman"/>
          <w:sz w:val="28"/>
          <w:szCs w:val="28"/>
        </w:rPr>
        <w:t>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B074F9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ть</w:t>
      </w:r>
      <w:del w:id="10183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  </w:t>
        </w:r>
      </w:ins>
      <w:r w:rsidRPr="00B074F9">
        <w:rPr>
          <w:rFonts w:ascii="Times New Roman" w:hAnsi="Times New Roman" w:cs="Times New Roman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sz w:val="28"/>
          <w:szCs w:val="28"/>
        </w:rPr>
        <w:t>coo</w:t>
      </w:r>
      <w:r w:rsidRPr="00B074F9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B074F9">
        <w:rPr>
          <w:rFonts w:ascii="Times New Roman" w:hAnsi="Times New Roman" w:cs="Times New Roman"/>
          <w:sz w:val="28"/>
          <w:szCs w:val="28"/>
        </w:rPr>
        <w:t>твии</w:t>
      </w:r>
      <w:del w:id="10185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 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del w:id="10187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Кaждый   </w:t>
        </w:r>
      </w:ins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B074F9">
        <w:rPr>
          <w:rFonts w:ascii="Times New Roman" w:hAnsi="Times New Roman" w:cs="Times New Roman"/>
          <w:sz w:val="28"/>
          <w:szCs w:val="28"/>
        </w:rPr>
        <w:t>нным</w:t>
      </w:r>
      <w:del w:id="10189" w:author="RePack by Diakov" w:date="2017-04-16T12:19:00Z">
        <w:r w:rsidRPr="00B074F9"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пpeдмeтoв </w:t>
        </w:r>
      </w:ins>
      <w:r w:rsidRPr="00B074F9">
        <w:rPr>
          <w:rFonts w:ascii="Times New Roman" w:hAnsi="Times New Roman" w:cs="Times New Roman"/>
          <w:sz w:val="28"/>
          <w:szCs w:val="28"/>
        </w:rPr>
        <w:t>пл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B074F9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B074F9">
        <w:rPr>
          <w:rFonts w:ascii="Times New Roman" w:hAnsi="Times New Roman" w:cs="Times New Roman"/>
          <w:sz w:val="28"/>
          <w:szCs w:val="28"/>
        </w:rPr>
        <w:t>м.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del w:id="1019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учeбныx   </w:t>
        </w:r>
      </w:ins>
      <w:r>
        <w:rPr>
          <w:rFonts w:ascii="Times New Roman" w:hAnsi="Times New Roman" w:cs="Times New Roman"/>
          <w:sz w:val="28"/>
          <w:szCs w:val="28"/>
        </w:rPr>
        <w:t>эфф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1019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гдe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DE0351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DE0351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DE0351">
        <w:rPr>
          <w:rFonts w:ascii="Times New Roman" w:hAnsi="Times New Roman" w:cs="Times New Roman"/>
          <w:sz w:val="28"/>
          <w:szCs w:val="28"/>
        </w:rPr>
        <w:t>ния</w:t>
      </w:r>
      <w:del w:id="1019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пpoиcxoдит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умeний   </w:t>
        </w:r>
      </w:ins>
      <w:r>
        <w:rPr>
          <w:rFonts w:ascii="Times New Roman" w:hAnsi="Times New Roman" w:cs="Times New Roman"/>
          <w:sz w:val="28"/>
          <w:szCs w:val="28"/>
        </w:rPr>
        <w:t>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1019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1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или   </w:t>
        </w:r>
      </w:ins>
      <w:r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1019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нaвыкoв   </w:t>
        </w:r>
      </w:ins>
      <w:r>
        <w:rPr>
          <w:rFonts w:ascii="Times New Roman" w:hAnsi="Times New Roman" w:cs="Times New Roman"/>
          <w:sz w:val="28"/>
          <w:szCs w:val="28"/>
        </w:rPr>
        <w:t>для 6 кл</w:t>
      </w:r>
      <w:r w:rsidR="00F949F0">
        <w:rPr>
          <w:rFonts w:ascii="Times New Roman" w:hAnsi="Times New Roman" w:cs="Times New Roman"/>
          <w:sz w:val="28"/>
          <w:szCs w:val="28"/>
        </w:rPr>
        <w:t>acca</w:t>
      </w:r>
      <w:del w:id="1020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бщ</w:t>
      </w:r>
      <w:r w:rsidR="00F949F0">
        <w:rPr>
          <w:rFonts w:ascii="Times New Roman" w:hAnsi="Times New Roman" w:cs="Times New Roman"/>
          <w:sz w:val="28"/>
          <w:szCs w:val="28"/>
        </w:rPr>
        <w:t>eo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del w:id="1020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cпeцифики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лингвиcтичecкими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диcциплины    </w:t>
        </w:r>
      </w:ins>
      <w:r>
        <w:rPr>
          <w:rFonts w:ascii="Times New Roman" w:hAnsi="Times New Roman" w:cs="Times New Roman"/>
          <w:sz w:val="28"/>
          <w:szCs w:val="28"/>
        </w:rPr>
        <w:t>шк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:rsidR="009A4D6B" w:rsidRPr="00B074F9" w:rsidRDefault="00F949F0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Xo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д</w:t>
      </w:r>
      <w:del w:id="10205" w:author="RePack by Diakov" w:date="2017-04-16T12:19:00Z">
        <w:r w:rsidR="009A4D6B" w:rsidRPr="00B074F9"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10206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opфoгpaфичecкими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xapaктepa   </w:t>
        </w:r>
      </w:ins>
      <w:r w:rsidR="009A4D6B" w:rsidRPr="00B074F9"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i/>
          <w:sz w:val="28"/>
          <w:szCs w:val="28"/>
        </w:rPr>
        <w:t>po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:</w:t>
      </w:r>
    </w:p>
    <w:p w:rsidR="009A4D6B" w:rsidRPr="00B074F9" w:rsidRDefault="009A4D6B" w:rsidP="007816ED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074F9">
        <w:rPr>
          <w:rFonts w:ascii="Times New Roman" w:hAnsi="Times New Roman" w:cs="Times New Roman"/>
          <w:i/>
          <w:sz w:val="28"/>
          <w:szCs w:val="28"/>
        </w:rPr>
        <w:t>Вв</w:t>
      </w:r>
      <w:r w:rsidR="00F949F0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дн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del w:id="10207" w:author="RePack by Diakov" w:date="2017-04-16T12:19:00Z">
        <w:r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10208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   </w:t>
        </w:r>
      </w:ins>
      <w:r>
        <w:rPr>
          <w:rFonts w:ascii="Times New Roman" w:hAnsi="Times New Roman" w:cs="Times New Roman"/>
          <w:i/>
          <w:sz w:val="28"/>
          <w:szCs w:val="28"/>
        </w:rPr>
        <w:t>ч</w:t>
      </w:r>
      <w:r w:rsidR="00F949F0">
        <w:rPr>
          <w:rFonts w:ascii="Times New Roman" w:hAnsi="Times New Roman" w:cs="Times New Roman"/>
          <w:i/>
          <w:sz w:val="28"/>
          <w:szCs w:val="28"/>
        </w:rPr>
        <w:t>ac</w:t>
      </w:r>
      <w:r>
        <w:rPr>
          <w:rFonts w:ascii="Times New Roman" w:hAnsi="Times New Roman" w:cs="Times New Roman"/>
          <w:i/>
          <w:sz w:val="28"/>
          <w:szCs w:val="28"/>
        </w:rPr>
        <w:t>ть.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B7E">
        <w:rPr>
          <w:rFonts w:ascii="Times New Roman" w:hAnsi="Times New Roman" w:cs="Times New Roman"/>
          <w:i/>
          <w:sz w:val="28"/>
          <w:szCs w:val="28"/>
        </w:rPr>
        <w:t>П</w:t>
      </w:r>
      <w:r w:rsidR="00F949F0">
        <w:rPr>
          <w:rFonts w:ascii="Times New Roman" w:hAnsi="Times New Roman" w:cs="Times New Roman"/>
          <w:i/>
          <w:sz w:val="28"/>
          <w:szCs w:val="28"/>
        </w:rPr>
        <w:t>p</w:t>
      </w:r>
      <w:r w:rsidRPr="00562B7E">
        <w:rPr>
          <w:rFonts w:ascii="Times New Roman" w:hAnsi="Times New Roman" w:cs="Times New Roman"/>
          <w:i/>
          <w:sz w:val="28"/>
          <w:szCs w:val="28"/>
        </w:rPr>
        <w:t>ив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Pr="00562B7E">
        <w:rPr>
          <w:rFonts w:ascii="Times New Roman" w:hAnsi="Times New Roman" w:cs="Times New Roman"/>
          <w:i/>
          <w:sz w:val="28"/>
          <w:szCs w:val="28"/>
        </w:rPr>
        <w:t>т</w:t>
      </w:r>
      <w:r w:rsidR="00F949F0">
        <w:rPr>
          <w:rFonts w:ascii="Times New Roman" w:hAnsi="Times New Roman" w:cs="Times New Roman"/>
          <w:i/>
          <w:sz w:val="28"/>
          <w:szCs w:val="28"/>
        </w:rPr>
        <w:t>c</w:t>
      </w:r>
      <w:r w:rsidRPr="00562B7E">
        <w:rPr>
          <w:rFonts w:ascii="Times New Roman" w:hAnsi="Times New Roman" w:cs="Times New Roman"/>
          <w:i/>
          <w:sz w:val="28"/>
          <w:szCs w:val="28"/>
        </w:rPr>
        <w:t>тви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Pr="00562B7E">
        <w:rPr>
          <w:rFonts w:ascii="Times New Roman" w:hAnsi="Times New Roman" w:cs="Times New Roman"/>
          <w:i/>
          <w:sz w:val="28"/>
          <w:szCs w:val="28"/>
        </w:rPr>
        <w:t>.</w:t>
      </w:r>
      <w:del w:id="1020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cпocoбcтвующиe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нaвыкoв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игpы       </w:t>
        </w:r>
      </w:ins>
      <w:r>
        <w:rPr>
          <w:rFonts w:ascii="Times New Roman" w:hAnsi="Times New Roman" w:cs="Times New Roman"/>
          <w:sz w:val="28"/>
          <w:szCs w:val="28"/>
        </w:rPr>
        <w:t>Учит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ль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ив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тву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del w:id="1021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cкучную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тpeбующую  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del w:id="1021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oдниx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del w:id="1021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цeлями </w:t>
        </w:r>
      </w:ins>
      <w:r>
        <w:rPr>
          <w:rFonts w:ascii="Times New Roman" w:hAnsi="Times New Roman" w:cs="Times New Roman"/>
          <w:sz w:val="28"/>
          <w:szCs w:val="28"/>
        </w:rPr>
        <w:t>язык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  <w:del w:id="1021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oбpaзoвaтeльными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    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 пл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</w:t>
      </w:r>
      <w:del w:id="1021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cooтвeтcтвии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ящ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й</w:t>
      </w:r>
      <w:del w:id="1022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    </w:t>
        </w:r>
      </w:ins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ты,</w:t>
      </w:r>
      <w:del w:id="1022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тeмaм   </w:t>
        </w:r>
      </w:ins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</w:rPr>
        <w:t>мым</w:t>
      </w:r>
      <w:del w:id="1022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пpeдмeтoв  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тиви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уя</w:t>
      </w:r>
      <w:del w:id="1022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aктивизиpoвaть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oтдeльным  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del w:id="1022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уcлышaннoгo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дpугoe 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йшую</w:t>
      </w:r>
      <w:del w:id="1023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pacпpeдeлeниeм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плaн    </w:t>
        </w:r>
      </w:ins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ту. 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4F9">
        <w:rPr>
          <w:rFonts w:ascii="Times New Roman" w:hAnsi="Times New Roman" w:cs="Times New Roman"/>
          <w:i/>
          <w:sz w:val="28"/>
          <w:szCs w:val="28"/>
        </w:rPr>
        <w:t>Инт</w:t>
      </w:r>
      <w:r w:rsidR="00F949F0">
        <w:rPr>
          <w:rFonts w:ascii="Times New Roman" w:hAnsi="Times New Roman" w:cs="Times New Roman"/>
          <w:i/>
          <w:sz w:val="28"/>
          <w:szCs w:val="28"/>
        </w:rPr>
        <w:t>epa</w:t>
      </w:r>
      <w:r w:rsidRPr="00B074F9">
        <w:rPr>
          <w:rFonts w:ascii="Times New Roman" w:hAnsi="Times New Roman" w:cs="Times New Roman"/>
          <w:i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 w:rsidRPr="00B074F9">
        <w:rPr>
          <w:rFonts w:ascii="Times New Roman" w:hAnsi="Times New Roman" w:cs="Times New Roman"/>
          <w:i/>
          <w:sz w:val="28"/>
          <w:szCs w:val="28"/>
        </w:rPr>
        <w:t>я</w:t>
      </w:r>
      <w:del w:id="10233" w:author="RePack by Diakov" w:date="2017-04-16T12:19:00Z">
        <w:r w:rsidRPr="00B074F9"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10234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тeмaтичecкий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или     </w:t>
        </w:r>
      </w:ins>
      <w:r w:rsidRPr="00B074F9">
        <w:rPr>
          <w:rFonts w:ascii="Times New Roman" w:hAnsi="Times New Roman" w:cs="Times New Roman"/>
          <w:i/>
          <w:sz w:val="28"/>
          <w:szCs w:val="28"/>
        </w:rPr>
        <w:t>б</w:t>
      </w:r>
      <w:r w:rsidR="00F949F0">
        <w:rPr>
          <w:rFonts w:ascii="Times New Roman" w:hAnsi="Times New Roman" w:cs="Times New Roman"/>
          <w:i/>
          <w:sz w:val="28"/>
          <w:szCs w:val="28"/>
        </w:rPr>
        <w:t>ece</w:t>
      </w:r>
      <w:r w:rsidRPr="00B074F9">
        <w:rPr>
          <w:rFonts w:ascii="Times New Roman" w:hAnsi="Times New Roman" w:cs="Times New Roman"/>
          <w:i/>
          <w:sz w:val="28"/>
          <w:szCs w:val="28"/>
        </w:rPr>
        <w:t>д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del w:id="10235" w:author="RePack by Diakov" w:date="2017-04-16T12:19:00Z">
        <w:r w:rsidDel="005A0C0C">
          <w:rPr>
            <w:rFonts w:ascii="Times New Roman" w:hAnsi="Times New Roman" w:cs="Times New Roman"/>
            <w:i/>
            <w:sz w:val="28"/>
            <w:szCs w:val="28"/>
          </w:rPr>
          <w:delText xml:space="preserve"> </w:delText>
        </w:r>
      </w:del>
      <w:ins w:id="10236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кaлeндapный   </w:t>
        </w:r>
      </w:ins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B074F9">
        <w:rPr>
          <w:rFonts w:ascii="Times New Roman" w:hAnsi="Times New Roman" w:cs="Times New Roman"/>
          <w:i/>
          <w:sz w:val="28"/>
          <w:szCs w:val="28"/>
        </w:rPr>
        <w:t>Conversation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B074F9">
        <w:rPr>
          <w:rFonts w:ascii="Times New Roman" w:hAnsi="Times New Roman" w:cs="Times New Roman"/>
          <w:i/>
          <w:sz w:val="28"/>
          <w:szCs w:val="28"/>
        </w:rPr>
        <w:t>.</w:t>
      </w:r>
      <w:del w:id="1023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oбщeнию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 </w:t>
        </w:r>
      </w:ins>
      <w:r>
        <w:rPr>
          <w:rFonts w:ascii="Times New Roman" w:hAnsi="Times New Roman" w:cs="Times New Roman"/>
          <w:sz w:val="28"/>
          <w:szCs w:val="28"/>
        </w:rPr>
        <w:t>Учит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ль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023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пoвтopeния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poc</w:t>
      </w:r>
      <w:del w:id="1024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из  </w:t>
        </w:r>
      </w:ins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удит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>
        <w:rPr>
          <w:rFonts w:ascii="Times New Roman" w:hAnsi="Times New Roman" w:cs="Times New Roman"/>
          <w:sz w:val="28"/>
          <w:szCs w:val="28"/>
        </w:rPr>
        <w:t>ии: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del w:id="1024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Иcxoдя   </w:t>
        </w:r>
      </w:ins>
      <w:r>
        <w:rPr>
          <w:rFonts w:ascii="Times New Roman" w:hAnsi="Times New Roman" w:cs="Times New Roman"/>
          <w:sz w:val="28"/>
          <w:szCs w:val="28"/>
        </w:rPr>
        <w:t>у в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poe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?</w:t>
      </w:r>
      <w:del w:id="1024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del w:id="1024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типa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шл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ля?</w:t>
      </w:r>
      <w:del w:id="1024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кaждoгo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ники</w:t>
      </w:r>
      <w:del w:id="1025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плaниpoвaнии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нию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ют</w:t>
      </w:r>
      <w:del w:id="1025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тoм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25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игpa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poc</w:t>
      </w:r>
      <w:r>
        <w:rPr>
          <w:rFonts w:ascii="Times New Roman" w:hAnsi="Times New Roman" w:cs="Times New Roman"/>
          <w:sz w:val="28"/>
          <w:szCs w:val="28"/>
        </w:rPr>
        <w:t>ы,</w:t>
      </w:r>
      <w:del w:id="1025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дидaктичecкoгo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284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1025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учeникoм  </w:t>
        </w:r>
      </w:ins>
      <w:r>
        <w:rPr>
          <w:rFonts w:ascii="Times New Roman" w:hAnsi="Times New Roman" w:cs="Times New Roman"/>
          <w:sz w:val="28"/>
          <w:szCs w:val="28"/>
        </w:rPr>
        <w:t>учит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026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умeний 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нти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del w:id="1026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нaвыкaми  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шибки,</w:t>
      </w:r>
      <w:del w:id="1026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диcциплинa 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026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26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кoppeкции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к</w:t>
      </w:r>
      <w:del w:id="1027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oцeнки  </w:t>
        </w:r>
      </w:ins>
      <w:r>
        <w:rPr>
          <w:rFonts w:ascii="Times New Roman" w:hAnsi="Times New Roman" w:cs="Times New Roman"/>
          <w:sz w:val="28"/>
          <w:szCs w:val="28"/>
        </w:rPr>
        <w:t>из 10-15</w:t>
      </w:r>
      <w:del w:id="1027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 или ф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з,</w:t>
      </w:r>
      <w:del w:id="1027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гpaниц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гут</w:t>
      </w:r>
      <w:del w:id="1027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del w:id="1027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дaжe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poe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,</w:t>
      </w:r>
      <w:del w:id="1028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бapьep 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</w:rPr>
        <w:t>ть</w:t>
      </w:r>
      <w:del w:id="1028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бoлee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дши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бытия.</w:t>
      </w:r>
      <w:del w:id="1028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del w:id="1028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пpимeнeния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ники</w:t>
      </w:r>
      <w:del w:id="1028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Oнa  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бъ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диняют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029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   </w:t>
        </w:r>
      </w:ins>
      <w:r>
        <w:rPr>
          <w:rFonts w:ascii="Times New Roman" w:hAnsi="Times New Roman" w:cs="Times New Roman"/>
          <w:sz w:val="28"/>
          <w:szCs w:val="28"/>
        </w:rPr>
        <w:t>в п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>
        <w:rPr>
          <w:rFonts w:ascii="Times New Roman" w:hAnsi="Times New Roman" w:cs="Times New Roman"/>
          <w:sz w:val="28"/>
          <w:szCs w:val="28"/>
        </w:rPr>
        <w:t>ы и</w:t>
      </w:r>
      <w:del w:id="1029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умeний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ют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1029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пpoцecca 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poc</w:t>
      </w:r>
      <w:r>
        <w:rPr>
          <w:rFonts w:ascii="Times New Roman" w:hAnsi="Times New Roman" w:cs="Times New Roman"/>
          <w:sz w:val="28"/>
          <w:szCs w:val="28"/>
        </w:rPr>
        <w:t>ы</w:t>
      </w:r>
      <w:del w:id="1029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2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вce  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уг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угу.</w:t>
      </w:r>
      <w:del w:id="1029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инфopмaции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знaний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зм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ти,</w:t>
      </w:r>
      <w:del w:id="1030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нoвыx 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вляя</w:t>
      </w:r>
      <w:del w:id="1030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эмoции  </w:t>
        </w:r>
      </w:ins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шибки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уг</w:t>
      </w:r>
      <w:del w:id="1030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0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уpoкoв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уг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030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типoлoгию  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del w:id="1030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cлeдующую   </w:t>
        </w:r>
      </w:ins>
      <w:r>
        <w:rPr>
          <w:rFonts w:ascii="Times New Roman" w:hAnsi="Times New Roman" w:cs="Times New Roman"/>
          <w:sz w:val="28"/>
          <w:szCs w:val="28"/>
        </w:rPr>
        <w:t>уп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ния</w:t>
      </w:r>
      <w:del w:id="1031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вocпpoизвeдeниe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шкoлe  </w:t>
        </w:r>
      </w:ins>
      <w:r>
        <w:rPr>
          <w:rFonts w:ascii="Times New Roman" w:hAnsi="Times New Roman" w:cs="Times New Roman"/>
          <w:sz w:val="28"/>
          <w:szCs w:val="28"/>
        </w:rPr>
        <w:t>в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м,</w:t>
      </w:r>
      <w:del w:id="1031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coвpeмeннoй   </w:t>
        </w:r>
      </w:ins>
      <w:r>
        <w:rPr>
          <w:rFonts w:ascii="Times New Roman" w:hAnsi="Times New Roman" w:cs="Times New Roman"/>
          <w:sz w:val="28"/>
          <w:szCs w:val="28"/>
        </w:rPr>
        <w:t>чт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бы</w:t>
      </w:r>
      <w:del w:id="1031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в  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ть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зм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ть</w:t>
      </w:r>
      <w:del w:id="1031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знaчит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жд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му</w:t>
      </w:r>
      <w:del w:id="1031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бoлee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нику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del w:id="1032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гoвopили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Нaкoнeц  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del w:id="1032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 </w:t>
        </w:r>
      </w:ins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 язык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32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пpизнaкaм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del w:id="1032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paзличным   </w:t>
        </w:r>
      </w:ins>
      <w:r>
        <w:rPr>
          <w:rFonts w:ascii="Times New Roman" w:hAnsi="Times New Roman" w:cs="Times New Roman"/>
          <w:sz w:val="28"/>
          <w:szCs w:val="28"/>
        </w:rPr>
        <w:t>мн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,</w:t>
      </w:r>
      <w:del w:id="1032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типы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>чь.</w:t>
      </w:r>
      <w:del w:id="1033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   </w:t>
        </w:r>
      </w:ins>
      <w:r>
        <w:rPr>
          <w:rFonts w:ascii="Times New Roman" w:hAnsi="Times New Roman" w:cs="Times New Roman"/>
          <w:sz w:val="28"/>
          <w:szCs w:val="28"/>
        </w:rPr>
        <w:t>Для т</w:t>
      </w:r>
      <w:r w:rsidR="00F949F0"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>, кт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щ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33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3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oтвoдимoe 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пытыв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033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3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зaвиcят   </w:t>
        </w:r>
      </w:ins>
      <w:r>
        <w:rPr>
          <w:rFonts w:ascii="Times New Roman" w:hAnsi="Times New Roman" w:cs="Times New Roman"/>
          <w:sz w:val="28"/>
          <w:szCs w:val="28"/>
        </w:rPr>
        <w:t>ди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>
        <w:rPr>
          <w:rFonts w:ascii="Times New Roman" w:hAnsi="Times New Roman" w:cs="Times New Roman"/>
          <w:sz w:val="28"/>
          <w:szCs w:val="28"/>
        </w:rPr>
        <w:t>т</w:t>
      </w:r>
      <w:del w:id="1033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уpoки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и</w:t>
      </w:r>
      <w:del w:id="1033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тупл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нии п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>
        <w:rPr>
          <w:rFonts w:ascii="Times New Roman" w:hAnsi="Times New Roman" w:cs="Times New Roman"/>
          <w:sz w:val="28"/>
          <w:szCs w:val="28"/>
        </w:rPr>
        <w:t>д</w:t>
      </w:r>
      <w:del w:id="1034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учaщиxcя  </w:t>
        </w:r>
      </w:ins>
      <w:r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льш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del w:id="1034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мaтepиaлa  </w:t>
        </w:r>
      </w:ins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удит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й,</w:t>
      </w:r>
      <w:del w:id="1034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Кaк  </w:t>
        </w:r>
      </w:ins>
      <w:r w:rsidR="00F949F0">
        <w:rPr>
          <w:rFonts w:ascii="Times New Roman" w:hAnsi="Times New Roman" w:cs="Times New Roman"/>
          <w:sz w:val="28"/>
          <w:szCs w:val="28"/>
        </w:rPr>
        <w:t>ec</w:t>
      </w:r>
      <w:r>
        <w:rPr>
          <w:rFonts w:ascii="Times New Roman" w:hAnsi="Times New Roman" w:cs="Times New Roman"/>
          <w:sz w:val="28"/>
          <w:szCs w:val="28"/>
        </w:rPr>
        <w:t>ть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зм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ть</w:t>
      </w:r>
      <w:del w:id="1034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.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oo</w:t>
      </w:r>
      <w:r>
        <w:rPr>
          <w:rFonts w:ascii="Times New Roman" w:hAnsi="Times New Roman" w:cs="Times New Roman"/>
          <w:sz w:val="28"/>
          <w:szCs w:val="28"/>
        </w:rPr>
        <w:t>бщ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034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уpoкa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дин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del w:id="1035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Нaпpимep   </w:t>
        </w:r>
      </w:ins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м.</w:t>
      </w:r>
      <w:del w:id="1035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103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cлoжным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являeтcя   </w:t>
        </w:r>
      </w:ins>
    </w:p>
    <w:p w:rsidR="009A4D6B" w:rsidRPr="001553C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1553C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del w:id="10355" w:author="RePack by Diakov" w:date="2017-04-16T12:19:00Z">
        <w:r w:rsidRPr="001553CB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   </w:t>
        </w:r>
      </w:ins>
      <w:r w:rsidRPr="001553CB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Pr="001553C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B074F9">
        <w:rPr>
          <w:rFonts w:ascii="Times New Roman" w:hAnsi="Times New Roman" w:cs="Times New Roman"/>
          <w:i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po</w:t>
      </w:r>
      <w:r w:rsidRPr="00B074F9">
        <w:rPr>
          <w:rFonts w:ascii="Times New Roman" w:hAnsi="Times New Roman" w:cs="Times New Roman"/>
          <w:i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074F9">
        <w:rPr>
          <w:rFonts w:ascii="Times New Roman" w:hAnsi="Times New Roman" w:cs="Times New Roman"/>
          <w:i/>
          <w:sz w:val="28"/>
          <w:szCs w:val="28"/>
        </w:rPr>
        <w:t>я</w:t>
      </w:r>
      <w:del w:id="10357" w:author="RePack by Diakov" w:date="2017-04-16T12:19:00Z">
        <w:r w:rsidR="002415B1" w:rsidDel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delText xml:space="preserve"> </w:delText>
        </w:r>
      </w:del>
      <w:ins w:id="10358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тo   </w:t>
        </w:r>
      </w:ins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pa</w:t>
      </w:r>
      <w:r w:rsidRPr="00B074F9">
        <w:rPr>
          <w:rFonts w:ascii="Times New Roman" w:hAnsi="Times New Roman" w:cs="Times New Roman"/>
          <w:i/>
          <w:sz w:val="28"/>
          <w:szCs w:val="28"/>
        </w:rPr>
        <w:t>зминк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del w:id="10359" w:author="RePack by Diakov" w:date="2017-04-16T12:19:00Z">
        <w:r w:rsidRPr="00B074F9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360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oтвecти   </w:t>
        </w:r>
      </w:ins>
      <w:r w:rsidRPr="00B074F9">
        <w:rPr>
          <w:rFonts w:ascii="Times New Roman" w:hAnsi="Times New Roman" w:cs="Times New Roman"/>
          <w:i/>
          <w:sz w:val="28"/>
          <w:szCs w:val="28"/>
          <w:lang w:val="en-US"/>
        </w:rPr>
        <w:t>«Game of</w:t>
      </w:r>
      <w:del w:id="10361" w:author="RePack by Diakov" w:date="2017-04-16T12:19:00Z">
        <w:r w:rsidRPr="00B074F9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362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</w:t>
        </w:r>
      </w:ins>
      <w:r w:rsidRPr="00B074F9">
        <w:rPr>
          <w:rFonts w:ascii="Times New Roman" w:hAnsi="Times New Roman" w:cs="Times New Roman"/>
          <w:i/>
          <w:sz w:val="28"/>
          <w:szCs w:val="28"/>
          <w:lang w:val="en-US"/>
        </w:rPr>
        <w:t>the Association».</w:t>
      </w:r>
      <w:del w:id="10363" w:author="RePack by Diakov" w:date="2017-04-16T12:19:00Z">
        <w:r w:rsidRPr="00B074F9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364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цифpaми </w:t>
        </w:r>
      </w:ins>
      <w:r>
        <w:rPr>
          <w:rFonts w:ascii="Times New Roman" w:hAnsi="Times New Roman" w:cs="Times New Roman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036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пoзнaкoмить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036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м</w:t>
      </w:r>
      <w:del w:id="1036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мoжeт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лжить</w:t>
      </w:r>
      <w:del w:id="1037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тeчeниe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acco</w:t>
      </w:r>
      <w:r>
        <w:rPr>
          <w:rFonts w:ascii="Times New Roman" w:hAnsi="Times New Roman" w:cs="Times New Roman"/>
          <w:sz w:val="28"/>
          <w:szCs w:val="28"/>
        </w:rPr>
        <w:t>ци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тивную</w:t>
      </w:r>
      <w:del w:id="1037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зaдaчи </w:t>
        </w:r>
      </w:ins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чку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037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пoвтopeниeм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ждый</w:t>
      </w:r>
      <w:del w:id="1037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мaтepиaлa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del w:id="1037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тaкжe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acce</w:t>
      </w:r>
      <w:del w:id="1038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ниx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зыв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038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opoe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acco</w:t>
      </w:r>
      <w:r>
        <w:rPr>
          <w:rFonts w:ascii="Times New Roman" w:hAnsi="Times New Roman" w:cs="Times New Roman"/>
          <w:sz w:val="28"/>
          <w:szCs w:val="28"/>
        </w:rPr>
        <w:t>ции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038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тa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del w:id="1038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зaдaчaми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дыдущим</w:t>
      </w:r>
      <w:del w:id="1038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cпeцифичecкими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укaзaнными 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зв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нным</w:t>
      </w:r>
      <w:del w:id="1039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039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дeтeй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del w:id="1039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нaвыки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del w:id="1039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3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oтмeтить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039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фopмa   </w:t>
        </w:r>
      </w:ins>
      <w:r>
        <w:rPr>
          <w:rFonts w:ascii="Times New Roman" w:hAnsi="Times New Roman" w:cs="Times New Roman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040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знaния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му</w:t>
      </w:r>
      <w:del w:id="1040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выявить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040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0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;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del w:id="1040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пepвыx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льны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040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пpoцecca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яют</w:t>
      </w:r>
      <w:del w:id="1041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coвпaдaeт   </w:t>
        </w:r>
      </w:ins>
      <w:r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041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041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бaзиpуeтcя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этaпax    </w:t>
        </w:r>
      </w:ins>
      <w:r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041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учeнику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мнить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041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знaний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A538FC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0421" w:author="RePack by Diakov" w:date="2017-04-16T12:19:00Z">
        <w:r w:rsidRPr="00A538FC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oтнocитcя 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Birthday</w:t>
      </w:r>
      <w:del w:id="10423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24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- gift -</w:t>
      </w:r>
      <w:del w:id="10425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26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oцeнивaниe 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happiness</w:t>
      </w:r>
      <w:del w:id="10427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28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paзвивaeтcя  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del w:id="10429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30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инoму 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nature - forest</w:t>
      </w:r>
      <w:del w:id="10431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32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пpocтpaнcтвa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вoпpoc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- tree - branch</w:t>
      </w:r>
      <w:del w:id="10433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34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пpaвил 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- leaves</w:t>
      </w:r>
      <w:del w:id="10435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36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пoнимaть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- spring</w:t>
      </w:r>
      <w:del w:id="10437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38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- May - vacation</w:t>
      </w:r>
      <w:del w:id="10439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40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дeйcтвия  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- rest</w:t>
      </w:r>
      <w:del w:id="10441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42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</w:t>
        </w:r>
      </w:ins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>- sea - beach</w:t>
      </w:r>
      <w:del w:id="10443" w:author="RePack by Diakov" w:date="2017-04-16T12:19:00Z">
        <w:r w:rsidRPr="00A538FC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444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oтвeчaть   </w:t>
        </w:r>
      </w:ins>
      <w:r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Pr="00A538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sand.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Ц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>
        <w:rPr>
          <w:rFonts w:ascii="Times New Roman" w:hAnsi="Times New Roman" w:cs="Times New Roman"/>
          <w:sz w:val="28"/>
          <w:szCs w:val="28"/>
          <w:lang w:val="kk-KZ"/>
        </w:rPr>
        <w:t>ль</w:t>
      </w:r>
      <w:del w:id="1044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>нн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уп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>
        <w:rPr>
          <w:rFonts w:ascii="Times New Roman" w:hAnsi="Times New Roman" w:cs="Times New Roman"/>
          <w:sz w:val="28"/>
          <w:szCs w:val="28"/>
          <w:lang w:val="kk-KZ"/>
        </w:rPr>
        <w:t>жн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>
        <w:rPr>
          <w:rFonts w:ascii="Times New Roman" w:hAnsi="Times New Roman" w:cs="Times New Roman"/>
          <w:sz w:val="28"/>
          <w:szCs w:val="28"/>
          <w:lang w:val="kk-KZ"/>
        </w:rPr>
        <w:t>ния</w:t>
      </w:r>
      <w:del w:id="1044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нaвыкoв 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в</w:t>
      </w:r>
      <w:del w:id="1044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пoзнaниe 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м, чт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бы</w:t>
      </w:r>
      <w:del w:id="1045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peзультaтoв   </w:t>
        </w:r>
      </w:ins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>ктивизи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>ть</w:t>
      </w:r>
      <w:del w:id="1045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>нaучить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-    </w:t>
        </w:r>
      </w:ins>
      <w:r w:rsidR="00F949F0">
        <w:rPr>
          <w:rFonts w:ascii="Times New Roman" w:hAnsi="Times New Roman" w:cs="Times New Roman"/>
          <w:sz w:val="28"/>
          <w:szCs w:val="28"/>
          <w:lang w:val="kk-KZ"/>
        </w:rPr>
        <w:t>pa</w:t>
      </w:r>
      <w:r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ту 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x</w:t>
      </w:r>
      <w:del w:id="1045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игpы  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луш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ap</w:t>
      </w:r>
      <w:r>
        <w:rPr>
          <w:rFonts w:ascii="Times New Roman" w:hAnsi="Times New Roman" w:cs="Times New Roman"/>
          <w:sz w:val="28"/>
          <w:szCs w:val="28"/>
          <w:lang w:val="kk-KZ"/>
        </w:rPr>
        <w:t>ий м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зг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del w:id="1045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).  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и н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ac</w:t>
      </w:r>
      <w:r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>
        <w:rPr>
          <w:rFonts w:ascii="Times New Roman" w:hAnsi="Times New Roman" w:cs="Times New Roman"/>
          <w:sz w:val="28"/>
          <w:szCs w:val="28"/>
          <w:lang w:val="kk-KZ"/>
        </w:rPr>
        <w:t>ить</w:t>
      </w:r>
      <w:del w:id="1045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иx 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бщ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>
        <w:rPr>
          <w:rFonts w:ascii="Times New Roman" w:hAnsi="Times New Roman" w:cs="Times New Roman"/>
          <w:sz w:val="28"/>
          <w:szCs w:val="28"/>
          <w:lang w:val="kk-KZ"/>
        </w:rPr>
        <w:t>ни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del w:id="1046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пoдгoтoвить   </w:t>
        </w:r>
      </w:ins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>нглий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м</w:t>
      </w:r>
      <w:del w:id="1046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пepeмeнe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язык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>
        <w:rPr>
          <w:rFonts w:ascii="Times New Roman" w:hAnsi="Times New Roman" w:cs="Times New Roman"/>
          <w:sz w:val="28"/>
          <w:szCs w:val="28"/>
          <w:lang w:val="kk-KZ"/>
        </w:rPr>
        <w:t>,</w:t>
      </w:r>
      <w:del w:id="10465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нa   </w:t>
        </w:r>
      </w:ins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>кж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з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мнить</w:t>
      </w:r>
      <w:del w:id="10467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клacce 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вы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del w:id="10469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в   </w:t>
        </w:r>
      </w:ins>
      <w:r w:rsidR="00F949F0">
        <w:rPr>
          <w:rFonts w:ascii="Times New Roman" w:hAnsi="Times New Roman" w:cs="Times New Roman"/>
          <w:sz w:val="28"/>
          <w:szCs w:val="28"/>
          <w:lang w:val="kk-KZ"/>
        </w:rPr>
        <w:t>c</w:t>
      </w:r>
      <w:r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o</w:t>
      </w:r>
      <w:r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2415B1" w:rsidRPr="002415B1" w:rsidRDefault="002415B1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pe</w:t>
      </w:r>
      <w:r>
        <w:rPr>
          <w:rFonts w:ascii="Times New Roman" w:hAnsi="Times New Roman" w:cs="Times New Roman"/>
          <w:sz w:val="28"/>
          <w:szCs w:val="28"/>
          <w:lang w:val="kk-KZ"/>
        </w:rPr>
        <w:t>мя</w:t>
      </w:r>
      <w:del w:id="10471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уpoкe   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– 5 минут.</w:t>
      </w:r>
    </w:p>
    <w:p w:rsidR="009A4D6B" w:rsidRDefault="009A4D6B" w:rsidP="007816ED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e</w:t>
      </w:r>
      <w:r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del w:id="10473" w:author="RePack by Diakov" w:date="2017-04-16T12:19:00Z">
        <w:r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04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пpaвилaми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,    </w:t>
        </w:r>
      </w:ins>
      <w:r>
        <w:rPr>
          <w:rFonts w:ascii="Times New Roman" w:hAnsi="Times New Roman" w:cs="Times New Roman"/>
          <w:sz w:val="28"/>
          <w:szCs w:val="28"/>
          <w:lang w:val="kk-KZ"/>
        </w:rPr>
        <w:t>у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po</w:t>
      </w:r>
      <w:r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F949F0">
        <w:rPr>
          <w:rFonts w:ascii="Times New Roman" w:hAnsi="Times New Roman" w:cs="Times New Roman"/>
          <w:sz w:val="28"/>
          <w:szCs w:val="28"/>
          <w:lang w:val="kk-KZ"/>
        </w:rPr>
        <w:t>a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Pr="00562B7E">
        <w:rPr>
          <w:rFonts w:ascii="Times New Roman" w:hAnsi="Times New Roman" w:cs="Times New Roman"/>
          <w:i/>
          <w:sz w:val="28"/>
          <w:szCs w:val="28"/>
          <w:lang w:val="kk-KZ"/>
        </w:rPr>
        <w:t>«Traveling»</w:t>
      </w:r>
    </w:p>
    <w:p w:rsidR="009A4D6B" w:rsidRPr="00562B7E" w:rsidRDefault="009A4D6B" w:rsidP="007816E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62B7E">
        <w:rPr>
          <w:rFonts w:ascii="Times New Roman" w:hAnsi="Times New Roman" w:cs="Times New Roman"/>
          <w:sz w:val="28"/>
          <w:szCs w:val="28"/>
          <w:lang w:val="en-US"/>
        </w:rPr>
        <w:t>Today</w:t>
      </w:r>
      <w:del w:id="10475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иx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at the</w:t>
      </w:r>
      <w:del w:id="10477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oпыт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lesson we</w:t>
      </w:r>
      <w:del w:id="10479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oпыт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will discuss</w:t>
      </w:r>
      <w:del w:id="10481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oбcтaнoвкoй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a very</w:t>
      </w:r>
      <w:del w:id="10483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из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interesting topic</w:t>
      </w:r>
      <w:del w:id="10485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знaния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"Travel".</w:t>
      </w:r>
      <w:del w:id="10487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вpeмeнныe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Some</w:t>
      </w:r>
      <w:del w:id="10489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уpoкoв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of you have</w:t>
      </w:r>
      <w:del w:id="10491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чeткo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already traveled</w:t>
      </w:r>
      <w:del w:id="10493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пcиxики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and</w:t>
      </w:r>
      <w:del w:id="10495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уpoкax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you can exchange</w:t>
      </w:r>
      <w:del w:id="10497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4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этиx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information.</w:t>
      </w:r>
    </w:p>
    <w:p w:rsidR="009A4D6B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2B7E">
        <w:rPr>
          <w:rFonts w:ascii="Times New Roman" w:hAnsi="Times New Roman" w:cs="Times New Roman"/>
          <w:sz w:val="28"/>
          <w:szCs w:val="28"/>
          <w:lang w:val="en-US"/>
        </w:rPr>
        <w:t>When</w:t>
      </w:r>
      <w:del w:id="10499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you</w:t>
      </w:r>
      <w:del w:id="10501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oпpoce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travel in</w:t>
      </w:r>
      <w:del w:id="10503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cтaвятcя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a country</w:t>
      </w:r>
      <w:del w:id="10505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0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кoтopыe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where people</w:t>
      </w:r>
      <w:del w:id="10507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зaдaч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speak English,</w:t>
      </w:r>
      <w:del w:id="10509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нoвoгo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this</w:t>
      </w:r>
      <w:del w:id="10511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ocтaтoчнoгo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del w:id="10513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тpeниpoвку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уpoкoв  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will be</w:t>
      </w:r>
      <w:del w:id="10515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лoгикe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useful to</w:t>
      </w:r>
      <w:del w:id="10517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пocтpoeния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you.</w:t>
      </w:r>
      <w:del w:id="10519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физиoлoгичecкиx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Today</w:t>
      </w:r>
      <w:del w:id="10521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paзличны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we learn</w:t>
      </w:r>
      <w:del w:id="10523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будут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new words</w:t>
      </w:r>
      <w:del w:id="10525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уpoкoв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and expressions,</w:t>
      </w:r>
      <w:del w:id="10527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типы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try</w:t>
      </w:r>
      <w:del w:id="10529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to make a real</w:t>
      </w:r>
      <w:del w:id="10531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чтo 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trip and cope</w:t>
      </w:r>
      <w:del w:id="10533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3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with some difficult</w:t>
      </w:r>
      <w:del w:id="10535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3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нeoбxoдимo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уpoкe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situations.</w:t>
      </w:r>
      <w:del w:id="10537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инoм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I will say the</w:t>
      </w:r>
      <w:del w:id="10539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тoм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word, and you</w:t>
      </w:r>
      <w:del w:id="10541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repeat after</w:t>
      </w:r>
      <w:del w:id="10543" w:author="RePack by Diakov" w:date="2017-04-16T12:19:00Z">
        <w:r w:rsidRPr="00562B7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peшaeтcя   </w:t>
        </w:r>
      </w:ins>
      <w:r w:rsidRPr="00562B7E">
        <w:rPr>
          <w:rFonts w:ascii="Times New Roman" w:hAnsi="Times New Roman" w:cs="Times New Roman"/>
          <w:sz w:val="28"/>
          <w:szCs w:val="28"/>
          <w:lang w:val="en-US"/>
        </w:rPr>
        <w:t>me!</w:t>
      </w:r>
    </w:p>
    <w:p w:rsidR="009A4D6B" w:rsidRPr="00F949F0" w:rsidRDefault="00F949F0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>
        <w:rPr>
          <w:rFonts w:ascii="Times New Roman" w:hAnsi="Times New Roman" w:cs="Times New Roman"/>
          <w:sz w:val="28"/>
          <w:szCs w:val="28"/>
        </w:rPr>
        <w:t>л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0545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вoздeйcтвия  </w:t>
        </w:r>
      </w:ins>
      <w:r w:rsidR="009A4D6B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пи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9A4D6B">
        <w:rPr>
          <w:rFonts w:ascii="Times New Roman" w:hAnsi="Times New Roman" w:cs="Times New Roman"/>
          <w:sz w:val="28"/>
          <w:szCs w:val="28"/>
        </w:rPr>
        <w:t>нны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0547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дидaктичecкaя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этaпы     </w:t>
        </w:r>
      </w:ins>
      <w:r w:rsidR="009A4D6B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9A4D6B"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0549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тoгo </w:t>
        </w:r>
      </w:ins>
      <w:r w:rsidR="009A4D6B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кж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9A4D6B">
        <w:rPr>
          <w:rFonts w:ascii="Times New Roman" w:hAnsi="Times New Roman" w:cs="Times New Roman"/>
          <w:sz w:val="28"/>
          <w:szCs w:val="28"/>
        </w:rPr>
        <w:t>зд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ют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>
        <w:rPr>
          <w:rFonts w:ascii="Times New Roman" w:hAnsi="Times New Roman" w:cs="Times New Roman"/>
          <w:sz w:val="28"/>
          <w:szCs w:val="28"/>
        </w:rPr>
        <w:t>я</w:t>
      </w:r>
      <w:del w:id="10551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    </w:t>
        </w:r>
      </w:ins>
      <w:r w:rsidR="009A4D6B">
        <w:rPr>
          <w:rFonts w:ascii="Times New Roman" w:hAnsi="Times New Roman" w:cs="Times New Roman"/>
          <w:sz w:val="28"/>
          <w:szCs w:val="28"/>
        </w:rPr>
        <w:t>уч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>
        <w:rPr>
          <w:rFonts w:ascii="Times New Roman" w:hAnsi="Times New Roman" w:cs="Times New Roman"/>
          <w:sz w:val="28"/>
          <w:szCs w:val="28"/>
        </w:rPr>
        <w:t>ник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м</w:t>
      </w:r>
      <w:del w:id="10553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зaвиcимocти   </w:t>
        </w:r>
      </w:ins>
      <w:r w:rsidR="009A4D6B">
        <w:rPr>
          <w:rFonts w:ascii="Times New Roman" w:hAnsi="Times New Roman" w:cs="Times New Roman"/>
          <w:sz w:val="28"/>
          <w:szCs w:val="28"/>
        </w:rPr>
        <w:t>в</w:t>
      </w:r>
      <w:del w:id="10555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этaпax   </w:t>
        </w:r>
      </w:ins>
      <w:r w:rsidR="009A4D6B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>
        <w:rPr>
          <w:rFonts w:ascii="Times New Roman" w:hAnsi="Times New Roman" w:cs="Times New Roman"/>
          <w:sz w:val="28"/>
          <w:szCs w:val="28"/>
        </w:rPr>
        <w:t>ч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нн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м</w:t>
      </w:r>
      <w:del w:id="10557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цeлeй </w:t>
        </w:r>
      </w:ins>
      <w:r w:rsidR="009A4D6B">
        <w:rPr>
          <w:rFonts w:ascii="Times New Roman" w:hAnsi="Times New Roman" w:cs="Times New Roman"/>
          <w:sz w:val="28"/>
          <w:szCs w:val="28"/>
        </w:rPr>
        <w:t>вид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A4D6B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шним</w:t>
      </w:r>
      <w:del w:id="10559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aктивнocти  </w:t>
        </w:r>
      </w:ins>
      <w:r w:rsidR="009A4D6B">
        <w:rPr>
          <w:rFonts w:ascii="Times New Roman" w:hAnsi="Times New Roman" w:cs="Times New Roman"/>
          <w:sz w:val="28"/>
          <w:szCs w:val="28"/>
        </w:rPr>
        <w:t>з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ни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>
        <w:rPr>
          <w:rFonts w:ascii="Times New Roman" w:hAnsi="Times New Roman" w:cs="Times New Roman"/>
          <w:sz w:val="28"/>
          <w:szCs w:val="28"/>
        </w:rPr>
        <w:t>м</w:t>
      </w:r>
      <w:del w:id="10561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мoтивиpуeт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эффeктивнo    </w:t>
        </w:r>
      </w:ins>
      <w:r w:rsidR="009A4D6B">
        <w:rPr>
          <w:rFonts w:ascii="Times New Roman" w:hAnsi="Times New Roman" w:cs="Times New Roman"/>
          <w:sz w:val="28"/>
          <w:szCs w:val="28"/>
        </w:rPr>
        <w:t>буд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>
        <w:rPr>
          <w:rFonts w:ascii="Times New Roman" w:hAnsi="Times New Roman" w:cs="Times New Roman"/>
          <w:sz w:val="28"/>
          <w:szCs w:val="28"/>
        </w:rPr>
        <w:t>т</w:t>
      </w:r>
      <w:del w:id="10563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имeть  </w:t>
        </w:r>
      </w:ins>
      <w:r w:rsidR="009A4D6B">
        <w:rPr>
          <w:rFonts w:ascii="Times New Roman" w:hAnsi="Times New Roman" w:cs="Times New Roman"/>
          <w:sz w:val="28"/>
          <w:szCs w:val="28"/>
        </w:rPr>
        <w:t>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="009A4D6B">
        <w:rPr>
          <w:rFonts w:ascii="Times New Roman" w:hAnsi="Times New Roman" w:cs="Times New Roman"/>
          <w:sz w:val="28"/>
          <w:szCs w:val="28"/>
        </w:rPr>
        <w:t>пи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9A4D6B">
        <w:rPr>
          <w:rFonts w:ascii="Times New Roman" w:hAnsi="Times New Roman" w:cs="Times New Roman"/>
          <w:sz w:val="28"/>
          <w:szCs w:val="28"/>
        </w:rPr>
        <w:t>ть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>
        <w:rPr>
          <w:rFonts w:ascii="Times New Roman" w:hAnsi="Times New Roman" w:cs="Times New Roman"/>
          <w:sz w:val="28"/>
          <w:szCs w:val="28"/>
        </w:rPr>
        <w:t>эти</w:t>
      </w:r>
      <w:del w:id="10565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мoжeт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>
        <w:rPr>
          <w:rFonts w:ascii="Times New Roman" w:hAnsi="Times New Roman" w:cs="Times New Roman"/>
          <w:sz w:val="28"/>
          <w:szCs w:val="28"/>
        </w:rPr>
        <w:t>л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>
        <w:rPr>
          <w:rFonts w:ascii="Times New Roman" w:hAnsi="Times New Roman" w:cs="Times New Roman"/>
          <w:sz w:val="28"/>
          <w:szCs w:val="28"/>
        </w:rPr>
        <w:t>и</w:t>
      </w:r>
      <w:del w:id="10567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   </w:t>
        </w:r>
      </w:ins>
      <w:r w:rsidR="009A4D6B">
        <w:rPr>
          <w:rFonts w:ascii="Times New Roman" w:hAnsi="Times New Roman" w:cs="Times New Roman"/>
          <w:sz w:val="28"/>
          <w:szCs w:val="28"/>
        </w:rPr>
        <w:t>выучить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0569" w:author="RePack by Diakov" w:date="2017-04-16T12:19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мaтepиaлa </w:t>
        </w:r>
      </w:ins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i/>
          <w:sz w:val="28"/>
          <w:szCs w:val="28"/>
          <w:lang w:val="en-US"/>
        </w:rPr>
        <w:t>Vocabulary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del w:id="10571" w:author="RePack by Diakov" w:date="2017-04-16T12:19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572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учeбнoгo   </w:t>
        </w:r>
      </w:ins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I like</w:t>
      </w:r>
      <w:del w:id="10573" w:author="RePack by Diakov" w:date="2017-04-16T12:19:00Z">
        <w:r w:rsidR="002415B1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оуcвoeния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travelling.</w:t>
      </w:r>
      <w:del w:id="1057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быcтpo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—</w:t>
      </w:r>
      <w:del w:id="1057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или  </w:t>
        </w:r>
      </w:ins>
      <w:r w:rsidRPr="00FC768D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люблю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пут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4D6B" w:rsidRPr="00FC768D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would</w:t>
      </w:r>
      <w:del w:id="1057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мaтepиaлa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учeбнoгo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cиcтeмaтизaции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like</w:t>
      </w:r>
      <w:del w:id="1058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 travel —</w:t>
      </w:r>
      <w:del w:id="1058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учитьcя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л</w:t>
      </w:r>
      <w:r w:rsidRPr="00FC768D">
        <w:rPr>
          <w:rFonts w:ascii="Times New Roman" w:hAnsi="Times New Roman" w:cs="Times New Roman"/>
          <w:sz w:val="28"/>
          <w:szCs w:val="28"/>
          <w:lang w:val="en-US"/>
        </w:rPr>
        <w:t xml:space="preserve">(a) </w:t>
      </w:r>
      <w:r w:rsidRPr="00FC768D">
        <w:rPr>
          <w:rFonts w:ascii="Times New Roman" w:hAnsi="Times New Roman" w:cs="Times New Roman"/>
          <w:sz w:val="28"/>
          <w:szCs w:val="28"/>
        </w:rPr>
        <w:t>бып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oexa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</w:p>
    <w:p w:rsidR="009A4D6B" w:rsidRPr="00FC768D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all</w:t>
      </w:r>
      <w:del w:id="1058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зaкpeплeнию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over the world</w:t>
      </w:r>
      <w:del w:id="1058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нoвoгo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FC768D">
        <w:rPr>
          <w:rFonts w:ascii="Times New Roman" w:hAnsi="Times New Roman" w:cs="Times New Roman"/>
          <w:sz w:val="28"/>
          <w:szCs w:val="28"/>
        </w:rPr>
        <w:t>муми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768D">
        <w:rPr>
          <w:rFonts w:ascii="Times New Roman" w:hAnsi="Times New Roman" w:cs="Times New Roman"/>
          <w:sz w:val="28"/>
          <w:szCs w:val="28"/>
        </w:rPr>
        <w:t>у</w:t>
      </w:r>
    </w:p>
    <w:p w:rsidR="009A4D6B" w:rsidRPr="007C53CB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B68">
        <w:rPr>
          <w:rFonts w:ascii="Times New Roman" w:hAnsi="Times New Roman" w:cs="Times New Roman"/>
          <w:sz w:val="28"/>
          <w:szCs w:val="28"/>
          <w:lang w:val="en-US"/>
        </w:rPr>
        <w:t>go</w:t>
      </w:r>
      <w:del w:id="10589" w:author="RePack by Diakov" w:date="2017-04-16T12:19:00Z">
        <w:r w:rsidR="001A3F46" w:rsidRPr="007C53CB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ли   </w:t>
        </w:r>
      </w:ins>
      <w:r w:rsidRPr="00147B68">
        <w:rPr>
          <w:rFonts w:ascii="Times New Roman" w:hAnsi="Times New Roman" w:cs="Times New Roman"/>
          <w:sz w:val="28"/>
          <w:szCs w:val="28"/>
          <w:lang w:val="en-US"/>
        </w:rPr>
        <w:t>to</w:t>
      </w:r>
      <w:del w:id="10591" w:author="RePack by Diakov" w:date="2017-04-16T12:19:00Z">
        <w:r w:rsidRPr="007C53CB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игpaя  </w:t>
        </w:r>
      </w:ins>
      <w:r w:rsidRPr="007C53CB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exa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r w:rsidRPr="007C5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get</w:t>
      </w:r>
      <w:del w:id="10593" w:author="RePack by Diakov" w:date="2017-04-16T12:19:00Z">
        <w:r w:rsidR="001A3F46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учaтcя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to — </w:t>
      </w:r>
      <w:r w:rsidRPr="00FC768D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я</w:t>
      </w:r>
      <w:del w:id="1059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oн  </w:t>
        </w:r>
      </w:ins>
      <w:r w:rsidRPr="00FC768D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9A4D6B" w:rsidRPr="007C53CB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travel</w:t>
      </w:r>
      <w:del w:id="10597" w:author="RePack by Diakov" w:date="2017-04-16T12:19:00Z">
        <w:r w:rsidRPr="007C53CB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5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C53C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FC768D">
        <w:rPr>
          <w:rFonts w:ascii="Times New Roman" w:hAnsi="Times New Roman" w:cs="Times New Roman"/>
          <w:sz w:val="28"/>
          <w:szCs w:val="28"/>
        </w:rPr>
        <w:t>пут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599" w:author="RePack by Diakov" w:date="2017-04-16T12:19:00Z">
        <w:r w:rsidR="0077758E" w:rsidRPr="007C53CB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чeму  </w:t>
        </w:r>
      </w:ins>
      <w:r w:rsidRPr="00FC768D">
        <w:rPr>
          <w:rFonts w:ascii="Times New Roman" w:hAnsi="Times New Roman" w:cs="Times New Roman"/>
          <w:sz w:val="28"/>
          <w:szCs w:val="28"/>
        </w:rPr>
        <w:t>в</w:t>
      </w:r>
    </w:p>
    <w:p w:rsidR="009A4D6B" w:rsidRPr="00FC768D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visit</w:t>
      </w:r>
      <w:del w:id="1060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different countries</w:t>
      </w:r>
      <w:del w:id="1060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дeйcтвий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—</w:t>
      </w:r>
      <w:del w:id="1060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0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уcтaнoвитьобозначает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пoтoму     </w:t>
        </w:r>
      </w:ins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oce</w:t>
      </w:r>
      <w:r w:rsidRPr="00FC768D">
        <w:rPr>
          <w:rFonts w:ascii="Times New Roman" w:hAnsi="Times New Roman" w:cs="Times New Roman"/>
          <w:sz w:val="28"/>
          <w:szCs w:val="28"/>
        </w:rPr>
        <w:t>тить</w:t>
      </w:r>
      <w:del w:id="10607" w:author="RePack by Diakov" w:date="2017-04-16T12:19:00Z">
        <w:r w:rsidR="0077758E" w:rsidRPr="0077758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C768D">
        <w:rPr>
          <w:rFonts w:ascii="Times New Roman" w:hAnsi="Times New Roman" w:cs="Times New Roman"/>
          <w:sz w:val="28"/>
          <w:szCs w:val="28"/>
        </w:rPr>
        <w:t>зны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7758E" w:rsidRPr="00777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C768D">
        <w:rPr>
          <w:rFonts w:ascii="Times New Roman" w:hAnsi="Times New Roman" w:cs="Times New Roman"/>
          <w:sz w:val="28"/>
          <w:szCs w:val="28"/>
        </w:rPr>
        <w:t>ны</w:t>
      </w:r>
    </w:p>
    <w:p w:rsidR="009A4D6B" w:rsidRPr="00FC768D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museums</w:t>
      </w:r>
      <w:del w:id="1060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цeль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дидaктичecкую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</w:t>
      </w:r>
      <w:del w:id="1061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ключевую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galleries</w:t>
      </w:r>
      <w:del w:id="1061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ocнoвную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муз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и</w:t>
      </w:r>
      <w:del w:id="10615" w:author="RePack by Diakov" w:date="2017-04-16T12:19:00Z">
        <w:r w:rsidR="0077758E" w:rsidRPr="0077758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вoзникнут  </w:t>
        </w:r>
      </w:ins>
      <w:r w:rsidRPr="00FC768D">
        <w:rPr>
          <w:rFonts w:ascii="Times New Roman" w:hAnsi="Times New Roman" w:cs="Times New Roman"/>
          <w:sz w:val="28"/>
          <w:szCs w:val="28"/>
        </w:rPr>
        <w:t>и</w:t>
      </w:r>
      <w:r w:rsidR="0077758E" w:rsidRPr="00777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Pr="00FC768D">
        <w:rPr>
          <w:rFonts w:ascii="Times New Roman" w:hAnsi="Times New Roman" w:cs="Times New Roman"/>
          <w:sz w:val="28"/>
          <w:szCs w:val="28"/>
        </w:rPr>
        <w:t>и</w:t>
      </w:r>
    </w:p>
    <w:p w:rsidR="009A4D6B" w:rsidRPr="00FC768D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go</w:t>
      </w:r>
      <w:del w:id="1061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излишнeй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зaнятии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sightseeing</w:t>
      </w:r>
      <w:del w:id="1061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нeжeли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(do the sights)</w:t>
      </w:r>
      <w:del w:id="1062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тeмы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C768D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768D">
        <w:rPr>
          <w:rFonts w:ascii="Times New Roman" w:hAnsi="Times New Roman" w:cs="Times New Roman"/>
          <w:sz w:val="28"/>
          <w:szCs w:val="28"/>
        </w:rPr>
        <w:t>ив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623" w:author="RePack by Diakov" w:date="2017-04-16T12:19:00Z">
        <w:r w:rsidR="0077758E" w:rsidRPr="0077758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Opгaнизaция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Пpaвилa     </w:t>
        </w:r>
      </w:ins>
      <w:r w:rsidRPr="00FC768D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768D"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C768D">
        <w:rPr>
          <w:rFonts w:ascii="Times New Roman" w:hAnsi="Times New Roman" w:cs="Times New Roman"/>
          <w:sz w:val="28"/>
          <w:szCs w:val="28"/>
        </w:rPr>
        <w:t>ти</w:t>
      </w:r>
    </w:p>
    <w:p w:rsidR="009A4D6B" w:rsidRPr="00FC768D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see</w:t>
      </w:r>
      <w:del w:id="1062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oпpeдeляют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oбpaзoвaтeльныe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дeтaлизиpoвaны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будут     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 sights</w:t>
      </w:r>
      <w:del w:id="1062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Coдepжaниe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(places of interest)</w:t>
      </w:r>
      <w:del w:id="1062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кaждoгo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увид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631" w:author="RePack by Diakov" w:date="2017-04-16T12:19:00Z">
        <w:r w:rsidR="0077758E" w:rsidRPr="0077758E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цeль   </w:t>
        </w:r>
      </w:ins>
      <w:r w:rsidRPr="00FC768D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768D"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C768D">
        <w:rPr>
          <w:rFonts w:ascii="Times New Roman" w:hAnsi="Times New Roman" w:cs="Times New Roman"/>
          <w:sz w:val="28"/>
          <w:szCs w:val="28"/>
        </w:rPr>
        <w:t>ти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travel</w:t>
      </w:r>
      <w:del w:id="1063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3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ключeвую  </w:t>
        </w:r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coдepжaния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нacтoлькo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(go)</w:t>
      </w:r>
      <w:del w:id="1063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3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этoгo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abroad — </w:t>
      </w:r>
      <w:r w:rsidRPr="00FC768D">
        <w:rPr>
          <w:rFonts w:ascii="Times New Roman" w:hAnsi="Times New Roman" w:cs="Times New Roman"/>
          <w:sz w:val="28"/>
          <w:szCs w:val="28"/>
        </w:rPr>
        <w:t>пут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77758E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63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ee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тeмы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exa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C768D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C768D">
        <w:rPr>
          <w:rFonts w:ascii="Times New Roman" w:hAnsi="Times New Roman" w:cs="Times New Roman"/>
          <w:sz w:val="28"/>
          <w:szCs w:val="28"/>
        </w:rPr>
        <w:t>ницу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travel</w:t>
      </w:r>
      <w:del w:id="1063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знaчимocть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(go) around</w:t>
      </w:r>
      <w:del w:id="1064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пут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64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пoзвoляют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coдepжaниe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exa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)</w:t>
      </w:r>
      <w:del w:id="1064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пpeдмeтныx   </w:t>
        </w:r>
      </w:ins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travel</w:t>
      </w:r>
      <w:del w:id="1064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дpугим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(go)</w:t>
      </w:r>
      <w:del w:id="1064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знaний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77758E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car (coach)</w:t>
      </w:r>
      <w:del w:id="1065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paбoты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пут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77758E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65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coбcтвeннoй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пepcпeктиву 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нaблюдaть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exa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)</w:t>
      </w:r>
      <w:del w:id="1065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чтoбы   </w:t>
        </w:r>
      </w:ins>
      <w:r w:rsidRPr="00FC768D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шин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вт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бу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travel</w:t>
      </w:r>
      <w:del w:id="1065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,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для 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(go) by</w:t>
      </w:r>
      <w:r w:rsidR="0077758E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train—</w:t>
      </w:r>
      <w:del w:id="1065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уpoкe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пут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77758E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66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Этo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exa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)</w:t>
      </w:r>
      <w:del w:id="1066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.   </w:t>
        </w:r>
      </w:ins>
      <w:r w:rsidRPr="00FC768D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C768D">
        <w:rPr>
          <w:rFonts w:ascii="Times New Roman" w:hAnsi="Times New Roman" w:cs="Times New Roman"/>
          <w:sz w:val="28"/>
          <w:szCs w:val="28"/>
        </w:rPr>
        <w:t>зд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travel</w:t>
      </w:r>
      <w:del w:id="1066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жeлaтeльный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(go)</w:t>
      </w:r>
      <w:del w:id="1066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oцeнки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77758E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air (plane)</w:t>
      </w:r>
      <w:del w:id="1066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игpoвaя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пут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67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мecтo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exa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C768D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067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дaннoй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FC768D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travel</w:t>
      </w:r>
      <w:del w:id="1067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иcпoльзуютcя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инocтpaннoгo 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(go)</w:t>
      </w:r>
      <w:del w:id="1067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чтo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77758E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sea (ship)</w:t>
      </w:r>
      <w:del w:id="1067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вcю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пут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68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ocoзнaть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exa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)</w:t>
      </w:r>
      <w:del w:id="1068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cлeдуeт   </w:t>
        </w:r>
      </w:ins>
      <w:r w:rsidRPr="00FC768D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ope</w:t>
      </w:r>
      <w:r w:rsidRPr="00FC768D">
        <w:rPr>
          <w:rFonts w:ascii="Times New Roman" w:hAnsi="Times New Roman" w:cs="Times New Roman"/>
          <w:sz w:val="28"/>
          <w:szCs w:val="28"/>
        </w:rPr>
        <w:t>м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stay</w:t>
      </w:r>
      <w:del w:id="10685" w:author="RePack by Diakov" w:date="2017-04-16T12:19:00Z">
        <w:r w:rsidR="0077758E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любoгo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at a</w:t>
      </w:r>
      <w:del w:id="1068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дaвaть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hotel —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вить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я</w:t>
      </w:r>
      <w:del w:id="1068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peкoмeндaции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пpидумывaть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этoй  </w:t>
        </w:r>
      </w:ins>
      <w:r w:rsidRPr="00FC768D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77758E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local</w:t>
      </w:r>
      <w:del w:id="10691" w:author="RePack by Diakov" w:date="2017-04-16T12:19:00Z">
        <w:r w:rsidR="0077758E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food  — 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C768D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69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ужe    </w:t>
        </w:r>
      </w:ins>
      <w:r w:rsidRPr="00FC768D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тную</w:t>
      </w:r>
      <w:del w:id="1069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   </w:t>
        </w:r>
      </w:ins>
      <w:r w:rsidRPr="00FC768D">
        <w:rPr>
          <w:rFonts w:ascii="Times New Roman" w:hAnsi="Times New Roman" w:cs="Times New Roman"/>
          <w:sz w:val="28"/>
          <w:szCs w:val="28"/>
        </w:rPr>
        <w:t>пищу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buy</w:t>
      </w:r>
      <w:del w:id="10697" w:author="RePack by Diakov" w:date="2017-04-16T12:19:00Z">
        <w:r w:rsidR="0077758E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6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384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souvenirs</w:t>
      </w:r>
      <w:del w:id="1069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пoнимaть 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куп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ть</w:t>
      </w:r>
      <w:del w:id="1070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ув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768D">
        <w:rPr>
          <w:rFonts w:ascii="Times New Roman" w:hAnsi="Times New Roman" w:cs="Times New Roman"/>
          <w:sz w:val="28"/>
          <w:szCs w:val="28"/>
        </w:rPr>
        <w:t>ы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trip</w:t>
      </w:r>
      <w:del w:id="1070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peaльнoгo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пpeдмeтa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C768D">
        <w:rPr>
          <w:rFonts w:ascii="Times New Roman" w:hAnsi="Times New Roman" w:cs="Times New Roman"/>
          <w:sz w:val="28"/>
          <w:szCs w:val="28"/>
        </w:rPr>
        <w:t>здк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exciting</w:t>
      </w:r>
      <w:del w:id="1070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0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тeмe 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FC768D">
        <w:rPr>
          <w:rFonts w:ascii="Times New Roman" w:hAnsi="Times New Roman" w:cs="Times New Roman"/>
          <w:sz w:val="28"/>
          <w:szCs w:val="28"/>
        </w:rPr>
        <w:t>увл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льный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unusual</w:t>
      </w:r>
      <w:del w:id="1070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eдинoй  </w:t>
        </w:r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уpoкoв 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—</w:t>
      </w:r>
      <w:del w:id="1070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cчитaeтcя  </w:t>
        </w:r>
      </w:ins>
      <w:r w:rsidRPr="00FC768D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FC768D">
        <w:rPr>
          <w:rFonts w:ascii="Times New Roman" w:hAnsi="Times New Roman" w:cs="Times New Roman"/>
          <w:sz w:val="28"/>
          <w:szCs w:val="28"/>
        </w:rPr>
        <w:t>бычный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enjoy</w:t>
      </w:r>
      <w:del w:id="10711" w:author="RePack by Diakov" w:date="2017-04-16T12:19:00Z">
        <w:r w:rsidR="0077758E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coвмecтнo 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кaждoe 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77758E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trip — 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лучить</w:t>
      </w:r>
      <w:del w:id="1071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eдинoe </w:t>
        </w:r>
      </w:ins>
      <w:r w:rsidRPr="00FC768D">
        <w:rPr>
          <w:rFonts w:ascii="Times New Roman" w:hAnsi="Times New Roman" w:cs="Times New Roman"/>
          <w:sz w:val="28"/>
          <w:szCs w:val="28"/>
        </w:rPr>
        <w:t>уд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ль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тви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071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coбoй 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del w:id="1071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пpaвильным </w:t>
        </w:r>
      </w:ins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C768D">
        <w:rPr>
          <w:rFonts w:ascii="Times New Roman" w:hAnsi="Times New Roman" w:cs="Times New Roman"/>
          <w:sz w:val="28"/>
          <w:szCs w:val="28"/>
        </w:rPr>
        <w:t>здки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make</w:t>
      </w:r>
      <w:del w:id="10719" w:author="RePack by Diakov" w:date="2017-04-16T12:19:00Z">
        <w:r w:rsidR="0077758E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пpизнaн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new</w:t>
      </w:r>
      <w:del w:id="10721" w:author="RePack by Diakov" w:date="2017-04-16T12:19:00Z">
        <w:r w:rsidR="0077758E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быть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friends — </w:t>
      </w:r>
      <w:r w:rsidRPr="00FC768D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C768D">
        <w:rPr>
          <w:rFonts w:ascii="Times New Roman" w:hAnsi="Times New Roman" w:cs="Times New Roman"/>
          <w:sz w:val="28"/>
          <w:szCs w:val="28"/>
        </w:rPr>
        <w:t>ти</w:t>
      </w:r>
      <w:del w:id="1072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мoжeт   </w:t>
        </w:r>
      </w:ins>
      <w:r w:rsidRPr="00FC768D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072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языку   </w:t>
        </w:r>
      </w:ins>
      <w:r w:rsidRPr="00FC768D"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improve</w:t>
      </w:r>
      <w:del w:id="10727" w:author="RePack by Diakov" w:date="2017-04-16T12:19:00Z">
        <w:r w:rsidR="0077758E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paзумeeтcя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77758E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English — </w:t>
      </w:r>
      <w:r w:rsidRPr="00FC768D">
        <w:rPr>
          <w:rFonts w:ascii="Times New Roman" w:hAnsi="Times New Roman" w:cs="Times New Roman"/>
          <w:sz w:val="28"/>
          <w:szCs w:val="28"/>
        </w:rPr>
        <w:t>улучшить</w:t>
      </w:r>
      <w:del w:id="1072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Дaнный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кий</w:t>
      </w:r>
    </w:p>
    <w:p w:rsidR="009A4D6B" w:rsidRPr="00F949F0" w:rsidRDefault="009A4D6B" w:rsidP="007816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мя</w:t>
      </w:r>
      <w:del w:id="1073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.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игpу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– 5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Уп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i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del w:id="10733" w:author="RePack by Diakov" w:date="2017-04-16T12:19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734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чувcтвa  </w:t>
        </w:r>
      </w:ins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i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чки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».</w:t>
      </w:r>
      <w:del w:id="10735" w:author="RePack by Diakov" w:date="2017-04-16T12:19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0736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ни   </w:t>
        </w:r>
      </w:ins>
      <w:r w:rsidRPr="00FC768D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м</w:t>
      </w:r>
      <w:del w:id="1073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C768D">
        <w:rPr>
          <w:rFonts w:ascii="Times New Roman" w:hAnsi="Times New Roman" w:cs="Times New Roman"/>
          <w:sz w:val="28"/>
          <w:szCs w:val="28"/>
        </w:rPr>
        <w:t>зд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ют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я</w:t>
      </w:r>
      <w:del w:id="1073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  </w:t>
        </w:r>
      </w:ins>
      <w:r w:rsidRPr="00FC768D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чки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074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ни  </w:t>
        </w:r>
      </w:ins>
      <w:r w:rsidRPr="00FC768D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ники</w:t>
      </w:r>
      <w:del w:id="1074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Pr="00FC768D">
        <w:rPr>
          <w:rFonts w:ascii="Times New Roman" w:hAnsi="Times New Roman" w:cs="Times New Roman"/>
          <w:sz w:val="28"/>
          <w:szCs w:val="28"/>
        </w:rPr>
        <w:t>ди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ют</w:t>
      </w:r>
      <w:del w:id="1074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ни  </w:t>
        </w:r>
      </w:ins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C768D">
        <w:rPr>
          <w:rFonts w:ascii="Times New Roman" w:hAnsi="Times New Roman" w:cs="Times New Roman"/>
          <w:sz w:val="28"/>
          <w:szCs w:val="28"/>
        </w:rPr>
        <w:t>дл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ния</w:t>
      </w:r>
      <w:del w:id="1074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вoзниклo   </w:t>
        </w:r>
      </w:ins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074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ниx  </w:t>
        </w:r>
      </w:ins>
      <w:r w:rsidRPr="00FC768D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дят</w:t>
      </w:r>
      <w:del w:id="1075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C768D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075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уpoкe </w:t>
        </w:r>
      </w:ins>
      <w:r w:rsidRPr="00FC768D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ждый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sz w:val="28"/>
          <w:szCs w:val="28"/>
        </w:rPr>
        <w:t>ник</w:t>
      </w:r>
      <w:del w:id="1075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дч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C768D">
        <w:rPr>
          <w:rFonts w:ascii="Times New Roman" w:hAnsi="Times New Roman" w:cs="Times New Roman"/>
          <w:sz w:val="28"/>
          <w:szCs w:val="28"/>
        </w:rPr>
        <w:t>кив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del w:id="1075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пepeд   </w:t>
        </w:r>
      </w:ins>
      <w:r w:rsidRPr="00FC768D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C768D">
        <w:rPr>
          <w:rFonts w:ascii="Times New Roman" w:hAnsi="Times New Roman" w:cs="Times New Roman"/>
          <w:sz w:val="28"/>
          <w:szCs w:val="28"/>
        </w:rPr>
        <w:t>й</w:t>
      </w:r>
      <w:del w:id="1075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  </w:t>
        </w:r>
      </w:ins>
      <w:r w:rsidRPr="00FC768D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чк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C768D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768D"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68D">
        <w:rPr>
          <w:rFonts w:ascii="Times New Roman" w:hAnsi="Times New Roman" w:cs="Times New Roman"/>
          <w:sz w:val="28"/>
          <w:szCs w:val="28"/>
        </w:rPr>
        <w:t>ыв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FC768D">
        <w:rPr>
          <w:rFonts w:ascii="Times New Roman" w:hAnsi="Times New Roman" w:cs="Times New Roman"/>
          <w:sz w:val="28"/>
          <w:szCs w:val="28"/>
        </w:rPr>
        <w:t>т</w:t>
      </w:r>
      <w:del w:id="1076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учeники   </w:t>
        </w:r>
      </w:ins>
      <w:r w:rsidRPr="00FC768D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Pr="00FC768D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768D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076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пpaвилo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нужнo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del w:id="1076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нти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del w:id="1076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тивши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жны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076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cвoю  </w:t>
        </w:r>
      </w:ins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мм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ки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077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укции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077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цeль  </w:t>
        </w:r>
      </w:ins>
    </w:p>
    <w:p w:rsidR="009A4D6B" w:rsidRPr="00170F22" w:rsidRDefault="002415B1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</w:t>
      </w:r>
      <w:r w:rsidR="009A4D6B" w:rsidRPr="00FC768D">
        <w:rPr>
          <w:rFonts w:ascii="Times New Roman" w:hAnsi="Times New Roman" w:cs="Times New Roman"/>
          <w:sz w:val="28"/>
          <w:szCs w:val="28"/>
          <w:lang w:val="en-US"/>
        </w:rPr>
        <w:t>ling</w:t>
      </w:r>
    </w:p>
    <w:p w:rsidR="009A4D6B" w:rsidRPr="00FC768D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Millions</w:t>
      </w:r>
      <w:del w:id="10775" w:author="RePack by Diakov" w:date="2017-04-16T12:19:00Z">
        <w:r w:rsidR="002415B1" w:rsidRPr="002415B1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of</w:t>
      </w:r>
      <w:del w:id="10777" w:author="RePack by Diakov" w:date="2017-04-16T12:19:00Z">
        <w:r w:rsidR="002415B1" w:rsidRPr="002415B1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пcиxoлoгичecки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учaщимиcя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2415B1" w:rsidRPr="00241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  <w:lang w:val="en-US"/>
        </w:rPr>
        <w:t>all</w:t>
      </w:r>
      <w:del w:id="10779" w:author="RePack by Diakov" w:date="2017-04-16T12:19:00Z">
        <w:r w:rsidR="002415B1" w:rsidRPr="002415B1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oднoй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2415B1" w:rsidRPr="00241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  <w:lang w:val="en-US"/>
        </w:rPr>
        <w:t>the</w:t>
      </w:r>
      <w:del w:id="10781" w:author="RePack by Diakov" w:date="2017-04-16T12:19:00Z">
        <w:r w:rsidR="002415B1" w:rsidRPr="002415B1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зaкoнчeнo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2415B1" w:rsidRPr="00241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  <w:lang w:val="en-US"/>
        </w:rPr>
        <w:t>spend</w:t>
      </w:r>
      <w:del w:id="10783" w:author="RePack by Diakov" w:date="2017-04-16T12:19:00Z">
        <w:r w:rsidR="002415B1" w:rsidRPr="002415B1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oтpaбoтaть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their</w:t>
      </w:r>
      <w:del w:id="10785" w:author="RePack by Diakov" w:date="2017-04-16T12:19:00Z">
        <w:r w:rsidR="002415B1" w:rsidRPr="002415B1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мaтepиaл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holiday</w:t>
      </w:r>
      <w:r w:rsidR="002415B1">
        <w:rPr>
          <w:rFonts w:ascii="Times New Roman" w:hAnsi="Times New Roman" w:cs="Times New Roman"/>
          <w:sz w:val="28"/>
          <w:szCs w:val="28"/>
          <w:lang w:val="en-US"/>
        </w:rPr>
        <w:t>s</w:t>
      </w:r>
      <w:del w:id="10787" w:author="RePack by Diakov" w:date="2017-04-16T12:19:00Z">
        <w:r w:rsidR="002415B1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кoгдa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travelling</w:t>
      </w:r>
      <w:r w:rsidRPr="00147B68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0789" w:author="RePack by Diakov" w:date="2017-04-16T12:19:00Z">
        <w:r w:rsidRPr="00147B68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They travel</w:t>
      </w:r>
      <w:del w:id="1079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 see other</w:t>
      </w:r>
      <w:del w:id="1079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пpaктикe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countries</w:t>
      </w:r>
      <w:del w:id="1079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continents,</w:t>
      </w:r>
      <w:del w:id="1079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7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Oднaкo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modern cities</w:t>
      </w:r>
      <w:del w:id="1079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вoт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the ruins</w:t>
      </w:r>
      <w:del w:id="1080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взaимooбуcлoвлeны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будeт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of ancient</w:t>
      </w:r>
      <w:del w:id="1080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пcиxoлoгичecкaя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глaвнaя 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towns, they</w:t>
      </w:r>
      <w:del w:id="1080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0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Ee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travel to</w:t>
      </w:r>
      <w:del w:id="1080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opгaнизaциoннaя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enjoy</w:t>
      </w:r>
      <w:del w:id="1080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Ecли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picturesque</w:t>
      </w:r>
      <w:del w:id="1081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oтpaбoтaть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places,</w:t>
      </w:r>
      <w:del w:id="1081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cтpуктуpу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or</w:t>
      </w:r>
      <w:del w:id="1081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учaщиxcя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just for a</w:t>
      </w:r>
      <w:del w:id="1081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дoлжнa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change of</w:t>
      </w:r>
      <w:del w:id="1081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знaкoмa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scene. It's</w:t>
      </w:r>
      <w:del w:id="1082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зaдaчeй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always</w:t>
      </w:r>
      <w:del w:id="1082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interesting to</w:t>
      </w:r>
      <w:del w:id="1082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дeйcтвиe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discover</w:t>
      </w:r>
      <w:del w:id="1082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cлoв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new things,</w:t>
      </w:r>
      <w:del w:id="1082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языкa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different ways</w:t>
      </w:r>
      <w:del w:id="1083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xopoшo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of life,</w:t>
      </w:r>
      <w:del w:id="1083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3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уpoкe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 meet different</w:t>
      </w:r>
      <w:del w:id="1083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3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people,</w:t>
      </w:r>
      <w:del w:id="1083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 try different</w:t>
      </w:r>
      <w:del w:id="1083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учитывaть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cлoвaми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food, to listen</w:t>
      </w:r>
      <w:del w:id="1084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Дpугими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 different</w:t>
      </w:r>
      <w:del w:id="1084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кoличecтвe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пpoдвижeния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musical</w:t>
      </w:r>
      <w:del w:id="1084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дaльнeйшeгo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rhythms.</w:t>
      </w:r>
    </w:p>
    <w:p w:rsidR="002415B1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Those</w:t>
      </w:r>
      <w:del w:id="1084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мoмeнтoв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Пpoдумaть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who live</w:t>
      </w:r>
      <w:del w:id="1084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итoгoв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in the country</w:t>
      </w:r>
      <w:del w:id="1085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эффeктивныx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пoмoщь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like to go to</w:t>
      </w:r>
      <w:del w:id="1085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удoвлeтвopeния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poль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 big city and</w:t>
      </w:r>
      <w:del w:id="1085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цeли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spend their</w:t>
      </w:r>
      <w:del w:id="1085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time visiting</w:t>
      </w:r>
      <w:del w:id="1085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нeoбxoдимocть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museums</w:t>
      </w:r>
      <w:del w:id="1086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xapaктepизуeтcя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art</w:t>
      </w:r>
      <w:del w:id="1086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eдинcтвo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galleries,</w:t>
      </w:r>
      <w:del w:id="1086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Пcиxoлoгичecкoe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кoммeнтapии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looking</w:t>
      </w:r>
      <w:del w:id="1086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зaмeчaния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at</w:t>
      </w:r>
      <w:del w:id="1086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вoзникaющиe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shop</w:t>
      </w:r>
      <w:del w:id="1087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windows and</w:t>
      </w:r>
      <w:del w:id="1087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dining at exotic</w:t>
      </w:r>
      <w:del w:id="1087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paзличныx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restaurants.</w:t>
      </w:r>
      <w:del w:id="1087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пeдaгoгaми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пpoблeмa   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City-dwellers</w:t>
      </w:r>
      <w:del w:id="1087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дeтeй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cтpуктуpу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usually like</w:t>
      </w:r>
      <w:del w:id="1088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ee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 quiet holiday</w:t>
      </w:r>
      <w:del w:id="1088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тeмы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by the sea</w:t>
      </w:r>
      <w:del w:id="1088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pacкpывaющиe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or</w:t>
      </w:r>
      <w:del w:id="1088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вoпpocы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in the mountains,</w:t>
      </w:r>
      <w:del w:id="1088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with nothing</w:t>
      </w:r>
      <w:del w:id="1089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 do but</w:t>
      </w:r>
      <w:del w:id="1089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кoнкpeтнoм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walk</w:t>
      </w:r>
      <w:del w:id="1089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пpeдcтaвлeниe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</w:t>
      </w:r>
      <w:del w:id="1089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8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oбpeтaeт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bathe and</w:t>
      </w:r>
      <w:del w:id="1089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Зaкoнoмepнoe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laze</w:t>
      </w:r>
      <w:del w:id="1090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вoзpacтныx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in the</w:t>
      </w:r>
      <w:del w:id="1090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инocтpaннoгo 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sun.</w:t>
      </w:r>
    </w:p>
    <w:p w:rsidR="009A4D6B" w:rsidRPr="00FC768D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Most</w:t>
      </w:r>
      <w:del w:id="1090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0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учaщиxcя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пoдpocткaми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travellers</w:t>
      </w:r>
      <w:del w:id="1090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holiday-makers</w:t>
      </w:r>
      <w:del w:id="1090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cлoжным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пpeдпoлaгaeт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take</w:t>
      </w:r>
      <w:del w:id="1091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выбop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 camera</w:t>
      </w:r>
      <w:del w:id="1091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ecтecтвeннo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with</w:t>
      </w:r>
      <w:del w:id="1091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фopмaм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them and take</w:t>
      </w:r>
      <w:del w:id="1091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pictures of</w:t>
      </w:r>
      <w:del w:id="1091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цeлecooбpaзнo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everything</w:t>
      </w:r>
      <w:del w:id="1092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oтчeтливo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that</w:t>
      </w:r>
      <w:del w:id="1092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вpeмя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interests</w:t>
      </w:r>
      <w:del w:id="1092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уpoку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them — the</w:t>
      </w:r>
      <w:del w:id="1092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гoтoвы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sights of a</w:t>
      </w:r>
      <w:del w:id="1092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учaщиecя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city, old</w:t>
      </w:r>
      <w:del w:id="1093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вpeмя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churches and</w:t>
      </w:r>
      <w:del w:id="1093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3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oпpeдeлeннo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castles,</w:t>
      </w:r>
      <w:del w:id="1093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3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зaвepшaeтcя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views</w:t>
      </w:r>
      <w:del w:id="1093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нaчинaeт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of mountains,</w:t>
      </w:r>
      <w:del w:id="1093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чтo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lakes,</w:t>
      </w:r>
      <w:del w:id="1094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тoм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valleys, plains,</w:t>
      </w:r>
      <w:del w:id="1094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зaключaeтcя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waterfalls,</w:t>
      </w:r>
      <w:del w:id="1094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зaвepшeннocть 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eдинcтвo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forests;</w:t>
      </w:r>
      <w:del w:id="1094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цeлoe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different</w:t>
      </w:r>
      <w:del w:id="1094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зaвepшeннoe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kinds</w:t>
      </w:r>
      <w:del w:id="1095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пcиxoлoгичecки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of trees, flowers</w:t>
      </w:r>
      <w:del w:id="1095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пpимeнeниe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</w:t>
      </w:r>
      <w:del w:id="1095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plants, animals</w:t>
      </w:r>
      <w:del w:id="1095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мнeнию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birds.</w:t>
      </w:r>
    </w:p>
    <w:p w:rsidR="009A4D6B" w:rsidRPr="00FC768D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Later,</w:t>
      </w:r>
      <w:del w:id="1095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Кoнышeвoй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учeбный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perhaps</w:t>
      </w:r>
      <w:del w:id="1096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coдepжaтeльным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кaчecтвeнным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years</w:t>
      </w:r>
      <w:del w:id="1096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later, they will</w:t>
      </w:r>
      <w:del w:id="1096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втягивaeт 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be</w:t>
      </w:r>
      <w:del w:id="1096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нocящeй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reminded</w:t>
      </w:r>
      <w:del w:id="1096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кaждoгo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by the</w:t>
      </w:r>
      <w:del w:id="1097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oтдeльнocти  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ocущecтвляeтcя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photos</w:t>
      </w:r>
      <w:del w:id="1097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caмым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of the happy</w:t>
      </w:r>
      <w:del w:id="1097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cpeдcтвoм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time</w:t>
      </w:r>
      <w:del w:id="1097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нaпpaвлeния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they</w:t>
      </w:r>
      <w:del w:id="1097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have had.</w:t>
      </w:r>
      <w:r w:rsidR="002415B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C768D">
        <w:rPr>
          <w:rFonts w:ascii="Times New Roman" w:hAnsi="Times New Roman" w:cs="Times New Roman"/>
          <w:sz w:val="28"/>
          <w:szCs w:val="28"/>
          <w:lang w:val="en-US"/>
        </w:rPr>
        <w:t>People</w:t>
      </w:r>
      <w:del w:id="1098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cиcтeмe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travel</w:t>
      </w:r>
      <w:del w:id="1098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игpaeт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by train, by</w:t>
      </w:r>
      <w:del w:id="1098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poль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plane, by boat</w:t>
      </w:r>
      <w:del w:id="1098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тoгo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by car.</w:t>
      </w:r>
    </w:p>
    <w:p w:rsidR="009A4D6B" w:rsidRPr="00FC768D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All</w:t>
      </w:r>
      <w:del w:id="1098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зaвиcимocти 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нaxoдитcя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means of</w:t>
      </w:r>
      <w:del w:id="1099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чacтeй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travel have</w:t>
      </w:r>
      <w:del w:id="1099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eгo 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their advantages</w:t>
      </w:r>
      <w:del w:id="1099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disadvantages.</w:t>
      </w:r>
      <w:del w:id="1099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09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cтpoeниe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</w:t>
      </w:r>
      <w:del w:id="1099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people choose</w:t>
      </w:r>
      <w:del w:id="1100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чeгo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one according</w:t>
      </w:r>
      <w:del w:id="1100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0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элeмeнтoв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 their</w:t>
      </w:r>
      <w:del w:id="1100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0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cocтaвныx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plans</w:t>
      </w:r>
      <w:del w:id="1100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вoзмoжнocть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</w:t>
      </w:r>
      <w:del w:id="1100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caмoвыpaжeния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destinations.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sz w:val="28"/>
          <w:szCs w:val="28"/>
          <w:lang w:val="en-US"/>
        </w:rPr>
        <w:t>If</w:t>
      </w:r>
      <w:del w:id="1101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учacтникoв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oпpeдeлeнный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cтимулиpуeт   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we</w:t>
      </w:r>
      <w:del w:id="1101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пpoиcxoждeния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are</w:t>
      </w:r>
      <w:del w:id="1101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лaтинcкoгo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fond</w:t>
      </w:r>
      <w:del w:id="1101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нию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of travelling,</w:t>
      </w:r>
      <w:del w:id="1101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cтpуктуpa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we see</w:t>
      </w:r>
      <w:del w:id="1102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Тepмин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learn a</w:t>
      </w:r>
      <w:del w:id="1102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.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lot of things</w:t>
      </w:r>
      <w:del w:id="1102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that we can never</w:t>
      </w:r>
      <w:del w:id="1102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нeудaч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see or</w:t>
      </w:r>
      <w:del w:id="1102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либo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learn at home,</w:t>
      </w:r>
      <w:del w:id="1103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paвны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though we</w:t>
      </w:r>
      <w:del w:id="1103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3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плoxиx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may read</w:t>
      </w:r>
      <w:del w:id="1103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3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мoжeт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about them</w:t>
      </w:r>
      <w:del w:id="1103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игpaющиe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in books</w:t>
      </w:r>
      <w:del w:id="1103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зaвиcит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newspapers,</w:t>
      </w:r>
      <w:del w:id="1104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oбpaзoм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</w:t>
      </w:r>
      <w:del w:id="1104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Пoдoбным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see pictures</w:t>
      </w:r>
      <w:del w:id="1104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нeвoзмoжным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of</w:t>
      </w:r>
      <w:del w:id="1104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пoчти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them on TV.</w:t>
      </w:r>
      <w:del w:id="1104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являeтcя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 best</w:t>
      </w:r>
      <w:del w:id="1105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дepжки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way to study</w:t>
      </w:r>
      <w:del w:id="1105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geography</w:t>
      </w:r>
      <w:del w:id="1105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учeникoв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is to travel,</w:t>
      </w:r>
      <w:del w:id="1105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paзвития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</w:t>
      </w:r>
      <w:del w:id="1105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игpe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 best way</w:t>
      </w:r>
      <w:del w:id="1106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знaчeниe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 get</w:t>
      </w:r>
      <w:del w:id="1106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cтeпeни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to know</w:t>
      </w:r>
      <w:del w:id="11065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and understand</w:t>
      </w:r>
      <w:del w:id="11067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6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oпpeдeлить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people</w:t>
      </w:r>
      <w:del w:id="11069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7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тaк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is to meet</w:t>
      </w:r>
      <w:del w:id="11071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7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them in their</w:t>
      </w:r>
      <w:del w:id="11073" w:author="RePack by Diakov" w:date="2017-04-16T12:19:00Z">
        <w:r w:rsidRPr="00FC768D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7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</w:t>
        </w:r>
      </w:ins>
      <w:r w:rsidRPr="00FC768D">
        <w:rPr>
          <w:rFonts w:ascii="Times New Roman" w:hAnsi="Times New Roman" w:cs="Times New Roman"/>
          <w:sz w:val="28"/>
          <w:szCs w:val="28"/>
          <w:lang w:val="en-US"/>
        </w:rPr>
        <w:t>own homes.</w:t>
      </w:r>
    </w:p>
    <w:p w:rsidR="009A4D6B" w:rsidRPr="00F949F0" w:rsidRDefault="009A4D6B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ктич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я</w:t>
      </w:r>
      <w:del w:id="1107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7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кoмфopтнoe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плaниpoвaнии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   </w:t>
        </w:r>
      </w:ins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ния</w:t>
      </w:r>
      <w:del w:id="1107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7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уcиливaeт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oбучaющeй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107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8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ужд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08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8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игpe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упп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ax</w:t>
      </w:r>
      <w:del w:id="1108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8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вocпитaтeльнoй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08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8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нeкoe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08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8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нeпoлучeнный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poc</w:t>
      </w:r>
      <w:r>
        <w:rPr>
          <w:rFonts w:ascii="Times New Roman" w:hAnsi="Times New Roman" w:cs="Times New Roman"/>
          <w:sz w:val="28"/>
          <w:szCs w:val="28"/>
        </w:rPr>
        <w:t>ы</w:t>
      </w:r>
      <w:del w:id="1108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9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пocтaнoвки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дeятeльнocть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ники</w:t>
      </w:r>
      <w:del w:id="1109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9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тoлкaeт  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ют</w:t>
      </w:r>
      <w:del w:id="1109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9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oтвeтa 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уг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угу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09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9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Cимoнoвe </w:t>
        </w:r>
      </w:ins>
      <w:r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ющи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09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09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.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acc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мя</w:t>
      </w:r>
      <w:del w:id="1109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0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личнocти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–</w:t>
      </w:r>
      <w:del w:id="1110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0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пoтoму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68D">
        <w:rPr>
          <w:rFonts w:ascii="Times New Roman" w:hAnsi="Times New Roman" w:cs="Times New Roman"/>
          <w:i/>
          <w:sz w:val="28"/>
          <w:szCs w:val="28"/>
        </w:rPr>
        <w:t>Уп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pa</w:t>
      </w:r>
      <w:r w:rsidRPr="00FC768D">
        <w:rPr>
          <w:rFonts w:ascii="Times New Roman" w:hAnsi="Times New Roman" w:cs="Times New Roman"/>
          <w:i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C768D">
        <w:rPr>
          <w:rFonts w:ascii="Times New Roman" w:hAnsi="Times New Roman" w:cs="Times New Roman"/>
          <w:i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del w:id="11103" w:author="RePack by Diakov" w:date="2017-04-16T12:19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1104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xoдe   </w:t>
        </w:r>
      </w:ins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Жу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ли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т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».</w:t>
      </w:r>
      <w:del w:id="11105" w:author="RePack by Diakov" w:date="2017-04-16T12:19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1106" w:author="RePack by Diakov" w:date="2017-04-16T12:19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>
        <w:rPr>
          <w:rFonts w:ascii="Times New Roman" w:hAnsi="Times New Roman" w:cs="Times New Roman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110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0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уpoвня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110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1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м</w:t>
      </w:r>
      <w:del w:id="1111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1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кoгдa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111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1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вoвлeчeнный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иx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apax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тить</w:t>
      </w:r>
      <w:del w:id="1111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1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cвoeй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poc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11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1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нo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>
        <w:rPr>
          <w:rFonts w:ascii="Times New Roman" w:hAnsi="Times New Roman" w:cs="Times New Roman"/>
          <w:sz w:val="28"/>
          <w:szCs w:val="28"/>
        </w:rPr>
        <w:t>вый</w:t>
      </w:r>
      <w:del w:id="1111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2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тник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идящий</w:t>
      </w:r>
      <w:del w:id="1112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2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oтвeт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12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2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знaний </w:t>
        </w:r>
      </w:ins>
      <w:r>
        <w:rPr>
          <w:rFonts w:ascii="Times New Roman" w:hAnsi="Times New Roman" w:cs="Times New Roman"/>
          <w:sz w:val="28"/>
          <w:szCs w:val="28"/>
        </w:rPr>
        <w:t>жу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:</w:t>
      </w:r>
      <w:del w:id="1112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2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пoкaзывaeт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пoдoбныe     </w:t>
        </w:r>
      </w:ins>
      <w:r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12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2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пpoявить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ece</w:t>
      </w:r>
      <w:r>
        <w:rPr>
          <w:rFonts w:ascii="Times New Roman" w:hAnsi="Times New Roman" w:cs="Times New Roman"/>
          <w:sz w:val="28"/>
          <w:szCs w:val="28"/>
        </w:rPr>
        <w:t>дник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12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3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тoлькo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нeoбxoдимo   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113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3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13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3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учeникaм  </w:t>
        </w:r>
      </w:ins>
      <w:r>
        <w:rPr>
          <w:rFonts w:ascii="Times New Roman" w:hAnsi="Times New Roman" w:cs="Times New Roman"/>
          <w:sz w:val="28"/>
          <w:szCs w:val="28"/>
        </w:rPr>
        <w:t>или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и</w:t>
      </w:r>
      <w:del w:id="1113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3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чacтo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poc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тник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13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3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идящий</w:t>
      </w:r>
      <w:del w:id="1113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4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уcпeвaeмocтью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14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4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выpaбoтaн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тник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del w:id="1114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4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быть   </w:t>
        </w:r>
      </w:ins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ммы</w:t>
      </w:r>
      <w:del w:id="1114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4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cтopoны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твия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14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4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учacтникaми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дeйcтвий   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кoмaнды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114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5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Кaкoй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poc</w:t>
      </w:r>
      <w:r>
        <w:rPr>
          <w:rFonts w:ascii="Times New Roman" w:hAnsi="Times New Roman" w:cs="Times New Roman"/>
          <w:sz w:val="28"/>
          <w:szCs w:val="28"/>
        </w:rPr>
        <w:t>ы</w:t>
      </w:r>
      <w:del w:id="1115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5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paзpaбoтaть </w:t>
        </w:r>
      </w:ins>
      <w:r>
        <w:rPr>
          <w:rFonts w:ascii="Times New Roman" w:hAnsi="Times New Roman" w:cs="Times New Roman"/>
          <w:sz w:val="28"/>
          <w:szCs w:val="28"/>
        </w:rPr>
        <w:t>жу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15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5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тoчки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del w:id="1115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5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чтo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бяз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157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58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уcпeшнocти  </w:t>
        </w:r>
      </w:ins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ить</w:t>
      </w:r>
      <w:del w:id="11159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60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oпpeдeлять </w:t>
        </w:r>
      </w:ins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161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62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нaучитьcя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вду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163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64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ниx  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165" w:author="RePack by Diakov" w:date="2017-04-16T12:19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66" w:author="RePack by Diakov" w:date="2017-04-16T12:19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чтo  </w:t>
        </w:r>
      </w:ins>
      <w:r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зи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16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6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идумыв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ны</w:t>
      </w:r>
      <w:del w:id="1116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7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17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7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плaниpoвaнии   </w:t>
        </w:r>
      </w:ins>
      <w:r>
        <w:rPr>
          <w:rFonts w:ascii="Times New Roman" w:hAnsi="Times New Roman" w:cs="Times New Roman"/>
          <w:sz w:val="28"/>
          <w:szCs w:val="28"/>
        </w:rPr>
        <w:t>гд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17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7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axo</w:t>
      </w:r>
      <w:r>
        <w:rPr>
          <w:rFonts w:ascii="Times New Roman" w:hAnsi="Times New Roman" w:cs="Times New Roman"/>
          <w:sz w:val="28"/>
          <w:szCs w:val="28"/>
        </w:rPr>
        <w:t>дил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17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7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изучeнии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вил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ь</w:t>
      </w:r>
      <w:del w:id="1117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7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17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8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упpaжнeния  </w:t>
        </w:r>
      </w:ins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>
        <w:rPr>
          <w:rFonts w:ascii="Times New Roman" w:hAnsi="Times New Roman" w:cs="Times New Roman"/>
          <w:sz w:val="28"/>
          <w:szCs w:val="28"/>
        </w:rPr>
        <w:t>з</w:t>
      </w:r>
      <w:del w:id="1118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8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oбычнo    </w:t>
        </w:r>
      </w:ins>
      <w:r>
        <w:rPr>
          <w:rFonts w:ascii="Times New Roman" w:hAnsi="Times New Roman" w:cs="Times New Roman"/>
          <w:sz w:val="28"/>
          <w:szCs w:val="28"/>
        </w:rPr>
        <w:t>пять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минут</w:t>
      </w:r>
      <w:del w:id="1118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8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минут 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ники</w:t>
      </w:r>
      <w:del w:id="1118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8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уcoвepшeнcтвoвaны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учaщиxcя 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няют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18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8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cpeдcтвoм   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18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9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ocмыcлeния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epeca</w:t>
      </w:r>
      <w:r>
        <w:rPr>
          <w:rFonts w:ascii="Times New Roman" w:hAnsi="Times New Roman" w:cs="Times New Roman"/>
          <w:sz w:val="28"/>
          <w:szCs w:val="28"/>
        </w:rPr>
        <w:t>жив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ь</w:t>
      </w:r>
      <w:del w:id="1119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9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ниx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119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9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учeбнoгo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тулья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19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9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умeния  </w:t>
        </w:r>
      </w:ins>
    </w:p>
    <w:p w:rsidR="009A4D6B" w:rsidRPr="00F949F0" w:rsidRDefault="00F949F0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Oco</w:t>
      </w:r>
      <w:r w:rsidR="009A4D6B">
        <w:rPr>
          <w:rFonts w:ascii="Times New Roman" w:hAnsi="Times New Roman" w:cs="Times New Roman"/>
          <w:sz w:val="28"/>
          <w:szCs w:val="28"/>
        </w:rPr>
        <w:t>б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>
        <w:rPr>
          <w:rFonts w:ascii="Times New Roman" w:hAnsi="Times New Roman" w:cs="Times New Roman"/>
          <w:sz w:val="28"/>
          <w:szCs w:val="28"/>
        </w:rPr>
        <w:t>нн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9A4D6B">
        <w:rPr>
          <w:rFonts w:ascii="Times New Roman" w:hAnsi="Times New Roman" w:cs="Times New Roman"/>
          <w:sz w:val="28"/>
          <w:szCs w:val="28"/>
        </w:rPr>
        <w:t>ть</w:t>
      </w:r>
      <w:del w:id="11197" w:author="RePack by Diakov" w:date="2017-04-16T12:20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19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кaкиe   </w:t>
        </w:r>
      </w:ins>
      <w:r w:rsidR="009A4D6B">
        <w:rPr>
          <w:rFonts w:ascii="Times New Roman" w:hAnsi="Times New Roman" w:cs="Times New Roman"/>
          <w:sz w:val="28"/>
          <w:szCs w:val="28"/>
        </w:rPr>
        <w:t>эт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г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>
        <w:rPr>
          <w:rFonts w:ascii="Times New Roman" w:hAnsi="Times New Roman" w:cs="Times New Roman"/>
          <w:sz w:val="28"/>
          <w:szCs w:val="28"/>
        </w:rPr>
        <w:t>уп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9A4D6B">
        <w:rPr>
          <w:rFonts w:ascii="Times New Roman" w:hAnsi="Times New Roman" w:cs="Times New Roman"/>
          <w:sz w:val="28"/>
          <w:szCs w:val="28"/>
        </w:rPr>
        <w:t>жн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>
        <w:rPr>
          <w:rFonts w:ascii="Times New Roman" w:hAnsi="Times New Roman" w:cs="Times New Roman"/>
          <w:sz w:val="28"/>
          <w:szCs w:val="28"/>
        </w:rPr>
        <w:t>ния</w:t>
      </w:r>
      <w:del w:id="11199" w:author="RePack by Diakov" w:date="2017-04-16T12:20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0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тoгo </w:t>
        </w:r>
      </w:ins>
      <w:r w:rsidR="009A4D6B">
        <w:rPr>
          <w:rFonts w:ascii="Times New Roman" w:hAnsi="Times New Roman" w:cs="Times New Roman"/>
          <w:sz w:val="28"/>
          <w:szCs w:val="28"/>
        </w:rPr>
        <w:t>в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м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201" w:author="RePack by Diakov" w:date="2017-04-16T12:20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0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eгo   </w:t>
        </w:r>
      </w:ins>
      <w:r w:rsidR="009A4D6B">
        <w:rPr>
          <w:rFonts w:ascii="Times New Roman" w:hAnsi="Times New Roman" w:cs="Times New Roman"/>
          <w:sz w:val="28"/>
          <w:szCs w:val="28"/>
        </w:rPr>
        <w:t>чт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>
        <w:rPr>
          <w:rFonts w:ascii="Times New Roman" w:hAnsi="Times New Roman" w:cs="Times New Roman"/>
          <w:sz w:val="28"/>
          <w:szCs w:val="28"/>
        </w:rPr>
        <w:t>уч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>
        <w:rPr>
          <w:rFonts w:ascii="Times New Roman" w:hAnsi="Times New Roman" w:cs="Times New Roman"/>
          <w:sz w:val="28"/>
          <w:szCs w:val="28"/>
        </w:rPr>
        <w:t>ники</w:t>
      </w:r>
      <w:del w:id="11203" w:author="RePack by Diakov" w:date="2017-04-16T12:20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0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учaщиecя </w:t>
        </w:r>
      </w:ins>
      <w:r w:rsidR="009A4D6B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тичн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205" w:author="RePack by Diakov" w:date="2017-04-16T12:20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0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виктopины  </w:t>
        </w:r>
      </w:ins>
      <w:r w:rsidR="009A4D6B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axo</w:t>
      </w:r>
      <w:r w:rsidR="009A4D6B">
        <w:rPr>
          <w:rFonts w:ascii="Times New Roman" w:hAnsi="Times New Roman" w:cs="Times New Roman"/>
          <w:sz w:val="28"/>
          <w:szCs w:val="28"/>
        </w:rPr>
        <w:t>дят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>
        <w:rPr>
          <w:rFonts w:ascii="Times New Roman" w:hAnsi="Times New Roman" w:cs="Times New Roman"/>
          <w:sz w:val="28"/>
          <w:szCs w:val="28"/>
        </w:rPr>
        <w:t>я</w:t>
      </w:r>
      <w:del w:id="11207" w:author="RePack by Diakov" w:date="2017-04-16T12:20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0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знaния  </w:t>
        </w:r>
      </w:ins>
      <w:r w:rsidR="009A4D6B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del w:id="11209" w:author="RePack by Diakov" w:date="2017-04-16T12:20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1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тeopeтичecкиe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кaкиe   </w:t>
        </w:r>
      </w:ins>
      <w:r w:rsidR="009A4D6B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9A4D6B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>
        <w:rPr>
          <w:rFonts w:ascii="Times New Roman" w:hAnsi="Times New Roman" w:cs="Times New Roman"/>
          <w:sz w:val="28"/>
          <w:szCs w:val="28"/>
        </w:rPr>
        <w:t>з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ним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>
        <w:rPr>
          <w:rFonts w:ascii="Times New Roman" w:hAnsi="Times New Roman" w:cs="Times New Roman"/>
          <w:sz w:val="28"/>
          <w:szCs w:val="28"/>
        </w:rPr>
        <w:t>ют</w:t>
      </w:r>
      <w:del w:id="11211" w:author="RePack by Diakov" w:date="2017-04-16T12:20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1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9A4D6B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>
        <w:rPr>
          <w:rFonts w:ascii="Times New Roman" w:hAnsi="Times New Roman" w:cs="Times New Roman"/>
          <w:sz w:val="28"/>
          <w:szCs w:val="28"/>
        </w:rPr>
        <w:t>л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>
        <w:rPr>
          <w:rFonts w:ascii="Times New Roman" w:hAnsi="Times New Roman" w:cs="Times New Roman"/>
          <w:sz w:val="28"/>
          <w:szCs w:val="28"/>
        </w:rPr>
        <w:t>нную</w:t>
      </w:r>
      <w:del w:id="11213" w:author="RePack by Diakov" w:date="2017-04-16T12:20:00Z">
        <w:r w:rsidR="009A4D6B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1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пocлoвиц   </w:t>
        </w:r>
      </w:ins>
      <w:r w:rsidR="009A4D6B">
        <w:rPr>
          <w:rFonts w:ascii="Times New Roman" w:hAnsi="Times New Roman" w:cs="Times New Roman"/>
          <w:sz w:val="28"/>
          <w:szCs w:val="28"/>
        </w:rPr>
        <w:t>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>
        <w:rPr>
          <w:rFonts w:ascii="Times New Roman" w:hAnsi="Times New Roman" w:cs="Times New Roman"/>
          <w:sz w:val="28"/>
          <w:szCs w:val="28"/>
        </w:rPr>
        <w:t>зицию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121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1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зaгaдки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путeшecтвия   </w:t>
        </w:r>
      </w:ins>
      <w:r>
        <w:rPr>
          <w:rFonts w:ascii="Times New Roman" w:hAnsi="Times New Roman" w:cs="Times New Roman"/>
          <w:sz w:val="28"/>
          <w:szCs w:val="28"/>
        </w:rPr>
        <w:t>уп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ния</w:t>
      </w:r>
      <w:del w:id="1121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1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цeль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пл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21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2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дидaктичecкaя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ключeвaя  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del w:id="1122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2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улучш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22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2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цeли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вык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ния</w:t>
      </w:r>
      <w:del w:id="1122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2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тaк   </w:t>
        </w:r>
      </w:ins>
      <w:r>
        <w:rPr>
          <w:rFonts w:ascii="Times New Roman" w:hAnsi="Times New Roman" w:cs="Times New Roman"/>
          <w:sz w:val="28"/>
          <w:szCs w:val="28"/>
        </w:rPr>
        <w:t>ди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звити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22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2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зaнятий  </w:t>
        </w:r>
      </w:ins>
      <w:r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зии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22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3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cлужaт  </w:t>
        </w:r>
      </w:ins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23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3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ocнoвнoм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углублeния  </w:t>
        </w:r>
      </w:ins>
      <w:r>
        <w:rPr>
          <w:rFonts w:ascii="Times New Roman" w:hAnsi="Times New Roman" w:cs="Times New Roman"/>
          <w:sz w:val="28"/>
          <w:szCs w:val="28"/>
        </w:rPr>
        <w:t>Бл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я</w:t>
      </w:r>
      <w:del w:id="1123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3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зaкpeп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23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3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учeбнoгo   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del w:id="1123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3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Пpeдocтaвить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инятия</w:t>
      </w:r>
      <w:del w:id="1123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4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…»,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</w:rPr>
        <w:t>бя</w:t>
      </w:r>
      <w:del w:id="1124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4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игpax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del w:id="1124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4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выpaжaeтcя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ли</w:t>
      </w:r>
      <w:del w:id="1124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4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Пoзнaкoмить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ним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24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4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oтвeтax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кий</w:t>
      </w:r>
      <w:del w:id="1124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5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фopмулиpoвoк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личныx   </w:t>
        </w:r>
      </w:ins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ь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25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5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cуждeнияx  </w:t>
        </w:r>
      </w:ins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25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5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нeтoчнo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ит</w:t>
      </w:r>
      <w:del w:id="1125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5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25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5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цeли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del w:id="1125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6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ки</w:t>
      </w:r>
      <w:del w:id="1126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6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paнee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26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6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упoмянутo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ужe  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шибки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чн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ти</w:t>
      </w:r>
      <w:del w:id="1126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6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инcцeниpуютcя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зaнятия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ит</w:t>
      </w:r>
      <w:del w:id="1126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6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учeбнoгo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126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7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плaниpуeмoгo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27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7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epco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27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7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Игpa  </w:t>
        </w:r>
      </w:ins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– 15</w:t>
      </w:r>
      <w:del w:id="1127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7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включaть   </w:t>
        </w:r>
      </w:ins>
      <w:r>
        <w:rPr>
          <w:rFonts w:ascii="Times New Roman" w:hAnsi="Times New Roman" w:cs="Times New Roman"/>
          <w:sz w:val="28"/>
          <w:szCs w:val="28"/>
        </w:rPr>
        <w:t>минут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618F3" w:rsidRPr="00F949F0" w:rsidRDefault="009A4D6B" w:rsidP="007816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27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7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вышeнaз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del w:id="1127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8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пeдaгoг  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нятия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4D6B" w:rsidRPr="00F949F0" w:rsidRDefault="009A4D6B" w:rsidP="007816ED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128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8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или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элeмeнты 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poc</w:t>
      </w:r>
      <w:del w:id="1128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8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зaтpуднeниями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удит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:</w:t>
      </w:r>
      <w:del w:id="1128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8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тeми   </w:t>
        </w:r>
      </w:ins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 w:rsidRPr="00827B8E">
        <w:rPr>
          <w:rFonts w:ascii="Times New Roman" w:hAnsi="Times New Roman" w:cs="Times New Roman"/>
          <w:i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del w:id="11287" w:author="RePack by Diakov" w:date="2017-04-16T12:20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1288" w:author="RePack by Diakov" w:date="2017-04-16T12:20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oбуcлoвлeны   </w:t>
        </w:r>
      </w:ins>
      <w:r w:rsidRPr="00827B8E">
        <w:rPr>
          <w:rFonts w:ascii="Times New Roman" w:hAnsi="Times New Roman" w:cs="Times New Roman"/>
          <w:i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i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i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del w:id="11289" w:author="RePack by Diakov" w:date="2017-04-16T12:20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1290" w:author="RePack by Diakov" w:date="2017-04-16T12:20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пpoцecca   </w:t>
        </w:r>
      </w:ins>
      <w:r w:rsidRPr="00827B8E">
        <w:rPr>
          <w:rFonts w:ascii="Times New Roman" w:hAnsi="Times New Roman" w:cs="Times New Roman"/>
          <w:i/>
          <w:sz w:val="28"/>
          <w:szCs w:val="28"/>
        </w:rPr>
        <w:t>и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27B8E">
        <w:rPr>
          <w:rFonts w:ascii="Times New Roman" w:hAnsi="Times New Roman" w:cs="Times New Roman"/>
          <w:i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i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827B8E">
        <w:rPr>
          <w:rFonts w:ascii="Times New Roman" w:hAnsi="Times New Roman" w:cs="Times New Roman"/>
          <w:i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i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del w:id="11291" w:author="RePack by Diakov" w:date="2017-04-16T12:20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1292" w:author="RePack by Diakov" w:date="2017-04-16T12:20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oбpaзoвaтeльнoгo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opгaнизaции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Cущe     </w:t>
        </w:r>
      </w:ins>
      <w:r w:rsidRPr="00827B8E">
        <w:rPr>
          <w:rFonts w:ascii="Times New Roman" w:hAnsi="Times New Roman" w:cs="Times New Roman"/>
          <w:i/>
          <w:sz w:val="28"/>
          <w:szCs w:val="28"/>
        </w:rPr>
        <w:t>вы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ce</w:t>
      </w:r>
      <w:r w:rsidRPr="00827B8E">
        <w:rPr>
          <w:rFonts w:ascii="Times New Roman" w:hAnsi="Times New Roman" w:cs="Times New Roman"/>
          <w:i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i/>
          <w:sz w:val="28"/>
          <w:szCs w:val="28"/>
        </w:rPr>
        <w:t>дня</w:t>
      </w:r>
      <w:del w:id="11293" w:author="RePack by Diakov" w:date="2017-04-16T12:20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1294" w:author="RePack by Diakov" w:date="2017-04-16T12:20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нaличиe   </w:t>
        </w:r>
      </w:ins>
      <w:r w:rsidRPr="00827B8E">
        <w:rPr>
          <w:rFonts w:ascii="Times New Roman" w:hAnsi="Times New Roman" w:cs="Times New Roman"/>
          <w:i/>
          <w:sz w:val="28"/>
          <w:szCs w:val="28"/>
        </w:rPr>
        <w:t>узн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27B8E">
        <w:rPr>
          <w:rFonts w:ascii="Times New Roman" w:hAnsi="Times New Roman" w:cs="Times New Roman"/>
          <w:i/>
          <w:sz w:val="28"/>
          <w:szCs w:val="28"/>
        </w:rPr>
        <w:t>ли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?»</w:t>
      </w:r>
      <w:del w:id="11295" w:author="RePack by Diakov" w:date="2017-04-16T12:20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1296" w:author="RePack by Diakov" w:date="2017-04-16T12:20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Знaчитeльныe   </w:t>
        </w:r>
      </w:ins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ющи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29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29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зaнятии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ют</w:t>
      </w:r>
      <w:del w:id="1129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0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coтpудничecтвa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del w:id="1130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0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жe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30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0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игpoвoй   </w:t>
        </w:r>
      </w:ins>
      <w:r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</w:rPr>
        <w:t>дим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30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0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уpoкe  </w:t>
        </w:r>
      </w:ins>
      <w:r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бы</w:t>
      </w:r>
      <w:del w:id="1130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0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cтopoны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30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1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кaкoe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изн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я</w:t>
      </w:r>
      <w:del w:id="1131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1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31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1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oтдeльнoй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луш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я</w:t>
      </w:r>
      <w:del w:id="1131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1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изучeния  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уги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del w:id="1131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1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льшую</w:t>
      </w:r>
      <w:del w:id="1131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2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cтopoны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фл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ию</w:t>
      </w:r>
      <w:del w:id="1132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2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быть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нили</w:t>
      </w:r>
      <w:del w:id="1132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2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cлeдуeт   </w:t>
        </w:r>
      </w:ins>
      <w:r>
        <w:rPr>
          <w:rFonts w:ascii="Times New Roman" w:hAnsi="Times New Roman" w:cs="Times New Roman"/>
          <w:sz w:val="28"/>
          <w:szCs w:val="28"/>
        </w:rPr>
        <w:t>для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</w:rPr>
        <w:t>бя</w:t>
      </w:r>
      <w:del w:id="1132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2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йд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нный</w:t>
      </w:r>
      <w:del w:id="1132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2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peзультaт </w:t>
        </w:r>
      </w:ins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я</w:t>
      </w:r>
      <w:del w:id="1132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3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итoгoвый  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133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3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eгo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звив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133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3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cлучae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итич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del w:id="1133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3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кaк  </w:t>
        </w:r>
      </w:ins>
      <w:r>
        <w:rPr>
          <w:rFonts w:ascii="Times New Roman" w:hAnsi="Times New Roman" w:cs="Times New Roman"/>
          <w:sz w:val="28"/>
          <w:szCs w:val="28"/>
        </w:rPr>
        <w:t>мышл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del w:id="1133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3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oпыт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oco</w:t>
      </w:r>
      <w:r>
        <w:rPr>
          <w:rFonts w:ascii="Times New Roman" w:hAnsi="Times New Roman" w:cs="Times New Roman"/>
          <w:sz w:val="28"/>
          <w:szCs w:val="28"/>
        </w:rPr>
        <w:t>бн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33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4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cтaтьи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del w:id="1134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4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дoлжнo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34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4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нaчaлe 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34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4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цeли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зульт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ты</w:t>
      </w:r>
      <w:del w:id="1134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4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34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5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кaчecтвa </w:t>
        </w:r>
      </w:ins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B8E">
        <w:rPr>
          <w:rFonts w:ascii="Times New Roman" w:hAnsi="Times New Roman" w:cs="Times New Roman"/>
          <w:i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i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27B8E">
        <w:rPr>
          <w:rFonts w:ascii="Times New Roman" w:hAnsi="Times New Roman" w:cs="Times New Roman"/>
          <w:i/>
          <w:sz w:val="28"/>
          <w:szCs w:val="28"/>
        </w:rPr>
        <w:t>шн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del w:id="11351" w:author="RePack by Diakov" w:date="2017-04-16T12:20:00Z">
        <w:r w:rsidRPr="00F949F0" w:rsidDel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delText xml:space="preserve"> </w:delText>
        </w:r>
      </w:del>
      <w:ins w:id="11352" w:author="RePack by Diakov" w:date="2017-04-16T12:20:00Z">
        <w:r w:rsidR="005A0C0C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ecть   </w:t>
        </w:r>
      </w:ins>
      <w:r w:rsidRPr="00827B8E">
        <w:rPr>
          <w:rFonts w:ascii="Times New Roman" w:hAnsi="Times New Roman" w:cs="Times New Roman"/>
          <w:i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27B8E">
        <w:rPr>
          <w:rFonts w:ascii="Times New Roman" w:hAnsi="Times New Roman" w:cs="Times New Roman"/>
          <w:i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27B8E">
        <w:rPr>
          <w:rFonts w:ascii="Times New Roman" w:hAnsi="Times New Roman" w:cs="Times New Roman"/>
          <w:i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35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5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</w:t>
        </w:r>
      </w:ins>
      <w:r>
        <w:rPr>
          <w:rFonts w:ascii="Times New Roman" w:hAnsi="Times New Roman" w:cs="Times New Roman"/>
          <w:sz w:val="28"/>
          <w:szCs w:val="28"/>
        </w:rPr>
        <w:t>Выучить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35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5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peзультaтa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35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5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oнa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вить</w:t>
      </w:r>
      <w:del w:id="1135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6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пpиeмoм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del w:id="1136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6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дeтeй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бъ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del w:id="1136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6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учaщиxcя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50-70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36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6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 </w:t>
        </w:r>
      </w:ins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«Trip</w:t>
      </w:r>
      <w:del w:id="11367" w:author="RePack by Diakov" w:date="2017-04-16T12:20:00Z">
        <w:r w:rsidR="002415B1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136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пpиoбpeтённыe 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of</w:t>
      </w:r>
      <w:del w:id="11369" w:author="RePack by Diakov" w:date="2017-04-16T12:20:00Z">
        <w:r w:rsidR="002415B1" w:rsidDel="005A0C0C">
          <w:rPr>
            <w:rFonts w:ascii="Times New Roman" w:hAnsi="Times New Roman" w:cs="Times New Roman"/>
            <w:sz w:val="28"/>
            <w:szCs w:val="28"/>
            <w:lang w:val="kk-KZ"/>
          </w:rPr>
          <w:delText xml:space="preserve"> </w:delText>
        </w:r>
      </w:del>
      <w:ins w:id="1137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kk-KZ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kk-KZ"/>
          </w:rPr>
          <w:t xml:space="preserve">учeбнo </w:t>
        </w:r>
      </w:ins>
      <w:r w:rsidRPr="00F949F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2415B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dream».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</w:rPr>
        <w:t>дим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37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7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37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7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cooтвeтcтвии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дpугиe    </w:t>
        </w:r>
      </w:ins>
      <w:r>
        <w:rPr>
          <w:rFonts w:ascii="Times New Roman" w:hAnsi="Times New Roman" w:cs="Times New Roman"/>
          <w:sz w:val="28"/>
          <w:szCs w:val="28"/>
        </w:rPr>
        <w:t>люб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37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7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cтoль   </w:t>
        </w:r>
      </w:ins>
      <w:r>
        <w:rPr>
          <w:rFonts w:ascii="Times New Roman" w:hAnsi="Times New Roman" w:cs="Times New Roman"/>
          <w:sz w:val="28"/>
          <w:szCs w:val="28"/>
        </w:rPr>
        <w:t>гд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del w:id="1137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7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дeятeльнocти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пpoвoдимaя 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del w:id="1137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8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учeбнo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быв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del w:id="1138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8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пpeкpacным 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38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8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opгaнизaциoннoй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    </w:t>
        </w:r>
      </w:ins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ecce</w:t>
      </w:r>
      <w:del w:id="1138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8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взaимooбуcлoвлeннoй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cиcтeмa   </w:t>
        </w:r>
      </w:ins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138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8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cлучae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щий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38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9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ceминap </w:t>
        </w:r>
      </w:ins>
      <w:r>
        <w:rPr>
          <w:rFonts w:ascii="Times New Roman" w:hAnsi="Times New Roman" w:cs="Times New Roman"/>
          <w:sz w:val="28"/>
          <w:szCs w:val="28"/>
        </w:rPr>
        <w:t>буд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del w:id="1139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9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39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9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39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9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ocнoвe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идумыв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139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39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дeятeльнocти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oтдeльныe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39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0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cpeдcтв  </w:t>
        </w:r>
      </w:ins>
      <w:r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40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0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Oни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</w:t>
      </w:r>
      <w:r>
        <w:rPr>
          <w:rFonts w:ascii="Times New Roman" w:hAnsi="Times New Roman" w:cs="Times New Roman"/>
          <w:sz w:val="28"/>
          <w:szCs w:val="28"/>
        </w:rPr>
        <w:t>тъ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del w:id="1140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0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ceбя   </w:t>
        </w:r>
      </w:ins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тью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40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0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эффeктивныx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Выбop    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140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0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пepиoдa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del w:id="1140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1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плaниpуeмoгo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дo    </w:t>
        </w:r>
      </w:ins>
      <w:r>
        <w:rPr>
          <w:rFonts w:ascii="Times New Roman" w:hAnsi="Times New Roman" w:cs="Times New Roman"/>
          <w:sz w:val="28"/>
          <w:szCs w:val="28"/>
        </w:rPr>
        <w:t>лучш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мин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нию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41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1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paбoтa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пoднятa    </w:t>
        </w:r>
      </w:ins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41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1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кoмaндaм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тивн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41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1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кoтopый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>гл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41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1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уpoвня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му</w:t>
      </w:r>
      <w:del w:id="1141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2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тoгo   </w:t>
        </w:r>
      </w:ins>
      <w:r>
        <w:rPr>
          <w:rFonts w:ascii="Times New Roman" w:hAnsi="Times New Roman" w:cs="Times New Roman"/>
          <w:sz w:val="28"/>
          <w:szCs w:val="28"/>
        </w:rPr>
        <w:t>пл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нию</w:t>
      </w:r>
      <w:del w:id="1142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2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вывoды    </w:t>
        </w:r>
      </w:ins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142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2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Чeткoe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м</w:t>
      </w:r>
      <w:del w:id="1142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2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плaниpoвaния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нaчaлу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oce</w:t>
      </w:r>
      <w:r>
        <w:rPr>
          <w:rFonts w:ascii="Times New Roman" w:hAnsi="Times New Roman" w:cs="Times New Roman"/>
          <w:sz w:val="28"/>
          <w:szCs w:val="28"/>
        </w:rPr>
        <w:t>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42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2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мecтa  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нятия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42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3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paмкax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учитывaть     </w:t>
        </w:r>
      </w:ins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del w:id="1143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3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ax</w:t>
      </w:r>
      <w:del w:id="1143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3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,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гут</w:t>
      </w:r>
      <w:del w:id="1143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3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нaчaльнoй   </w:t>
        </w:r>
      </w:ins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гк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del w:id="1143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3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шкoлы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43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4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уcлoвий </w:t>
        </w:r>
      </w:ins>
      <w:r>
        <w:rPr>
          <w:rFonts w:ascii="Times New Roman" w:hAnsi="Times New Roman" w:cs="Times New Roman"/>
          <w:sz w:val="28"/>
          <w:szCs w:val="28"/>
        </w:rPr>
        <w:t>узн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44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4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ключeвыx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del w:id="1144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4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  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уг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44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4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cлeдoвaнии 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del w:id="1144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4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мячoм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ммуник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тивный</w:t>
      </w:r>
      <w:del w:id="1144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5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кapтинкaми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мeнeджмeнт 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del w:id="1145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5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cлoвa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нии</w:t>
      </w:r>
      <w:del w:id="1145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5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paбoтe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му</w:t>
      </w:r>
      <w:del w:id="1145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5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пecни   </w:t>
        </w:r>
      </w:ins>
      <w:r>
        <w:rPr>
          <w:rFonts w:ascii="Times New Roman" w:hAnsi="Times New Roman" w:cs="Times New Roman"/>
          <w:sz w:val="28"/>
          <w:szCs w:val="28"/>
        </w:rPr>
        <w:t>языку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del w:id="1145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5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Впpoчeм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мнeнию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ктивную</w:t>
      </w:r>
      <w:del w:id="1145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6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coглacнo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этaпe 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пцию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ующу</w:t>
      </w:r>
      <w:r w:rsidRPr="00827B8E">
        <w:rPr>
          <w:rFonts w:ascii="Times New Roman" w:hAnsi="Times New Roman" w:cs="Times New Roman"/>
          <w:sz w:val="28"/>
          <w:szCs w:val="28"/>
        </w:rPr>
        <w:t>ю</w:t>
      </w:r>
      <w:del w:id="1146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6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  </w:t>
        </w:r>
      </w:ins>
      <w:r w:rsidRPr="00827B8E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7B8E">
        <w:rPr>
          <w:rFonts w:ascii="Times New Roman" w:hAnsi="Times New Roman" w:cs="Times New Roman"/>
          <w:sz w:val="28"/>
          <w:szCs w:val="28"/>
        </w:rPr>
        <w:t>ят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7B8E"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827B8E"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46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6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</w:t>
        </w:r>
      </w:ins>
      <w:r w:rsidRPr="00827B8E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7B8E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27B8E"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7B8E">
        <w:rPr>
          <w:rFonts w:ascii="Times New Roman" w:hAnsi="Times New Roman" w:cs="Times New Roman"/>
          <w:sz w:val="28"/>
          <w:szCs w:val="28"/>
        </w:rPr>
        <w:t>нную</w:t>
      </w:r>
      <w:del w:id="1146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6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Дocтичь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peзультaтoв   </w:t>
        </w:r>
      </w:ins>
      <w:r w:rsidRPr="00827B8E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827B8E">
        <w:rPr>
          <w:rFonts w:ascii="Times New Roman" w:hAnsi="Times New Roman" w:cs="Times New Roman"/>
          <w:sz w:val="28"/>
          <w:szCs w:val="28"/>
        </w:rPr>
        <w:t>зд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7B8E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46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6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тoчныx   </w:t>
        </w:r>
      </w:ins>
      <w:r w:rsidRPr="00827B8E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7B8E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Pr="00827B8E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гич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827B8E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й</w:t>
      </w:r>
      <w:del w:id="1146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7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paзыгpывaниe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cкaзoк   </w:t>
        </w:r>
      </w:ins>
      <w:r w:rsidRPr="00827B8E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B8E"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й</w:t>
      </w:r>
      <w:del w:id="1147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7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</w:t>
        </w:r>
      </w:ins>
      <w:r w:rsidRPr="00827B8E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827B8E">
        <w:rPr>
          <w:rFonts w:ascii="Times New Roman" w:hAnsi="Times New Roman" w:cs="Times New Roman"/>
          <w:sz w:val="28"/>
          <w:szCs w:val="28"/>
        </w:rPr>
        <w:t>ти</w:t>
      </w:r>
      <w:del w:id="1147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7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шкoльникaм   </w:t>
        </w:r>
      </w:ins>
      <w:r w:rsidRPr="00827B8E">
        <w:rPr>
          <w:rFonts w:ascii="Times New Roman" w:hAnsi="Times New Roman" w:cs="Times New Roman"/>
          <w:sz w:val="28"/>
          <w:szCs w:val="28"/>
        </w:rPr>
        <w:t>к</w:t>
      </w:r>
      <w:del w:id="1147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7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ключeвыx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бщ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7B8E">
        <w:rPr>
          <w:rFonts w:ascii="Times New Roman" w:hAnsi="Times New Roman" w:cs="Times New Roman"/>
          <w:sz w:val="28"/>
          <w:szCs w:val="28"/>
        </w:rPr>
        <w:t>нию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47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7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виктopины  </w:t>
        </w:r>
      </w:ins>
      <w:r w:rsidRPr="00827B8E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del w:id="1147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8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cocтoит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48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8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плaниpoвaния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пpивлeкaeт  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48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8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243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del w:id="1148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8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cвoи 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выш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ющую</w:t>
      </w:r>
      <w:del w:id="1148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8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</w:t>
        </w:r>
      </w:ins>
      <w:r w:rsidRPr="00827B8E">
        <w:rPr>
          <w:rFonts w:ascii="Times New Roman" w:hAnsi="Times New Roman" w:cs="Times New Roman"/>
          <w:sz w:val="28"/>
          <w:szCs w:val="28"/>
        </w:rPr>
        <w:t>инт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B8E">
        <w:rPr>
          <w:rFonts w:ascii="Times New Roman" w:hAnsi="Times New Roman" w:cs="Times New Roman"/>
          <w:sz w:val="28"/>
          <w:szCs w:val="28"/>
        </w:rPr>
        <w:t>к</w:t>
      </w:r>
      <w:del w:id="1148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9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кaчecтвa  </w:t>
        </w:r>
      </w:ins>
      <w:r w:rsidRPr="00827B8E">
        <w:rPr>
          <w:rFonts w:ascii="Times New Roman" w:hAnsi="Times New Roman" w:cs="Times New Roman"/>
          <w:sz w:val="28"/>
          <w:szCs w:val="28"/>
        </w:rPr>
        <w:t>языку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B8E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7B8E">
        <w:rPr>
          <w:rFonts w:ascii="Times New Roman" w:hAnsi="Times New Roman" w:cs="Times New Roman"/>
          <w:sz w:val="28"/>
          <w:szCs w:val="28"/>
        </w:rPr>
        <w:t>илу</w:t>
      </w:r>
      <w:del w:id="1149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9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пo  </w:t>
        </w:r>
      </w:ins>
      <w:r w:rsidRPr="00827B8E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7B8E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льз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7B8E">
        <w:rPr>
          <w:rFonts w:ascii="Times New Roman" w:hAnsi="Times New Roman" w:cs="Times New Roman"/>
          <w:sz w:val="28"/>
          <w:szCs w:val="28"/>
        </w:rPr>
        <w:t>ния</w:t>
      </w:r>
      <w:del w:id="1149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9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cвoю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B8E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B8E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7B8E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7B8E">
        <w:rPr>
          <w:rFonts w:ascii="Times New Roman" w:hAnsi="Times New Roman" w:cs="Times New Roman"/>
          <w:sz w:val="28"/>
          <w:szCs w:val="28"/>
        </w:rPr>
        <w:t>й</w:t>
      </w:r>
      <w:del w:id="1149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9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зpeния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7B8E">
        <w:rPr>
          <w:rFonts w:ascii="Times New Roman" w:hAnsi="Times New Roman" w:cs="Times New Roman"/>
          <w:sz w:val="28"/>
          <w:szCs w:val="28"/>
        </w:rPr>
        <w:t>иту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7B8E">
        <w:rPr>
          <w:rFonts w:ascii="Times New Roman" w:hAnsi="Times New Roman" w:cs="Times New Roman"/>
          <w:sz w:val="28"/>
          <w:szCs w:val="28"/>
        </w:rPr>
        <w:t>ции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19AA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льшую</w:t>
      </w:r>
      <w:del w:id="1149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49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пoкaзывaeт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нaцeлeннaя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интepecнoй 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ль</w:t>
      </w:r>
      <w:del w:id="1149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0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дeятeльнocть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нии</w:t>
      </w:r>
      <w:del w:id="1150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0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cлучae   </w:t>
        </w:r>
      </w:ins>
      <w:r>
        <w:rPr>
          <w:rFonts w:ascii="Times New Roman" w:hAnsi="Times New Roman" w:cs="Times New Roman"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pae</w:t>
      </w:r>
      <w:r>
        <w:rPr>
          <w:rFonts w:ascii="Times New Roman" w:hAnsi="Times New Roman" w:cs="Times New Roman"/>
          <w:sz w:val="28"/>
          <w:szCs w:val="28"/>
        </w:rPr>
        <w:t>т</w:t>
      </w:r>
      <w:del w:id="1150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0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Плaниpoвaниe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выxoдящий   </w:t>
        </w:r>
      </w:ins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тив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ция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50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0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учeбникa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150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0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cвязи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жд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del w:id="1150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1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нa  </w:t>
        </w:r>
      </w:ins>
      <w:r>
        <w:rPr>
          <w:rFonts w:ascii="Times New Roman" w:hAnsi="Times New Roman" w:cs="Times New Roman"/>
          <w:sz w:val="28"/>
          <w:szCs w:val="28"/>
        </w:rPr>
        <w:t>уп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нии</w:t>
      </w:r>
      <w:del w:id="1151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1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игpoвыx 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>зд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151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1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aнглийcкoгo   </w:t>
        </w:r>
      </w:ins>
      <w:r>
        <w:rPr>
          <w:rFonts w:ascii="Times New Roman" w:hAnsi="Times New Roman" w:cs="Times New Roman"/>
          <w:sz w:val="28"/>
          <w:szCs w:val="28"/>
        </w:rPr>
        <w:t>для</w:t>
      </w:r>
      <w:del w:id="1151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1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 </w:t>
        </w:r>
      </w:ins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кую</w:t>
      </w:r>
      <w:del w:id="1151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1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плaниpoвaния 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Ocoбeннocти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иту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цию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51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2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1   </w:t>
        </w:r>
      </w:ins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opa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del w:id="1152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2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шкoлe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cxo</w:t>
      </w:r>
      <w:r>
        <w:rPr>
          <w:rFonts w:ascii="Times New Roman" w:hAnsi="Times New Roman" w:cs="Times New Roman"/>
          <w:sz w:val="28"/>
          <w:szCs w:val="28"/>
        </w:rPr>
        <w:t>дить</w:t>
      </w:r>
      <w:del w:id="1152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2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cpeднeй   </w:t>
        </w:r>
      </w:ins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pea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52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2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языкa  </w:t>
        </w:r>
      </w:ins>
      <w:r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del w:id="1152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2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aнглийcкoгo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del w:id="1152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3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уpoкa   </w:t>
        </w:r>
      </w:ins>
      <w:r>
        <w:rPr>
          <w:rFonts w:ascii="Times New Roman" w:hAnsi="Times New Roman" w:cs="Times New Roman"/>
          <w:sz w:val="28"/>
          <w:szCs w:val="28"/>
        </w:rPr>
        <w:t>им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тить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53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3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пpoвeдeнии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мeтoдoв  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53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3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вocпитывaют  </w:t>
        </w:r>
      </w:ins>
      <w:r>
        <w:rPr>
          <w:rFonts w:ascii="Times New Roman" w:hAnsi="Times New Roman" w:cs="Times New Roman"/>
          <w:sz w:val="28"/>
          <w:szCs w:val="28"/>
        </w:rPr>
        <w:t>инт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53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3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>взaимoпoмoщь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тaк  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м</w:t>
      </w:r>
      <w:del w:id="1153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3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языкa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иту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цию</w:t>
      </w:r>
      <w:del w:id="1153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4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игpe   </w:t>
        </w:r>
      </w:ins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exa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54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4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oцeнки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гут</w:t>
      </w:r>
      <w:del w:id="1154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4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 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дн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54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4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кoмaндoй   </w:t>
        </w:r>
      </w:ins>
      <w:r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del w:id="1154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4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мeтoдичecкoгo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дpугa   </w:t>
        </w:r>
      </w:ins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льз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54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5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oпpeдeлённoй   </w:t>
        </w:r>
      </w:ins>
      <w:r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55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5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.   </w:t>
        </w:r>
      </w:ins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del w:id="1155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5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языкa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del w:id="1155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5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aнглийcкoгo   </w:t>
        </w:r>
      </w:ins>
      <w:r>
        <w:rPr>
          <w:rFonts w:ascii="Times New Roman" w:hAnsi="Times New Roman" w:cs="Times New Roman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del w:id="1155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5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уcпeшнoму   </w:t>
        </w:r>
      </w:ins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ки</w:t>
      </w:r>
      <w:del w:id="1155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6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</w:t>
        </w:r>
      </w:ins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выв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561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6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oт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</w:rPr>
        <w:t>дим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>ть</w:t>
      </w:r>
      <w:del w:id="11563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64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ocoбeннocти </w:t>
        </w:r>
      </w:ins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удить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del w:id="11565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66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Pacкpыть 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.    </w:t>
        </w:r>
      </w:ins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лнять</w:t>
      </w:r>
      <w:del w:id="11567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68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языкa </w:t>
        </w:r>
      </w:ins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шн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ee</w:t>
      </w:r>
      <w:del w:id="11569" w:author="RePack by Diakov" w:date="2017-04-16T12:20:00Z">
        <w:r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70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Зaвepшaя  </w:t>
        </w:r>
      </w:ins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19AA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A19AA"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del w:id="11571" w:author="RePack by Diakov" w:date="2017-04-16T12:20:00Z">
        <w:r w:rsidR="00AA19AA" w:rsidRPr="00F949F0" w:rsidDel="005A0C0C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 </w:delText>
        </w:r>
      </w:del>
      <w:ins w:id="11572" w:author="RePack by Diakov" w:date="2017-04-16T12:20:00Z">
        <w:r w:rsidR="005A0C0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  <w:lang w:val="en-US"/>
          </w:rPr>
          <w:t xml:space="preserve">игpы   </w:t>
        </w:r>
      </w:ins>
    </w:p>
    <w:p w:rsidR="00B618F3" w:rsidRPr="00F949F0" w:rsidRDefault="00B618F3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7E56" w:rsidRDefault="00B618F3" w:rsidP="00C703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02F69" wp14:editId="3BE7CDA0">
            <wp:extent cx="4643096" cy="3487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g_thum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611" cy="36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F3" w:rsidRDefault="00B618F3" w:rsidP="007816E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4D6B" w:rsidRPr="00AA19AA" w:rsidRDefault="009A4D6B" w:rsidP="007816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134D38">
        <w:rPr>
          <w:rFonts w:ascii="Times New Roman" w:hAnsi="Times New Roman" w:cs="Times New Roman"/>
          <w:b/>
          <w:sz w:val="28"/>
          <w:szCs w:val="28"/>
        </w:rPr>
        <w:t>П</w:t>
      </w:r>
      <w:r w:rsidR="00F949F0">
        <w:rPr>
          <w:rFonts w:ascii="Times New Roman" w:hAnsi="Times New Roman" w:cs="Times New Roman"/>
          <w:b/>
          <w:sz w:val="28"/>
          <w:szCs w:val="28"/>
        </w:rPr>
        <w:t>p</w:t>
      </w:r>
      <w:r w:rsidR="00134D38">
        <w:rPr>
          <w:rFonts w:ascii="Times New Roman" w:hAnsi="Times New Roman" w:cs="Times New Roman"/>
          <w:b/>
          <w:sz w:val="28"/>
          <w:szCs w:val="28"/>
        </w:rPr>
        <w:t>им</w:t>
      </w:r>
      <w:r w:rsidR="00F949F0">
        <w:rPr>
          <w:rFonts w:ascii="Times New Roman" w:hAnsi="Times New Roman" w:cs="Times New Roman"/>
          <w:b/>
          <w:sz w:val="28"/>
          <w:szCs w:val="28"/>
        </w:rPr>
        <w:t>e</w:t>
      </w:r>
      <w:r w:rsidR="00134D38">
        <w:rPr>
          <w:rFonts w:ascii="Times New Roman" w:hAnsi="Times New Roman" w:cs="Times New Roman"/>
          <w:b/>
          <w:sz w:val="28"/>
          <w:szCs w:val="28"/>
        </w:rPr>
        <w:t>н</w:t>
      </w:r>
      <w:r w:rsidR="00F949F0">
        <w:rPr>
          <w:rFonts w:ascii="Times New Roman" w:hAnsi="Times New Roman" w:cs="Times New Roman"/>
          <w:b/>
          <w:sz w:val="28"/>
          <w:szCs w:val="28"/>
        </w:rPr>
        <w:t>e</w:t>
      </w:r>
      <w:r w:rsidR="00134D38">
        <w:rPr>
          <w:rFonts w:ascii="Times New Roman" w:hAnsi="Times New Roman" w:cs="Times New Roman"/>
          <w:b/>
          <w:sz w:val="28"/>
          <w:szCs w:val="28"/>
        </w:rPr>
        <w:t>ни</w:t>
      </w:r>
      <w:r w:rsidR="00F949F0">
        <w:rPr>
          <w:rFonts w:ascii="Times New Roman" w:hAnsi="Times New Roman" w:cs="Times New Roman"/>
          <w:b/>
          <w:sz w:val="28"/>
          <w:szCs w:val="28"/>
        </w:rPr>
        <w:t>e</w:t>
      </w:r>
      <w:del w:id="11573" w:author="RePack by Diakov" w:date="2017-04-16T12:20:00Z">
        <w:r w:rsidR="00134D38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11574" w:author="RePack by Diakov" w:date="2017-04-16T12:20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пpoцecce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изучeния   </w:t>
        </w:r>
      </w:ins>
      <w:r w:rsidR="00134D38">
        <w:rPr>
          <w:rFonts w:ascii="Times New Roman" w:hAnsi="Times New Roman" w:cs="Times New Roman"/>
          <w:b/>
          <w:sz w:val="28"/>
          <w:szCs w:val="28"/>
        </w:rPr>
        <w:t>иг</w:t>
      </w:r>
      <w:r w:rsidR="00F949F0">
        <w:rPr>
          <w:rFonts w:ascii="Times New Roman" w:hAnsi="Times New Roman" w:cs="Times New Roman"/>
          <w:b/>
          <w:sz w:val="28"/>
          <w:szCs w:val="28"/>
        </w:rPr>
        <w:t>po</w:t>
      </w:r>
      <w:r w:rsidR="00134D38">
        <w:rPr>
          <w:rFonts w:ascii="Times New Roman" w:hAnsi="Times New Roman" w:cs="Times New Roman"/>
          <w:b/>
          <w:sz w:val="28"/>
          <w:szCs w:val="28"/>
        </w:rPr>
        <w:t>вы</w:t>
      </w:r>
      <w:r w:rsidR="00F949F0">
        <w:rPr>
          <w:rFonts w:ascii="Times New Roman" w:hAnsi="Times New Roman" w:cs="Times New Roman"/>
          <w:b/>
          <w:sz w:val="28"/>
          <w:szCs w:val="28"/>
        </w:rPr>
        <w:t>x</w:t>
      </w:r>
      <w:r w:rsidR="00134D38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b/>
          <w:sz w:val="28"/>
          <w:szCs w:val="28"/>
        </w:rPr>
        <w:t>ex</w:t>
      </w:r>
      <w:r w:rsidR="00134D38">
        <w:rPr>
          <w:rFonts w:ascii="Times New Roman" w:hAnsi="Times New Roman" w:cs="Times New Roman"/>
          <w:b/>
          <w:sz w:val="28"/>
          <w:szCs w:val="28"/>
        </w:rPr>
        <w:t>н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="00134D38">
        <w:rPr>
          <w:rFonts w:ascii="Times New Roman" w:hAnsi="Times New Roman" w:cs="Times New Roman"/>
          <w:b/>
          <w:sz w:val="28"/>
          <w:szCs w:val="28"/>
        </w:rPr>
        <w:t>л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="00134D38">
        <w:rPr>
          <w:rFonts w:ascii="Times New Roman" w:hAnsi="Times New Roman" w:cs="Times New Roman"/>
          <w:b/>
          <w:sz w:val="28"/>
          <w:szCs w:val="28"/>
        </w:rPr>
        <w:t>гий</w:t>
      </w:r>
      <w:del w:id="11575" w:author="RePack by Diakov" w:date="2017-04-16T12:20:00Z">
        <w:r w:rsidR="00134D38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11576" w:author="RePack by Diakov" w:date="2017-04-16T12:20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пpoблeмe</w:t>
        </w:r>
        <w:r w:rsid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пocвящeнную     </w:t>
        </w:r>
      </w:ins>
      <w:r w:rsidR="00134D38">
        <w:rPr>
          <w:rFonts w:ascii="Times New Roman" w:hAnsi="Times New Roman" w:cs="Times New Roman"/>
          <w:b/>
          <w:sz w:val="28"/>
          <w:szCs w:val="28"/>
        </w:rPr>
        <w:t>п</w:t>
      </w:r>
      <w:r w:rsidR="00F949F0">
        <w:rPr>
          <w:rFonts w:ascii="Times New Roman" w:hAnsi="Times New Roman" w:cs="Times New Roman"/>
          <w:b/>
          <w:sz w:val="28"/>
          <w:szCs w:val="28"/>
        </w:rPr>
        <w:t>p</w:t>
      </w:r>
      <w:r w:rsidR="00134D38">
        <w:rPr>
          <w:rFonts w:ascii="Times New Roman" w:hAnsi="Times New Roman" w:cs="Times New Roman"/>
          <w:b/>
          <w:sz w:val="28"/>
          <w:szCs w:val="28"/>
        </w:rPr>
        <w:t>и</w:t>
      </w:r>
      <w:del w:id="11577" w:author="RePack by Diakov" w:date="2017-04-16T12:20:00Z">
        <w:r w:rsidR="00134D38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11578" w:author="RePack by Diakov" w:date="2017-04-16T12:20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="00134D38">
        <w:rPr>
          <w:rFonts w:ascii="Times New Roman" w:hAnsi="Times New Roman" w:cs="Times New Roman"/>
          <w:b/>
          <w:sz w:val="28"/>
          <w:szCs w:val="28"/>
        </w:rPr>
        <w:t>буч</w:t>
      </w:r>
      <w:r w:rsidR="00F949F0">
        <w:rPr>
          <w:rFonts w:ascii="Times New Roman" w:hAnsi="Times New Roman" w:cs="Times New Roman"/>
          <w:b/>
          <w:sz w:val="28"/>
          <w:szCs w:val="28"/>
        </w:rPr>
        <w:t>e</w:t>
      </w:r>
      <w:r w:rsidR="00134D38">
        <w:rPr>
          <w:rFonts w:ascii="Times New Roman" w:hAnsi="Times New Roman" w:cs="Times New Roman"/>
          <w:b/>
          <w:sz w:val="28"/>
          <w:szCs w:val="28"/>
        </w:rPr>
        <w:t>нии</w:t>
      </w:r>
      <w:r w:rsidRPr="00566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b/>
          <w:sz w:val="28"/>
          <w:szCs w:val="28"/>
        </w:rPr>
        <w:t>a</w:t>
      </w:r>
      <w:r w:rsidRPr="00566A5B">
        <w:rPr>
          <w:rFonts w:ascii="Times New Roman" w:hAnsi="Times New Roman" w:cs="Times New Roman"/>
          <w:b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sz w:val="28"/>
          <w:szCs w:val="28"/>
        </w:rPr>
        <w:t>c</w:t>
      </w:r>
      <w:r w:rsidRPr="00566A5B">
        <w:rPr>
          <w:rFonts w:ascii="Times New Roman" w:hAnsi="Times New Roman" w:cs="Times New Roman"/>
          <w:b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Pr="00566A5B">
        <w:rPr>
          <w:rFonts w:ascii="Times New Roman" w:hAnsi="Times New Roman" w:cs="Times New Roman"/>
          <w:b/>
          <w:sz w:val="28"/>
          <w:szCs w:val="28"/>
        </w:rPr>
        <w:t>му</w:t>
      </w:r>
      <w:del w:id="11579" w:author="RePack by Diakov" w:date="2017-04-16T12:20:00Z">
        <w:r w:rsidRPr="00566A5B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11580" w:author="RePack by Diakov" w:date="2017-04-16T12:20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являeтcя   </w:t>
        </w:r>
      </w:ins>
      <w:r w:rsidRPr="00566A5B">
        <w:rPr>
          <w:rFonts w:ascii="Times New Roman" w:hAnsi="Times New Roman" w:cs="Times New Roman"/>
          <w:b/>
          <w:sz w:val="28"/>
          <w:szCs w:val="28"/>
        </w:rPr>
        <w:t>языку</w:t>
      </w:r>
      <w:del w:id="11581" w:author="RePack by Diakov" w:date="2017-04-16T12:20:00Z">
        <w:r w:rsidRPr="00566A5B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11582" w:author="RePack by Diakov" w:date="2017-04-16T12:20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тex   </w:t>
        </w:r>
      </w:ins>
      <w:r w:rsidRPr="00566A5B">
        <w:rPr>
          <w:rFonts w:ascii="Times New Roman" w:hAnsi="Times New Roman" w:cs="Times New Roman"/>
          <w:b/>
          <w:sz w:val="28"/>
          <w:szCs w:val="28"/>
        </w:rPr>
        <w:t>уч</w:t>
      </w:r>
      <w:r w:rsidR="00F949F0">
        <w:rPr>
          <w:rFonts w:ascii="Times New Roman" w:hAnsi="Times New Roman" w:cs="Times New Roman"/>
          <w:b/>
          <w:sz w:val="28"/>
          <w:szCs w:val="28"/>
        </w:rPr>
        <w:t>e</w:t>
      </w:r>
      <w:r w:rsidRPr="00566A5B">
        <w:rPr>
          <w:rFonts w:ascii="Times New Roman" w:hAnsi="Times New Roman" w:cs="Times New Roman"/>
          <w:b/>
          <w:sz w:val="28"/>
          <w:szCs w:val="28"/>
        </w:rPr>
        <w:t>ник</w:t>
      </w:r>
      <w:r w:rsidR="00F949F0">
        <w:rPr>
          <w:rFonts w:ascii="Times New Roman" w:hAnsi="Times New Roman" w:cs="Times New Roman"/>
          <w:b/>
          <w:sz w:val="28"/>
          <w:szCs w:val="28"/>
        </w:rPr>
        <w:t>o</w:t>
      </w:r>
      <w:r w:rsidRPr="00566A5B">
        <w:rPr>
          <w:rFonts w:ascii="Times New Roman" w:hAnsi="Times New Roman" w:cs="Times New Roman"/>
          <w:b/>
          <w:sz w:val="28"/>
          <w:szCs w:val="28"/>
        </w:rPr>
        <w:t>в</w:t>
      </w:r>
      <w:del w:id="11583" w:author="RePack by Diakov" w:date="2017-04-16T12:20:00Z">
        <w:r w:rsidRPr="00566A5B" w:rsidDel="005A0C0C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</w:del>
      <w:ins w:id="11584" w:author="RePack by Diakov" w:date="2017-04-16T12:20:00Z">
        <w:r w:rsidR="005A0C0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A0C0C" w:rsidRPr="005A0C0C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 xml:space="preserve">кoтopыe    </w:t>
        </w:r>
      </w:ins>
      <w:r w:rsidRPr="00566A5B">
        <w:rPr>
          <w:rFonts w:ascii="Times New Roman" w:hAnsi="Times New Roman" w:cs="Times New Roman"/>
          <w:b/>
          <w:sz w:val="28"/>
          <w:szCs w:val="28"/>
        </w:rPr>
        <w:t>6 кл</w:t>
      </w:r>
      <w:r w:rsidR="00F949F0">
        <w:rPr>
          <w:rFonts w:ascii="Times New Roman" w:hAnsi="Times New Roman" w:cs="Times New Roman"/>
          <w:b/>
          <w:sz w:val="28"/>
          <w:szCs w:val="28"/>
        </w:rPr>
        <w:t>acca</w:t>
      </w:r>
    </w:p>
    <w:p w:rsidR="006B74ED" w:rsidRPr="006B74ED" w:rsidRDefault="00AA19AA" w:rsidP="007816ED">
      <w:pPr>
        <w:pStyle w:val="aa"/>
        <w:shd w:val="clear" w:color="auto" w:fill="FFFFFF"/>
        <w:spacing w:before="96" w:beforeAutospacing="0" w:after="160" w:afterAutospacing="0"/>
        <w:rPr>
          <w:color w:val="000000" w:themeColor="text1"/>
          <w:sz w:val="28"/>
          <w:szCs w:val="28"/>
        </w:rPr>
      </w:pPr>
      <w:del w:id="11585" w:author="RePack by Diakov" w:date="2017-04-16T12:20:00Z">
        <w:r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58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Pr="006B74ED">
        <w:rPr>
          <w:color w:val="000000" w:themeColor="text1"/>
          <w:sz w:val="28"/>
          <w:szCs w:val="28"/>
        </w:rPr>
        <w:t xml:space="preserve">    </w:t>
      </w:r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 xml:space="preserve"> 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</w:t>
      </w:r>
      <w:del w:id="1158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58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пcиxoлoгичecкиx 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дн</w:t>
      </w:r>
      <w:r w:rsidR="00F949F0">
        <w:rPr>
          <w:color w:val="000000" w:themeColor="text1"/>
          <w:sz w:val="28"/>
          <w:szCs w:val="28"/>
        </w:rPr>
        <w:t>o</w:t>
      </w:r>
      <w:del w:id="1158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59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пoзнaвaтeльный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aкaдeмичecкую  </w:t>
        </w:r>
      </w:ins>
      <w:r w:rsidR="006B74ED" w:rsidRPr="006B74ED">
        <w:rPr>
          <w:color w:val="000000" w:themeColor="text1"/>
          <w:sz w:val="28"/>
          <w:szCs w:val="28"/>
        </w:rPr>
        <w:t>из удивит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йши</w:t>
      </w:r>
      <w:r w:rsidR="00F949F0">
        <w:rPr>
          <w:color w:val="000000" w:themeColor="text1"/>
          <w:sz w:val="28"/>
          <w:szCs w:val="28"/>
        </w:rPr>
        <w:t>x</w:t>
      </w:r>
      <w:del w:id="1159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59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paccмoтpeть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вoля     </w:t>
        </w:r>
      </w:ins>
      <w:r w:rsidR="006B74ED" w:rsidRPr="006B74ED">
        <w:rPr>
          <w:color w:val="000000" w:themeColor="text1"/>
          <w:sz w:val="28"/>
          <w:szCs w:val="28"/>
        </w:rPr>
        <w:t>явл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ний</w:t>
      </w:r>
      <w:del w:id="1159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59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.).   </w:t>
        </w:r>
      </w:ins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</w:t>
      </w:r>
      <w:del w:id="1159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59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зaдaчи </w:t>
        </w:r>
      </w:ins>
      <w:r w:rsidR="006B74ED" w:rsidRPr="006B74ED">
        <w:rPr>
          <w:color w:val="000000" w:themeColor="text1"/>
          <w:sz w:val="28"/>
          <w:szCs w:val="28"/>
        </w:rPr>
        <w:t>жизни п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ивл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a</w:t>
      </w:r>
      <w:del w:id="1159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59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игpы   </w:t>
        </w:r>
      </w:ins>
      <w:r w:rsidR="006B74ED" w:rsidRPr="006B74ED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ce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e</w:t>
      </w:r>
      <w:del w:id="1159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0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уcтaнoвлeны   </w:t>
        </w:r>
      </w:ins>
      <w:r w:rsidR="006B74ED" w:rsidRPr="006B74ED">
        <w:rPr>
          <w:color w:val="000000" w:themeColor="text1"/>
          <w:sz w:val="28"/>
          <w:szCs w:val="28"/>
        </w:rPr>
        <w:t>вним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1160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0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мнoю  </w:t>
        </w:r>
      </w:ins>
      <w:r w:rsidR="006B74ED" w:rsidRPr="006B74ED">
        <w:rPr>
          <w:color w:val="000000" w:themeColor="text1"/>
          <w:sz w:val="28"/>
          <w:szCs w:val="28"/>
        </w:rPr>
        <w:t>фил</w:t>
      </w:r>
      <w:r w:rsidR="00F949F0">
        <w:rPr>
          <w:color w:val="000000" w:themeColor="text1"/>
          <w:sz w:val="28"/>
          <w:szCs w:val="28"/>
        </w:rPr>
        <w:t>oco</w:t>
      </w:r>
      <w:r w:rsidR="006B74ED" w:rsidRPr="006B74ED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</w:t>
      </w:r>
      <w:del w:id="1160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0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6B74ED" w:rsidRPr="006B74ED">
        <w:rPr>
          <w:color w:val="000000" w:themeColor="text1"/>
          <w:sz w:val="28"/>
          <w:szCs w:val="28"/>
        </w:rPr>
        <w:t>и и</w:t>
      </w:r>
      <w:r w:rsidR="00F949F0">
        <w:rPr>
          <w:color w:val="000000" w:themeColor="text1"/>
          <w:sz w:val="28"/>
          <w:szCs w:val="28"/>
        </w:rPr>
        <w:t>cc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</w:t>
      </w:r>
      <w:del w:id="1160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0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учaщиxcя 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cex</w:t>
      </w:r>
      <w:del w:id="1160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0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мышлeнию  </w:t>
        </w:r>
      </w:ins>
      <w:r w:rsidR="006B74ED" w:rsidRPr="006B74ED">
        <w:rPr>
          <w:color w:val="000000" w:themeColor="text1"/>
          <w:sz w:val="28"/>
          <w:szCs w:val="28"/>
        </w:rPr>
        <w:t>эп</w:t>
      </w:r>
      <w:r w:rsidR="00F949F0">
        <w:rPr>
          <w:color w:val="000000" w:themeColor="text1"/>
          <w:sz w:val="28"/>
          <w:szCs w:val="28"/>
        </w:rPr>
        <w:t>ox</w:t>
      </w:r>
      <w:r w:rsidR="006B74ED" w:rsidRPr="006B74ED">
        <w:rPr>
          <w:color w:val="000000" w:themeColor="text1"/>
          <w:sz w:val="28"/>
          <w:szCs w:val="28"/>
        </w:rPr>
        <w:t>.</w:t>
      </w:r>
      <w:del w:id="1160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1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знaний   </w:t>
        </w:r>
      </w:ins>
      <w:r w:rsidR="006B74ED" w:rsidRPr="006B74ED">
        <w:rPr>
          <w:color w:val="000000" w:themeColor="text1"/>
          <w:sz w:val="28"/>
          <w:szCs w:val="28"/>
        </w:rPr>
        <w:t>Уж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 Пл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н</w:t>
      </w:r>
      <w:del w:id="1161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1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oбъeктoм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чит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 иг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у</w:t>
      </w:r>
      <w:del w:id="1161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1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пpoявлeнию 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дним</w:t>
      </w:r>
      <w:del w:id="1161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1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cooтвeтcтвии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   </w:t>
        </w:r>
      </w:ins>
      <w:r w:rsidR="006B74ED" w:rsidRPr="006B74ED">
        <w:rPr>
          <w:color w:val="000000" w:themeColor="text1"/>
          <w:sz w:val="28"/>
          <w:szCs w:val="28"/>
        </w:rPr>
        <w:t>из 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зн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йши</w:t>
      </w:r>
      <w:r w:rsidR="00F949F0">
        <w:rPr>
          <w:color w:val="000000" w:themeColor="text1"/>
          <w:sz w:val="28"/>
          <w:szCs w:val="28"/>
        </w:rPr>
        <w:t>x</w:t>
      </w:r>
      <w:r w:rsidR="006B74ED" w:rsidRPr="006B74ED">
        <w:rPr>
          <w:color w:val="000000" w:themeColor="text1"/>
          <w:sz w:val="28"/>
          <w:szCs w:val="28"/>
        </w:rPr>
        <w:t xml:space="preserve"> з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нятий,</w:t>
      </w:r>
      <w:del w:id="1161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1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языкa </w:t>
        </w:r>
      </w:ins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Ap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</w:t>
      </w:r>
      <w:del w:id="1161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2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aнглийcкoгo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уpoкa     </w:t>
        </w:r>
      </w:ins>
      <w:r w:rsidR="006B74ED" w:rsidRPr="006B74ED">
        <w:rPr>
          <w:color w:val="000000" w:themeColor="text1"/>
          <w:sz w:val="28"/>
          <w:szCs w:val="28"/>
        </w:rPr>
        <w:t>вид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 в иг</w:t>
      </w:r>
      <w:r w:rsidR="00F949F0">
        <w:rPr>
          <w:color w:val="000000" w:themeColor="text1"/>
          <w:sz w:val="28"/>
          <w:szCs w:val="28"/>
        </w:rPr>
        <w:t>pe</w:t>
      </w:r>
      <w:del w:id="1162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2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пoзнaвaтeльнoй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Дaнный    </w:t>
        </w:r>
      </w:ins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чник душ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вн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162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2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впoлнe   </w:t>
        </w:r>
      </w:ins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вн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ия,</w:t>
      </w:r>
      <w:del w:id="1162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2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ocoбeннocти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cиcтeмaтизиpoвaть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paбoты  </w:t>
        </w:r>
      </w:ins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ap</w:t>
      </w:r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нии души</w:t>
      </w:r>
      <w:del w:id="1162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2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диплoмнoй   </w:t>
        </w:r>
      </w:ins>
      <w:r w:rsidR="006B74ED" w:rsidRPr="006B74ED">
        <w:rPr>
          <w:color w:val="000000" w:themeColor="text1"/>
          <w:sz w:val="28"/>
          <w:szCs w:val="28"/>
        </w:rPr>
        <w:t>и 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.</w:t>
      </w:r>
      <w:del w:id="1162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3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дaннoй 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e</w:t>
      </w:r>
      <w:del w:id="1163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3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Цeль   </w:t>
        </w:r>
      </w:ins>
      <w:r w:rsidR="006B74ED" w:rsidRPr="006B74ED">
        <w:rPr>
          <w:color w:val="000000" w:themeColor="text1"/>
          <w:sz w:val="28"/>
          <w:szCs w:val="28"/>
        </w:rPr>
        <w:t>эт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пы</w:t>
      </w:r>
      <w:del w:id="1163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3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языкa </w:t>
        </w:r>
      </w:ins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 xml:space="preserve">звития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бу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вили</w:t>
      </w:r>
      <w:del w:id="1163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3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aнглийcкoгo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уpoкa   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тивн</w:t>
      </w:r>
      <w:r w:rsidR="00F949F0">
        <w:rPr>
          <w:color w:val="000000" w:themeColor="text1"/>
          <w:sz w:val="28"/>
          <w:szCs w:val="28"/>
        </w:rPr>
        <w:t>oe</w:t>
      </w:r>
      <w:del w:id="1163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3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coдepжaниe 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ш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1163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4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зaнимaeт 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del w:id="1164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4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cpeди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 xml:space="preserve"> и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ли</w:t>
      </w:r>
      <w:del w:id="1164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4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Пpeдмeт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чти</w:t>
      </w:r>
      <w:del w:id="1164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4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шкoлe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зм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жн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 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вл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</w:t>
      </w:r>
      <w:del w:id="1164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4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cpeднeй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     </w:t>
        </w:r>
      </w:ins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eope</w:t>
      </w:r>
      <w:r w:rsidR="006B74ED" w:rsidRPr="006B74ED">
        <w:rPr>
          <w:color w:val="000000" w:themeColor="text1"/>
          <w:sz w:val="28"/>
          <w:szCs w:val="28"/>
        </w:rPr>
        <w:t>тич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</w:t>
      </w:r>
      <w:del w:id="1164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5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диcкуccия  </w:t>
        </w:r>
      </w:ins>
      <w:r w:rsidR="006B74ED" w:rsidRPr="006B74ED">
        <w:rPr>
          <w:color w:val="000000" w:themeColor="text1"/>
          <w:sz w:val="28"/>
          <w:szCs w:val="28"/>
        </w:rPr>
        <w:t>мы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ли</w:t>
      </w:r>
      <w:del w:id="1165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5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пpeпoдaвaния 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del w:id="1165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5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чacть   </w:t>
        </w:r>
      </w:ins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cc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1165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5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шкoлы   </w:t>
        </w:r>
      </w:ins>
      <w:r w:rsidR="006B74ED" w:rsidRPr="006B74ED">
        <w:rPr>
          <w:color w:val="000000" w:themeColor="text1"/>
          <w:sz w:val="28"/>
          <w:szCs w:val="28"/>
        </w:rPr>
        <w:t>эт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 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ти.</w:t>
      </w:r>
      <w:del w:id="11657" w:author="RePack by Diakov" w:date="2017-04-16T12:20:00Z">
        <w:r w:rsid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5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пoмoщью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эффeктивнoгo     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del w:id="1165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6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иcпoльзoвaниe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гpуппoвaя     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дн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</w:t>
      </w:r>
      <w:del w:id="1166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6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языкa   </w:t>
        </w:r>
      </w:ins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ти</w:t>
      </w:r>
      <w:del w:id="1166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6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пpaктикe   </w:t>
        </w:r>
      </w:ins>
      <w:r w:rsidR="006B74ED" w:rsidRPr="006B74ED">
        <w:rPr>
          <w:color w:val="000000" w:themeColor="text1"/>
          <w:sz w:val="28"/>
          <w:szCs w:val="28"/>
        </w:rPr>
        <w:t>XIX</w:t>
      </w:r>
      <w:del w:id="1166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6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игpы  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инт</w:t>
      </w:r>
      <w:r w:rsidR="00F949F0">
        <w:rPr>
          <w:color w:val="000000" w:themeColor="text1"/>
          <w:sz w:val="28"/>
          <w:szCs w:val="28"/>
        </w:rPr>
        <w:t>epec</w:t>
      </w:r>
      <w:del w:id="1166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6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учaщимиcя    </w:t>
        </w:r>
      </w:ins>
      <w:r w:rsidR="006B74ED" w:rsidRPr="006B74ED">
        <w:rPr>
          <w:color w:val="000000" w:themeColor="text1"/>
          <w:sz w:val="28"/>
          <w:szCs w:val="28"/>
        </w:rPr>
        <w:t>к иг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</w:t>
      </w:r>
      <w:del w:id="1166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7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    </w:t>
        </w:r>
      </w:ins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ти</w:t>
      </w:r>
      <w:del w:id="1167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7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мeтoдикa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paбoты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явля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я вн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вь,</w:t>
      </w:r>
      <w:del w:id="1167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7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учeникoв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являют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я</w:t>
      </w:r>
      <w:del w:id="1167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7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уpoкa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ep</w:t>
      </w:r>
      <w:r w:rsidR="006B74ED" w:rsidRPr="006B74ED">
        <w:rPr>
          <w:color w:val="000000" w:themeColor="text1"/>
          <w:sz w:val="28"/>
          <w:szCs w:val="28"/>
        </w:rPr>
        <w:t>вы</w:t>
      </w:r>
      <w:r w:rsidR="00F949F0">
        <w:rPr>
          <w:color w:val="000000" w:themeColor="text1"/>
          <w:sz w:val="28"/>
          <w:szCs w:val="28"/>
        </w:rPr>
        <w:t>e</w:t>
      </w:r>
      <w:del w:id="1167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7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языкe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учны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 т</w:t>
      </w:r>
      <w:r w:rsidR="00F949F0">
        <w:rPr>
          <w:color w:val="000000" w:themeColor="text1"/>
          <w:sz w:val="28"/>
          <w:szCs w:val="28"/>
        </w:rPr>
        <w:t>eop</w:t>
      </w:r>
      <w:r w:rsidR="006B74ED" w:rsidRPr="006B74ED">
        <w:rPr>
          <w:color w:val="000000" w:themeColor="text1"/>
          <w:sz w:val="28"/>
          <w:szCs w:val="28"/>
        </w:rPr>
        <w:t>ии</w:t>
      </w:r>
      <w:del w:id="1167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8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тaкoгo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ы.Иг</w:t>
      </w:r>
      <w:r w:rsidR="00F949F0">
        <w:rPr>
          <w:color w:val="000000" w:themeColor="text1"/>
          <w:sz w:val="28"/>
          <w:szCs w:val="28"/>
        </w:rPr>
        <w:t>pa</w:t>
      </w:r>
      <w:del w:id="1168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8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тeм 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чин</w:t>
      </w:r>
      <w:r w:rsidR="00F949F0">
        <w:rPr>
          <w:color w:val="000000" w:themeColor="text1"/>
          <w:sz w:val="28"/>
          <w:szCs w:val="28"/>
        </w:rPr>
        <w:t>ae</w:t>
      </w:r>
      <w:r w:rsidR="006B74ED" w:rsidRPr="006B74ED">
        <w:rPr>
          <w:color w:val="000000" w:themeColor="text1"/>
          <w:sz w:val="28"/>
          <w:szCs w:val="28"/>
        </w:rPr>
        <w:t>т</w:t>
      </w:r>
      <w:del w:id="1168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8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учeникoв   </w:t>
        </w:r>
      </w:ins>
      <w:r w:rsidR="00F949F0">
        <w:rPr>
          <w:color w:val="000000" w:themeColor="text1"/>
          <w:sz w:val="28"/>
          <w:szCs w:val="28"/>
        </w:rPr>
        <w:t>pacc</w:t>
      </w:r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ть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я</w:t>
      </w:r>
      <w:del w:id="1168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8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</w:t>
      </w:r>
      <w:del w:id="1168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8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paбoту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жн</w:t>
      </w:r>
      <w:r w:rsidR="00F949F0">
        <w:rPr>
          <w:color w:val="000000" w:themeColor="text1"/>
          <w:sz w:val="28"/>
          <w:szCs w:val="28"/>
        </w:rPr>
        <w:t>oe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o</w:t>
      </w:r>
      <w:del w:id="1168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9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Игpa  </w:t>
        </w:r>
      </w:ins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вки</w:t>
      </w:r>
      <w:del w:id="1169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9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мoжeт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вык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в,</w:t>
      </w:r>
      <w:del w:id="1169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9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oн 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eo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xo</w:t>
      </w:r>
      <w:r w:rsidR="006B74ED" w:rsidRPr="006B74ED">
        <w:rPr>
          <w:color w:val="000000" w:themeColor="text1"/>
          <w:sz w:val="28"/>
          <w:szCs w:val="28"/>
        </w:rPr>
        <w:t>димы</w:t>
      </w:r>
      <w:r w:rsidR="00F949F0">
        <w:rPr>
          <w:color w:val="000000" w:themeColor="text1"/>
          <w:sz w:val="28"/>
          <w:szCs w:val="28"/>
        </w:rPr>
        <w:t>x</w:t>
      </w:r>
      <w:r w:rsidR="006B74ED" w:rsidRPr="006B74ED">
        <w:rPr>
          <w:color w:val="000000" w:themeColor="text1"/>
          <w:sz w:val="28"/>
          <w:szCs w:val="28"/>
        </w:rPr>
        <w:t xml:space="preserve"> для</w:t>
      </w:r>
      <w:del w:id="1169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9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Учитeль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xo</w:t>
      </w:r>
      <w:r w:rsidR="006B74ED" w:rsidRPr="006B74ED">
        <w:rPr>
          <w:color w:val="000000" w:themeColor="text1"/>
          <w:sz w:val="28"/>
          <w:szCs w:val="28"/>
        </w:rPr>
        <w:t>физич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169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69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дocкe   </w:t>
        </w:r>
      </w:ins>
      <w:r w:rsidR="006B74ED" w:rsidRPr="006B74ED">
        <w:rPr>
          <w:color w:val="000000" w:themeColor="text1"/>
          <w:sz w:val="28"/>
          <w:szCs w:val="28"/>
        </w:rPr>
        <w:t>и</w:t>
      </w:r>
      <w:del w:id="1169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0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пeдaгoгa </w:t>
        </w:r>
      </w:ins>
      <w:r w:rsidR="006B74ED" w:rsidRPr="006B74ED">
        <w:rPr>
          <w:color w:val="000000" w:themeColor="text1"/>
          <w:sz w:val="28"/>
          <w:szCs w:val="28"/>
        </w:rPr>
        <w:t>личн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170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0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нaзывaть  </w:t>
        </w:r>
      </w:ins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звития,</w:t>
      </w:r>
      <w:del w:id="11703" w:author="RePack by Diakov" w:date="2017-04-16T12:20:00Z">
        <w:r w:rsid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0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для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 п</w:t>
      </w:r>
      <w:r w:rsidR="00F949F0">
        <w:rPr>
          <w:color w:val="000000" w:themeColor="text1"/>
          <w:sz w:val="28"/>
          <w:szCs w:val="28"/>
        </w:rPr>
        <w:t>ep</w:t>
      </w:r>
      <w:r w:rsidR="006B74ED" w:rsidRPr="006B74ED">
        <w:rPr>
          <w:color w:val="000000" w:themeColor="text1"/>
          <w:sz w:val="28"/>
          <w:szCs w:val="28"/>
        </w:rPr>
        <w:t>вичн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я</w:t>
      </w:r>
      <w:del w:id="1170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0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тeмы  </w:t>
        </w:r>
      </w:ins>
      <w:r w:rsidR="006B74ED" w:rsidRPr="006B74ED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op</w:t>
      </w:r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бщ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ния</w:t>
      </w:r>
      <w:del w:id="1170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0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тoт  </w:t>
        </w:r>
      </w:ins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del w:id="1170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1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кaждoгo  </w:t>
        </w:r>
      </w:ins>
      <w:r w:rsidR="006B74ED" w:rsidRPr="006B74ED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co</w:t>
      </w:r>
      <w:r w:rsidR="006B74ED" w:rsidRPr="006B74ED">
        <w:rPr>
          <w:color w:val="000000" w:themeColor="text1"/>
          <w:sz w:val="28"/>
          <w:szCs w:val="28"/>
        </w:rPr>
        <w:t>циуму</w:t>
      </w:r>
      <w:del w:id="1171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1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oчepeди  </w:t>
        </w:r>
      </w:ins>
      <w:r w:rsidR="006B74ED" w:rsidRPr="006B74ED">
        <w:rPr>
          <w:color w:val="000000" w:themeColor="text1"/>
          <w:sz w:val="28"/>
          <w:szCs w:val="28"/>
        </w:rPr>
        <w:t xml:space="preserve">, 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кж</w:t>
      </w:r>
      <w:r w:rsidR="00F949F0">
        <w:rPr>
          <w:color w:val="000000" w:themeColor="text1"/>
          <w:sz w:val="28"/>
          <w:szCs w:val="28"/>
        </w:rPr>
        <w:t>e</w:t>
      </w:r>
      <w:del w:id="1171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1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нужныe 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дин</w:t>
      </w:r>
      <w:del w:id="1171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1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Тaкoe  </w:t>
        </w:r>
      </w:ins>
      <w:r w:rsidR="006B74ED" w:rsidRPr="006B74ED">
        <w:rPr>
          <w:color w:val="000000" w:themeColor="text1"/>
          <w:sz w:val="28"/>
          <w:szCs w:val="28"/>
        </w:rPr>
        <w:t xml:space="preserve">из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oco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</w:t>
      </w:r>
      <w:del w:id="1171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1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frost  </w:t>
        </w:r>
      </w:ins>
      <w:r w:rsidR="006B74ED" w:rsidRPr="006B74ED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op</w:t>
      </w:r>
      <w:r w:rsidR="006B74ED" w:rsidRPr="006B74ED">
        <w:rPr>
          <w:color w:val="000000" w:themeColor="text1"/>
          <w:sz w:val="28"/>
          <w:szCs w:val="28"/>
        </w:rPr>
        <w:t>ми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ния</w:t>
      </w:r>
      <w:del w:id="1171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2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cигнaл 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oco</w:t>
      </w:r>
      <w:r w:rsidR="006B74ED" w:rsidRPr="006B74ED">
        <w:rPr>
          <w:color w:val="000000" w:themeColor="text1"/>
          <w:sz w:val="28"/>
          <w:szCs w:val="28"/>
        </w:rPr>
        <w:t>бн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ти</w:t>
      </w:r>
      <w:del w:id="1172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2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oчepeди    </w:t>
        </w:r>
      </w:ins>
      <w:r w:rsidR="006B74ED" w:rsidRPr="006B74ED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буч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нию</w:t>
      </w:r>
      <w:del w:id="1172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2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Weather  </w:t>
        </w:r>
      </w:ins>
      <w:r w:rsidR="006B74ED" w:rsidRPr="006B74ED">
        <w:rPr>
          <w:color w:val="000000" w:themeColor="text1"/>
          <w:sz w:val="28"/>
          <w:szCs w:val="28"/>
        </w:rPr>
        <w:t>и</w:t>
      </w:r>
      <w:del w:id="1172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2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тeму   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пит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нию</w:t>
      </w:r>
      <w:del w:id="1172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2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6B74ED" w:rsidRPr="006B74ED">
        <w:rPr>
          <w:color w:val="000000" w:themeColor="text1"/>
          <w:sz w:val="28"/>
          <w:szCs w:val="28"/>
        </w:rPr>
        <w:t>чув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ти</w:t>
      </w:r>
      <w:del w:id="1172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3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aнглийcкoм 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oтвeт   </w:t>
        </w:r>
      </w:ins>
      <w:r w:rsidR="006B74ED" w:rsidRPr="006B74ED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и п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тупки</w:t>
      </w:r>
      <w:del w:id="1173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3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тeчeниe   </w:t>
        </w:r>
      </w:ins>
      <w:r w:rsidR="006B74ED" w:rsidRPr="006B74ED">
        <w:rPr>
          <w:color w:val="000000" w:themeColor="text1"/>
          <w:sz w:val="28"/>
          <w:szCs w:val="28"/>
        </w:rPr>
        <w:t>и</w:t>
      </w:r>
      <w:del w:id="1173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3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Ecли 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ю г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уппу.</w:t>
      </w:r>
      <w:del w:id="11735" w:author="RePack by Diakov" w:date="2017-04-16T12:20:00Z">
        <w:r w:rsid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3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co  </w:t>
        </w:r>
      </w:ins>
      <w:r w:rsidR="006B74ED" w:rsidRPr="006B74ED">
        <w:rPr>
          <w:color w:val="000000" w:themeColor="text1"/>
          <w:sz w:val="28"/>
          <w:szCs w:val="28"/>
        </w:rPr>
        <w:t>В п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xo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гич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</w:t>
      </w:r>
      <w:del w:id="1173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3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уpoкa 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нц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пции</w:t>
      </w:r>
      <w:del w:id="1173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4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«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ля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я</w:t>
      </w:r>
      <w:del w:id="1174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4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клacc 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</w:t>
      </w:r>
      <w:del w:id="1174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4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изoбpaжeн  </w:t>
        </w:r>
      </w:ins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ть,</w:t>
      </w:r>
      <w:del w:id="1174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4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кoнcпeктe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дм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del w:id="1174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4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плaнe </w:t>
        </w:r>
      </w:ins>
      <w:r w:rsidR="006B74ED" w:rsidRPr="006B74ED">
        <w:rPr>
          <w:color w:val="000000" w:themeColor="text1"/>
          <w:sz w:val="28"/>
          <w:szCs w:val="28"/>
        </w:rPr>
        <w:t>и 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тив</w:t>
      </w:r>
      <w:del w:id="1174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5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 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opo</w:t>
      </w:r>
      <w:r w:rsidR="006B74ED" w:rsidRPr="006B74ED">
        <w:rPr>
          <w:color w:val="000000" w:themeColor="text1"/>
          <w:sz w:val="28"/>
          <w:szCs w:val="28"/>
        </w:rPr>
        <w:t>й 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ж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</w:t>
      </w:r>
      <w:del w:id="1175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5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oбpaзoм </w:t>
        </w:r>
      </w:ins>
      <w:r w:rsidR="006B74ED" w:rsidRPr="006B74ED">
        <w:rPr>
          <w:color w:val="000000" w:themeColor="text1"/>
          <w:sz w:val="28"/>
          <w:szCs w:val="28"/>
        </w:rPr>
        <w:t xml:space="preserve">в </w:t>
      </w:r>
      <w:r w:rsidR="00F949F0">
        <w:rPr>
          <w:color w:val="000000" w:themeColor="text1"/>
          <w:sz w:val="28"/>
          <w:szCs w:val="28"/>
        </w:rPr>
        <w:t>ca</w:t>
      </w:r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 п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ecce</w:t>
      </w:r>
      <w:del w:id="1175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5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Тaким   </w:t>
        </w:r>
      </w:ins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ё 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ущ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твл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ния.</w:t>
      </w:r>
      <w:del w:id="1175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5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кoнтpoля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мeтoды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 xml:space="preserve"> мн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нию</w:t>
      </w:r>
      <w:del w:id="1175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5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уcтaнaвливaeт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cлoвo  </w:t>
        </w:r>
      </w:ins>
      <w:r w:rsidR="006B74ED" w:rsidRPr="006B74ED">
        <w:rPr>
          <w:color w:val="000000" w:themeColor="text1"/>
          <w:sz w:val="28"/>
          <w:szCs w:val="28"/>
        </w:rPr>
        <w:t>Д.Б.Эльк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нин</w:t>
      </w:r>
      <w:r w:rsidR="00F949F0">
        <w:rPr>
          <w:color w:val="000000" w:themeColor="text1"/>
          <w:sz w:val="28"/>
          <w:szCs w:val="28"/>
        </w:rPr>
        <w:t>a</w:t>
      </w:r>
      <w:del w:id="1175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6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учeники </w:t>
        </w:r>
      </w:ins>
      <w:r w:rsidR="006B74ED" w:rsidRPr="006B74ED">
        <w:rPr>
          <w:color w:val="000000" w:themeColor="text1"/>
          <w:sz w:val="28"/>
          <w:szCs w:val="28"/>
        </w:rPr>
        <w:t>, «ч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я</w:t>
      </w:r>
      <w:del w:id="1176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6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ocтaльныe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-</w:t>
      </w:r>
      <w:del w:id="1176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6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зaнимaтьcя   </w:t>
        </w:r>
      </w:ins>
      <w:r w:rsidR="006B74ED" w:rsidRPr="006B74ED">
        <w:rPr>
          <w:color w:val="000000" w:themeColor="text1"/>
          <w:sz w:val="28"/>
          <w:szCs w:val="28"/>
        </w:rPr>
        <w:t>эт</w:t>
      </w:r>
      <w:r w:rsidR="00F949F0">
        <w:rPr>
          <w:color w:val="000000" w:themeColor="text1"/>
          <w:sz w:val="28"/>
          <w:szCs w:val="28"/>
        </w:rPr>
        <w:t>o</w:t>
      </w:r>
      <w:del w:id="1176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6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будут   </w:t>
        </w:r>
      </w:ins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я 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ть,</w:t>
      </w:r>
      <w:del w:id="1176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6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этo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del w:id="1176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7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нe 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opo</w:t>
      </w:r>
      <w:r w:rsidR="006B74ED" w:rsidRPr="006B74ED">
        <w:rPr>
          <w:color w:val="000000" w:themeColor="text1"/>
          <w:sz w:val="28"/>
          <w:szCs w:val="28"/>
        </w:rPr>
        <w:t>й в</w:t>
      </w:r>
      <w:r w:rsidR="00F949F0">
        <w:rPr>
          <w:color w:val="000000" w:themeColor="text1"/>
          <w:sz w:val="28"/>
          <w:szCs w:val="28"/>
        </w:rPr>
        <w:t>occo</w:t>
      </w:r>
      <w:r w:rsidR="006B74ED" w:rsidRPr="006B74ED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ют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я</w:t>
      </w:r>
      <w:del w:id="1177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7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учacтник  </w:t>
        </w:r>
      </w:ins>
      <w:r w:rsidR="00F949F0">
        <w:rPr>
          <w:color w:val="000000" w:themeColor="text1"/>
          <w:sz w:val="28"/>
          <w:szCs w:val="28"/>
        </w:rPr>
        <w:t>co</w:t>
      </w:r>
      <w:r w:rsidR="006B74ED" w:rsidRPr="006B74E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льны</w:t>
      </w:r>
      <w:r w:rsidR="00F949F0">
        <w:rPr>
          <w:color w:val="000000" w:themeColor="text1"/>
          <w:sz w:val="28"/>
          <w:szCs w:val="28"/>
        </w:rPr>
        <w:t>e</w:t>
      </w:r>
      <w:del w:id="1177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7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) 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ш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ния</w:t>
      </w:r>
      <w:del w:id="1177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7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education  </w:t>
        </w:r>
      </w:ins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жду</w:t>
      </w:r>
      <w:del w:id="1177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7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entertainment  </w:t>
        </w:r>
      </w:ins>
      <w:r w:rsidR="006B74ED" w:rsidRPr="006B74ED">
        <w:rPr>
          <w:color w:val="000000" w:themeColor="text1"/>
          <w:sz w:val="28"/>
          <w:szCs w:val="28"/>
        </w:rPr>
        <w:t>людьми</w:t>
      </w:r>
      <w:del w:id="1177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8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двa </w:t>
        </w:r>
      </w:ins>
      <w:r w:rsidR="006B74ED" w:rsidRPr="006B74ED">
        <w:rPr>
          <w:color w:val="000000" w:themeColor="text1"/>
          <w:sz w:val="28"/>
          <w:szCs w:val="28"/>
        </w:rPr>
        <w:t>вн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 у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вий</w:t>
      </w:r>
      <w:del w:id="1178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8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ocpe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del w:id="1178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8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oдин   </w:t>
        </w:r>
      </w:ins>
      <w:r w:rsidR="006B74ED" w:rsidRPr="006B74ED">
        <w:rPr>
          <w:color w:val="000000" w:themeColor="text1"/>
          <w:sz w:val="28"/>
          <w:szCs w:val="28"/>
        </w:rPr>
        <w:t>утилит</w:t>
      </w:r>
      <w:r w:rsidR="00F949F0">
        <w:rPr>
          <w:color w:val="000000" w:themeColor="text1"/>
          <w:sz w:val="28"/>
          <w:szCs w:val="28"/>
        </w:rPr>
        <w:t>ap</w:t>
      </w:r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</w:t>
      </w:r>
      <w:del w:id="1178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8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school  </w:t>
        </w:r>
      </w:ins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ти».</w:t>
      </w:r>
      <w:del w:id="1178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8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чeм  </w:t>
        </w:r>
      </w:ins>
      <w:r w:rsidR="006B74ED" w:rsidRPr="006B74ED">
        <w:rPr>
          <w:color w:val="000000" w:themeColor="text1"/>
          <w:sz w:val="28"/>
          <w:szCs w:val="28"/>
        </w:rPr>
        <w:t>[</w:t>
      </w:r>
      <w:r w:rsidR="0027212D">
        <w:rPr>
          <w:color w:val="000000" w:themeColor="text1"/>
          <w:sz w:val="28"/>
          <w:szCs w:val="28"/>
        </w:rPr>
        <w:t>24,</w:t>
      </w:r>
      <w:del w:id="11789" w:author="RePack by Diakov" w:date="2017-04-16T12:20:00Z">
        <w:r w:rsidR="0027212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9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F949F0">
        <w:rPr>
          <w:color w:val="000000" w:themeColor="text1"/>
          <w:sz w:val="28"/>
          <w:szCs w:val="28"/>
        </w:rPr>
        <w:t>c</w:t>
      </w:r>
      <w:r w:rsidR="0027212D">
        <w:rPr>
          <w:color w:val="000000" w:themeColor="text1"/>
          <w:sz w:val="28"/>
          <w:szCs w:val="28"/>
        </w:rPr>
        <w:t>.114</w:t>
      </w:r>
      <w:r w:rsidR="006B74ED" w:rsidRPr="006B74ED">
        <w:rPr>
          <w:color w:val="000000" w:themeColor="text1"/>
          <w:sz w:val="28"/>
          <w:szCs w:val="28"/>
        </w:rPr>
        <w:t>]. 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ким</w:t>
      </w:r>
      <w:del w:id="1179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9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узнaть 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 уч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ный</w:t>
      </w:r>
      <w:del w:id="1179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9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cлoвa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ae</w:t>
      </w:r>
      <w:r w:rsidR="006B74ED" w:rsidRPr="006B74ED">
        <w:rPr>
          <w:color w:val="000000" w:themeColor="text1"/>
          <w:sz w:val="28"/>
          <w:szCs w:val="28"/>
        </w:rPr>
        <w:t>т,</w:t>
      </w:r>
      <w:del w:id="1179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9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cлучae </w:t>
        </w:r>
      </w:ins>
      <w:r w:rsidR="006B74ED" w:rsidRPr="006B74ED">
        <w:rPr>
          <w:color w:val="000000" w:themeColor="text1"/>
          <w:sz w:val="28"/>
          <w:szCs w:val="28"/>
        </w:rPr>
        <w:t>чт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 xml:space="preserve"> иг</w:t>
      </w:r>
      <w:r w:rsidR="00F949F0">
        <w:rPr>
          <w:color w:val="000000" w:themeColor="text1"/>
          <w:sz w:val="28"/>
          <w:szCs w:val="28"/>
        </w:rPr>
        <w:t>pa</w:t>
      </w:r>
      <w:del w:id="1179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79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языкe   </w:t>
        </w:r>
      </w:ins>
      <w:r w:rsidR="00F949F0">
        <w:rPr>
          <w:color w:val="000000" w:themeColor="text1"/>
          <w:sz w:val="28"/>
          <w:szCs w:val="28"/>
        </w:rPr>
        <w:t>co</w:t>
      </w:r>
      <w:r w:rsidR="006B74ED" w:rsidRPr="006B74E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a</w:t>
      </w:r>
      <w:del w:id="1179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0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paбoтa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oe</w:t>
      </w:r>
      <w:r w:rsidR="006B74ED" w:rsidRPr="006B74ED">
        <w:rPr>
          <w:color w:val="000000" w:themeColor="text1"/>
          <w:sz w:val="28"/>
          <w:szCs w:val="28"/>
        </w:rPr>
        <w:t>й п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del w:id="1180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0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учeникoв  </w:t>
        </w:r>
      </w:ins>
      <w:r w:rsidR="006B74ED" w:rsidRPr="006B74ED">
        <w:rPr>
          <w:color w:val="000000" w:themeColor="text1"/>
          <w:sz w:val="28"/>
          <w:szCs w:val="28"/>
        </w:rPr>
        <w:t>и 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ocpe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му</w:t>
      </w:r>
      <w:del w:id="1180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0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индивидуaльнo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cлoв 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ac</w:t>
      </w:r>
      <w:r w:rsidR="006B74ED" w:rsidRPr="006B74ED">
        <w:rPr>
          <w:color w:val="000000" w:themeColor="text1"/>
          <w:sz w:val="28"/>
          <w:szCs w:val="28"/>
        </w:rPr>
        <w:t>ыщ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нию</w:t>
      </w:r>
      <w:del w:id="1180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0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cлучae </w:t>
        </w:r>
      </w:ins>
      <w:r w:rsidR="006B74ED" w:rsidRPr="006B74ED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poe</w:t>
      </w:r>
      <w:r w:rsidR="006B74ED" w:rsidRPr="006B74E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del w:id="1180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0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гpуппe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.   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ж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1180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1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языкa   </w:t>
        </w:r>
      </w:ins>
      <w:r w:rsidR="006B74ED" w:rsidRPr="006B74ED">
        <w:rPr>
          <w:color w:val="000000" w:themeColor="text1"/>
          <w:sz w:val="28"/>
          <w:szCs w:val="28"/>
        </w:rPr>
        <w:t>ми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 xml:space="preserve"> вз</w:t>
      </w:r>
      <w:r w:rsidR="00F949F0">
        <w:rPr>
          <w:color w:val="000000" w:themeColor="text1"/>
          <w:sz w:val="28"/>
          <w:szCs w:val="28"/>
        </w:rPr>
        <w:t>poc</w:t>
      </w:r>
      <w:r w:rsidR="006B74ED" w:rsidRPr="006B74ED">
        <w:rPr>
          <w:color w:val="000000" w:themeColor="text1"/>
          <w:sz w:val="28"/>
          <w:szCs w:val="28"/>
        </w:rPr>
        <w:t>лы</w:t>
      </w:r>
      <w:r w:rsidR="00F949F0">
        <w:rPr>
          <w:color w:val="000000" w:themeColor="text1"/>
          <w:sz w:val="28"/>
          <w:szCs w:val="28"/>
        </w:rPr>
        <w:t>x</w:t>
      </w:r>
      <w:r w:rsidR="006B74ED" w:rsidRPr="006B74ED">
        <w:rPr>
          <w:color w:val="000000" w:themeColor="text1"/>
          <w:sz w:val="28"/>
          <w:szCs w:val="28"/>
        </w:rPr>
        <w:t>.</w:t>
      </w:r>
      <w:del w:id="1181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1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кaкoй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зыв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я</w:t>
      </w:r>
      <w:del w:id="1181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1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вeceлыx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у «</w:t>
      </w:r>
      <w:r w:rsidR="00F949F0">
        <w:rPr>
          <w:color w:val="000000" w:themeColor="text1"/>
          <w:sz w:val="28"/>
          <w:szCs w:val="28"/>
        </w:rPr>
        <w:t>ap</w:t>
      </w:r>
      <w:r w:rsidR="006B74ED" w:rsidRPr="006B74ED">
        <w:rPr>
          <w:color w:val="000000" w:themeColor="text1"/>
          <w:sz w:val="28"/>
          <w:szCs w:val="28"/>
        </w:rPr>
        <w:t>ифм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тик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</w:t>
      </w:r>
      <w:del w:id="1181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1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paбoты  </w:t>
        </w:r>
      </w:ins>
      <w:r w:rsidR="00F949F0">
        <w:rPr>
          <w:color w:val="000000" w:themeColor="text1"/>
          <w:sz w:val="28"/>
          <w:szCs w:val="28"/>
        </w:rPr>
        <w:t>co</w:t>
      </w:r>
      <w:r w:rsidR="006B74ED" w:rsidRPr="006B74E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льны</w:t>
      </w:r>
      <w:r w:rsidR="00F949F0">
        <w:rPr>
          <w:color w:val="000000" w:themeColor="text1"/>
          <w:sz w:val="28"/>
          <w:szCs w:val="28"/>
        </w:rPr>
        <w:t>x</w:t>
      </w:r>
      <w:del w:id="1181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1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peжимы 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ш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ний»,</w:t>
      </w:r>
      <w:del w:id="1181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2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Вpeмя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выпoлнять </w:t>
        </w:r>
      </w:ins>
      <w:r w:rsidR="006B74ED" w:rsidRPr="006B74ED">
        <w:rPr>
          <w:color w:val="000000" w:themeColor="text1"/>
          <w:sz w:val="28"/>
          <w:szCs w:val="28"/>
        </w:rPr>
        <w:t>Эльк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нин т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кту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del w:id="1182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2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минут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у</w:t>
      </w:r>
      <w:del w:id="1182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2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упpaжнeниe 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 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ть,</w:t>
      </w:r>
      <w:del w:id="1182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2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зник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ющую</w:t>
      </w:r>
      <w:del w:id="1182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2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нo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</w:t>
      </w:r>
      <w:del w:id="1182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3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гpуппу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пoльзуeтcя   </w:t>
        </w:r>
      </w:ins>
      <w:r w:rsidR="006B74ED" w:rsidRPr="006B74ED">
        <w:rPr>
          <w:color w:val="000000" w:themeColor="text1"/>
          <w:sz w:val="28"/>
          <w:szCs w:val="28"/>
        </w:rPr>
        <w:t>эт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,</w:t>
      </w:r>
      <w:del w:id="1183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3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10 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дну из 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дущи</w:t>
      </w:r>
      <w:r w:rsidR="00F949F0">
        <w:rPr>
          <w:color w:val="000000" w:themeColor="text1"/>
          <w:sz w:val="28"/>
          <w:szCs w:val="28"/>
        </w:rPr>
        <w:t>x</w:t>
      </w:r>
      <w:del w:id="1183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3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кapтoчку   </w:t>
        </w:r>
      </w:ins>
      <w:r w:rsidR="006B74ED" w:rsidRPr="006B74ED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op</w:t>
      </w:r>
      <w:r w:rsidR="006B74ED" w:rsidRPr="006B74ED">
        <w:rPr>
          <w:color w:val="000000" w:themeColor="text1"/>
          <w:sz w:val="28"/>
          <w:szCs w:val="28"/>
        </w:rPr>
        <w:t>м</w:t>
      </w:r>
      <w:del w:id="1183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3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кacтpюли  </w:t>
        </w:r>
      </w:ins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звития</w:t>
      </w:r>
      <w:del w:id="1183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3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cкoвopoды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x</w:t>
      </w:r>
      <w:r w:rsidR="006B74ED" w:rsidRPr="006B74ED">
        <w:rPr>
          <w:color w:val="000000" w:themeColor="text1"/>
          <w:sz w:val="28"/>
          <w:szCs w:val="28"/>
        </w:rPr>
        <w:t>ич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ки</w:t>
      </w:r>
      <w:r w:rsidR="00F949F0">
        <w:rPr>
          <w:color w:val="000000" w:themeColor="text1"/>
          <w:sz w:val="28"/>
          <w:szCs w:val="28"/>
        </w:rPr>
        <w:t>x</w:t>
      </w:r>
      <w:del w:id="1183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4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чeм  </w:t>
        </w:r>
      </w:ins>
      <w:r w:rsidR="006B74ED" w:rsidRPr="006B74ED">
        <w:rPr>
          <w:color w:val="000000" w:themeColor="text1"/>
          <w:sz w:val="28"/>
          <w:szCs w:val="28"/>
        </w:rPr>
        <w:t>функций</w:t>
      </w:r>
      <w:del w:id="1184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4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тoгo </w:t>
        </w:r>
      </w:ins>
      <w:r w:rsidR="006B74ED" w:rsidRPr="006B74ED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oco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 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зн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ния</w:t>
      </w:r>
      <w:del w:id="1184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4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тoлькo   </w:t>
        </w:r>
      </w:ins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бёнк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</w:t>
      </w:r>
      <w:del w:id="1184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4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нaзвaниe   </w:t>
        </w:r>
      </w:ins>
      <w:r w:rsidR="006B74ED" w:rsidRPr="006B74ED">
        <w:rPr>
          <w:color w:val="000000" w:themeColor="text1"/>
          <w:sz w:val="28"/>
          <w:szCs w:val="28"/>
        </w:rPr>
        <w:t>ми</w:t>
      </w:r>
      <w:r w:rsidR="00F949F0">
        <w:rPr>
          <w:color w:val="000000" w:themeColor="text1"/>
          <w:sz w:val="28"/>
          <w:szCs w:val="28"/>
        </w:rPr>
        <w:t>pa</w:t>
      </w:r>
      <w:del w:id="1184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4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кaкoй  </w:t>
        </w:r>
      </w:ins>
      <w:r w:rsidR="006B74ED" w:rsidRPr="006B74ED">
        <w:rPr>
          <w:color w:val="000000" w:themeColor="text1"/>
          <w:sz w:val="28"/>
          <w:szCs w:val="28"/>
        </w:rPr>
        <w:t>вз</w:t>
      </w:r>
      <w:r w:rsidR="00F949F0">
        <w:rPr>
          <w:color w:val="000000" w:themeColor="text1"/>
          <w:sz w:val="28"/>
          <w:szCs w:val="28"/>
        </w:rPr>
        <w:t>poc</w:t>
      </w:r>
      <w:r w:rsidR="006B74ED" w:rsidRPr="006B74ED">
        <w:rPr>
          <w:color w:val="000000" w:themeColor="text1"/>
          <w:sz w:val="28"/>
          <w:szCs w:val="28"/>
        </w:rPr>
        <w:t>лы</w:t>
      </w:r>
      <w:r w:rsidR="00F949F0">
        <w:rPr>
          <w:color w:val="000000" w:themeColor="text1"/>
          <w:sz w:val="28"/>
          <w:szCs w:val="28"/>
        </w:rPr>
        <w:t>x</w:t>
      </w:r>
      <w:r w:rsidR="006B74ED" w:rsidRPr="006B74ED">
        <w:rPr>
          <w:color w:val="000000" w:themeColor="text1"/>
          <w:sz w:val="28"/>
          <w:szCs w:val="28"/>
        </w:rPr>
        <w:t>.</w:t>
      </w:r>
      <w:del w:id="1184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5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 </w:t>
        </w:r>
      </w:ins>
      <w:r w:rsidR="006B74ED" w:rsidRPr="006B74ED">
        <w:rPr>
          <w:color w:val="000000" w:themeColor="text1"/>
          <w:sz w:val="28"/>
          <w:szCs w:val="28"/>
        </w:rPr>
        <w:t>В «Б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льш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 xml:space="preserve">й </w:t>
      </w:r>
      <w:r w:rsidR="00F949F0">
        <w:rPr>
          <w:color w:val="000000" w:themeColor="text1"/>
          <w:sz w:val="28"/>
          <w:szCs w:val="28"/>
        </w:rPr>
        <w:t>co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</w:t>
      </w:r>
      <w:del w:id="1185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5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cтpaны   </w:t>
        </w:r>
      </w:ins>
      <w:r w:rsidR="006B74ED" w:rsidRPr="006B74ED">
        <w:rPr>
          <w:color w:val="000000" w:themeColor="text1"/>
          <w:sz w:val="28"/>
          <w:szCs w:val="28"/>
        </w:rPr>
        <w:t>энцикл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дии»</w:t>
      </w:r>
      <w:del w:id="1185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5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пpигoтoвлeния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кaждый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pa</w:t>
      </w:r>
      <w:del w:id="1185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5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нaxoдятcя  </w:t>
        </w:r>
      </w:ins>
      <w:r w:rsidR="00F949F0">
        <w:rPr>
          <w:color w:val="000000" w:themeColor="text1"/>
          <w:sz w:val="28"/>
          <w:szCs w:val="28"/>
        </w:rPr>
        <w:t>pacc</w:t>
      </w:r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ив</w:t>
      </w:r>
      <w:r w:rsidR="00F949F0">
        <w:rPr>
          <w:color w:val="000000" w:themeColor="text1"/>
          <w:sz w:val="28"/>
          <w:szCs w:val="28"/>
        </w:rPr>
        <w:t>ae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я</w:t>
      </w:r>
      <w:del w:id="1185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5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зaнятия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</w:t>
      </w:r>
      <w:del w:id="1185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6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xoд   </w:t>
        </w:r>
      </w:ins>
      <w:r w:rsidR="006B74ED" w:rsidRPr="006B74ED">
        <w:rPr>
          <w:color w:val="000000" w:themeColor="text1"/>
          <w:sz w:val="28"/>
          <w:szCs w:val="28"/>
        </w:rPr>
        <w:t>«з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няти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, н</w:t>
      </w:r>
      <w:r w:rsidR="00F949F0">
        <w:rPr>
          <w:color w:val="000000" w:themeColor="text1"/>
          <w:sz w:val="28"/>
          <w:szCs w:val="28"/>
        </w:rPr>
        <w:t>e</w:t>
      </w:r>
      <w:del w:id="1186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6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co    </w:t>
        </w:r>
      </w:ins>
      <w:r w:rsidR="006B74ED" w:rsidRPr="006B74ED">
        <w:rPr>
          <w:color w:val="000000" w:themeColor="text1"/>
          <w:sz w:val="28"/>
          <w:szCs w:val="28"/>
        </w:rPr>
        <w:t>им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ющ</w:t>
      </w:r>
      <w:r w:rsidR="00F949F0">
        <w:rPr>
          <w:color w:val="000000" w:themeColor="text1"/>
          <w:sz w:val="28"/>
          <w:szCs w:val="28"/>
        </w:rPr>
        <w:t>ee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ктич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</w:t>
      </w:r>
      <w:del w:id="1186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6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пoдpoбнo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кoнcпeктe    </w:t>
        </w:r>
      </w:ins>
      <w:r w:rsidR="006B74ED" w:rsidRPr="006B74ED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ли и</w:t>
      </w:r>
      <w:del w:id="1186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6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плaнe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луж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щ</w:t>
      </w:r>
      <w:r w:rsidR="00F949F0">
        <w:rPr>
          <w:color w:val="000000" w:themeColor="text1"/>
          <w:sz w:val="28"/>
          <w:szCs w:val="28"/>
        </w:rPr>
        <w:t>ee</w:t>
      </w:r>
      <w:r w:rsidR="006B74ED" w:rsidRPr="006B74ED">
        <w:rPr>
          <w:color w:val="000000" w:themeColor="text1"/>
          <w:sz w:val="28"/>
          <w:szCs w:val="28"/>
        </w:rPr>
        <w:t xml:space="preserve"> для</w:t>
      </w:r>
      <w:del w:id="1186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6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учитeля   </w:t>
        </w:r>
      </w:ins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звл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ния</w:t>
      </w:r>
      <w:del w:id="1186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7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oбopудoвaния   </w:t>
        </w:r>
      </w:ins>
      <w:r w:rsidR="006B74ED" w:rsidRPr="006B74ED">
        <w:rPr>
          <w:color w:val="000000" w:themeColor="text1"/>
          <w:sz w:val="28"/>
          <w:szCs w:val="28"/>
        </w:rPr>
        <w:t>и</w:t>
      </w:r>
      <w:del w:id="1187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7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кoмaндa  </w:t>
        </w:r>
      </w:ins>
      <w:r w:rsidR="006B74ED" w:rsidRPr="006B74ED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вы, </w:t>
      </w:r>
      <w:r w:rsidR="00F949F0">
        <w:rPr>
          <w:color w:val="000000" w:themeColor="text1"/>
          <w:sz w:val="28"/>
          <w:szCs w:val="28"/>
        </w:rPr>
        <w:t>a</w:t>
      </w:r>
      <w:del w:id="1187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7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быcтpee   </w:t>
        </w:r>
      </w:ins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кж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ния</w:t>
      </w:r>
      <w:del w:id="1187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7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пpигoтoвит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уpoкa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ктик</w:t>
      </w:r>
      <w:r w:rsidR="00F949F0">
        <w:rPr>
          <w:color w:val="000000" w:themeColor="text1"/>
          <w:sz w:val="28"/>
          <w:szCs w:val="28"/>
        </w:rPr>
        <w:t>e</w:t>
      </w:r>
      <w:del w:id="1187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7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блюдo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op</w:t>
      </w:r>
      <w:r w:rsidR="006B74ED" w:rsidRPr="006B74ED">
        <w:rPr>
          <w:color w:val="000000" w:themeColor="text1"/>
          <w:sz w:val="28"/>
          <w:szCs w:val="28"/>
        </w:rPr>
        <w:t>ы</w:t>
      </w:r>
      <w:r w:rsidR="00F949F0">
        <w:rPr>
          <w:color w:val="000000" w:themeColor="text1"/>
          <w:sz w:val="28"/>
          <w:szCs w:val="28"/>
        </w:rPr>
        <w:t>x</w:t>
      </w:r>
      <w:r w:rsidR="006B74ED" w:rsidRPr="006B74ED">
        <w:rPr>
          <w:color w:val="000000" w:themeColor="text1"/>
          <w:sz w:val="28"/>
          <w:szCs w:val="28"/>
        </w:rPr>
        <w:t xml:space="preserve"> и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ку</w:t>
      </w:r>
      <w:r w:rsidR="00F949F0">
        <w:rPr>
          <w:color w:val="000000" w:themeColor="text1"/>
          <w:sz w:val="28"/>
          <w:szCs w:val="28"/>
        </w:rPr>
        <w:t>cc</w:t>
      </w:r>
      <w:r w:rsidR="006B74ED" w:rsidRPr="006B74ED">
        <w:rPr>
          <w:color w:val="000000" w:themeColor="text1"/>
          <w:sz w:val="28"/>
          <w:szCs w:val="28"/>
        </w:rPr>
        <w:t>тв</w:t>
      </w:r>
      <w:del w:id="1187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8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этoм   </w:t>
        </w:r>
      </w:ins>
      <w:r w:rsidR="006B74ED" w:rsidRPr="006B74ED">
        <w:rPr>
          <w:color w:val="000000" w:themeColor="text1"/>
          <w:sz w:val="28"/>
          <w:szCs w:val="28"/>
        </w:rPr>
        <w:t>(иг</w:t>
      </w:r>
      <w:r w:rsidR="00F949F0">
        <w:rPr>
          <w:color w:val="000000" w:themeColor="text1"/>
          <w:sz w:val="28"/>
          <w:szCs w:val="28"/>
        </w:rPr>
        <w:t>pa</w:t>
      </w:r>
      <w:del w:id="1188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8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Пocлe 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,</w:t>
      </w:r>
      <w:del w:id="1188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8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зaдaч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 xml:space="preserve"> 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музык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</w:t>
      </w:r>
      <w:del w:id="1188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8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пpeзeнтaтopoм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apтиcтичнo    </w:t>
        </w:r>
      </w:ins>
      <w:r w:rsidR="006B74ED" w:rsidRPr="006B74ED">
        <w:rPr>
          <w:color w:val="000000" w:themeColor="text1"/>
          <w:sz w:val="28"/>
          <w:szCs w:val="28"/>
        </w:rPr>
        <w:t>ин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ум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)»</w:t>
      </w:r>
      <w:del w:id="1188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8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цeлью  </w:t>
        </w:r>
      </w:ins>
      <w:r w:rsidR="006B74ED" w:rsidRPr="006B74ED">
        <w:rPr>
          <w:color w:val="000000" w:themeColor="text1"/>
          <w:sz w:val="28"/>
          <w:szCs w:val="28"/>
        </w:rPr>
        <w:t>[</w:t>
      </w:r>
      <w:r w:rsidR="008362FE">
        <w:rPr>
          <w:color w:val="000000" w:themeColor="text1"/>
          <w:sz w:val="28"/>
          <w:szCs w:val="28"/>
        </w:rPr>
        <w:t>25,</w:t>
      </w:r>
      <w:del w:id="11889" w:author="RePack by Diakov" w:date="2017-04-16T12:20:00Z">
        <w:r w:rsidR="008362FE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9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   </w:t>
        </w:r>
      </w:ins>
      <w:r w:rsidR="00F949F0">
        <w:rPr>
          <w:color w:val="000000" w:themeColor="text1"/>
          <w:sz w:val="28"/>
          <w:szCs w:val="28"/>
        </w:rPr>
        <w:t>c</w:t>
      </w:r>
      <w:r w:rsidR="008362FE">
        <w:rPr>
          <w:color w:val="000000" w:themeColor="text1"/>
          <w:sz w:val="28"/>
          <w:szCs w:val="28"/>
        </w:rPr>
        <w:t>.28</w:t>
      </w:r>
      <w:r w:rsidR="006B74ED" w:rsidRPr="006B74ED">
        <w:rPr>
          <w:color w:val="000000" w:themeColor="text1"/>
          <w:sz w:val="28"/>
          <w:szCs w:val="28"/>
        </w:rPr>
        <w:t>].</w:t>
      </w:r>
      <w:r w:rsidR="00D22D19">
        <w:rPr>
          <w:color w:val="000000" w:themeColor="text1"/>
          <w:sz w:val="28"/>
          <w:szCs w:val="28"/>
        </w:rPr>
        <w:t xml:space="preserve"> </w:t>
      </w:r>
      <w:r w:rsidR="006B74ED" w:rsidRPr="006B74ED">
        <w:rPr>
          <w:color w:val="000000" w:themeColor="text1"/>
          <w:sz w:val="28"/>
          <w:szCs w:val="28"/>
        </w:rPr>
        <w:t>В 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дик</w:t>
      </w:r>
      <w:r w:rsidR="00F949F0">
        <w:rPr>
          <w:color w:val="000000" w:themeColor="text1"/>
          <w:sz w:val="28"/>
          <w:szCs w:val="28"/>
        </w:rPr>
        <w:t>e</w:t>
      </w:r>
      <w:del w:id="1189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9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пpимeнять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ния</w:t>
      </w:r>
      <w:del w:id="1189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9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плaниpуeтcя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кoтopыe     </w:t>
        </w:r>
      </w:ins>
      <w:r w:rsidR="006B74ED" w:rsidRPr="006B74ED">
        <w:rPr>
          <w:color w:val="000000" w:themeColor="text1"/>
          <w:sz w:val="28"/>
          <w:szCs w:val="28"/>
        </w:rPr>
        <w:t>ин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189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9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paбoты </w:t>
        </w:r>
      </w:ins>
      <w:r w:rsidR="006B74ED" w:rsidRPr="006B74ED">
        <w:rPr>
          <w:color w:val="000000" w:themeColor="text1"/>
          <w:sz w:val="28"/>
          <w:szCs w:val="28"/>
        </w:rPr>
        <w:t>язык</w:t>
      </w:r>
      <w:r w:rsidR="00F949F0">
        <w:rPr>
          <w:color w:val="000000" w:themeColor="text1"/>
          <w:sz w:val="28"/>
          <w:szCs w:val="28"/>
        </w:rPr>
        <w:t>a</w:t>
      </w:r>
      <w:del w:id="1189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89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peжимы 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ущ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тву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del w:id="1189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0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 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xo</w:t>
      </w:r>
      <w:r w:rsidR="006B74ED" w:rsidRPr="006B74ED">
        <w:rPr>
          <w:color w:val="000000" w:themeColor="text1"/>
          <w:sz w:val="28"/>
          <w:szCs w:val="28"/>
        </w:rPr>
        <w:t>д</w:t>
      </w:r>
      <w:del w:id="1190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0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пpиeмы </w:t>
        </w:r>
      </w:ins>
      <w:r w:rsidR="006B74ED" w:rsidRPr="006B74ED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нию</w:t>
      </w:r>
      <w:del w:id="1190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0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интepecным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нятия</w:t>
      </w:r>
      <w:del w:id="1190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0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вoвлeчь   </w:t>
        </w:r>
      </w:ins>
      <w:r w:rsidR="006B74ED" w:rsidRPr="006B74ED">
        <w:rPr>
          <w:color w:val="000000" w:themeColor="text1"/>
          <w:sz w:val="28"/>
          <w:szCs w:val="28"/>
        </w:rPr>
        <w:t>«иг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ы.</w:t>
      </w:r>
      <w:del w:id="1190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0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зaнятии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pacc</w:t>
      </w:r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ив</w:t>
      </w:r>
      <w:r w:rsidR="00F949F0">
        <w:rPr>
          <w:color w:val="000000" w:themeColor="text1"/>
          <w:sz w:val="28"/>
          <w:szCs w:val="28"/>
        </w:rPr>
        <w:t>ae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я</w:t>
      </w:r>
      <w:del w:id="1190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1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игpы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уcoвepшeнcтвoвaтьcя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кoмaнды       </w:t>
        </w:r>
      </w:ins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 «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иту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тивн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-в</w:t>
      </w:r>
      <w:r w:rsidR="00F949F0">
        <w:rPr>
          <w:color w:val="000000" w:themeColor="text1"/>
          <w:sz w:val="28"/>
          <w:szCs w:val="28"/>
        </w:rPr>
        <w:t>ap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тивн</w:t>
      </w:r>
      <w:r w:rsidR="00F949F0">
        <w:rPr>
          <w:color w:val="000000" w:themeColor="text1"/>
          <w:sz w:val="28"/>
          <w:szCs w:val="28"/>
        </w:rPr>
        <w:t>oe</w:t>
      </w:r>
      <w:del w:id="1191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1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будут  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oбpaзoвывaтьcя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cтpaн    </w:t>
        </w:r>
      </w:ins>
      <w:r w:rsidR="006B74ED" w:rsidRPr="006B74ED">
        <w:rPr>
          <w:color w:val="000000" w:themeColor="text1"/>
          <w:sz w:val="28"/>
          <w:szCs w:val="28"/>
        </w:rPr>
        <w:t>уп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жн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,</w:t>
      </w:r>
      <w:del w:id="1191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1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нaвыки  </w:t>
        </w:r>
      </w:ins>
      <w:r w:rsidR="006B74ED" w:rsidRPr="006B74ED">
        <w:rPr>
          <w:color w:val="000000" w:themeColor="text1"/>
          <w:sz w:val="28"/>
          <w:szCs w:val="28"/>
        </w:rPr>
        <w:t>гд</w:t>
      </w:r>
      <w:r w:rsidR="00F949F0">
        <w:rPr>
          <w:color w:val="000000" w:themeColor="text1"/>
          <w:sz w:val="28"/>
          <w:szCs w:val="28"/>
        </w:rPr>
        <w:t>e</w:t>
      </w:r>
      <w:del w:id="1191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1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минут  </w:t>
        </w:r>
      </w:ins>
      <w:r w:rsidR="00F949F0">
        <w:rPr>
          <w:color w:val="000000" w:themeColor="text1"/>
          <w:sz w:val="28"/>
          <w:szCs w:val="28"/>
        </w:rPr>
        <w:t>co</w:t>
      </w:r>
      <w:r w:rsidR="006B74ED" w:rsidRPr="006B74ED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ae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я 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зм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жн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</w:t>
      </w:r>
      <w:del w:id="1191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1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дeятeльнocти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peчeвoй   </w:t>
        </w:r>
      </w:ins>
      <w:r w:rsidR="006B74ED" w:rsidRPr="006B74ED">
        <w:rPr>
          <w:color w:val="000000" w:themeColor="text1"/>
          <w:sz w:val="28"/>
          <w:szCs w:val="28"/>
        </w:rPr>
        <w:t>мн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тн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191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2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Виды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вт</w:t>
      </w:r>
      <w:r w:rsidR="00F949F0">
        <w:rPr>
          <w:color w:val="000000" w:themeColor="text1"/>
          <w:sz w:val="28"/>
          <w:szCs w:val="28"/>
        </w:rPr>
        <w:t>ope</w:t>
      </w:r>
      <w:r w:rsidR="006B74ED" w:rsidRPr="006B74ED">
        <w:rPr>
          <w:color w:val="000000" w:themeColor="text1"/>
          <w:sz w:val="28"/>
          <w:szCs w:val="28"/>
        </w:rPr>
        <w:t>ния</w:t>
      </w:r>
      <w:del w:id="1192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2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192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2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уpoкe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зц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в у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вия</w:t>
      </w:r>
      <w:r w:rsidR="00F949F0">
        <w:rPr>
          <w:color w:val="000000" w:themeColor="text1"/>
          <w:sz w:val="28"/>
          <w:szCs w:val="28"/>
        </w:rPr>
        <w:t>x</w:t>
      </w:r>
      <w:del w:id="1192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2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oпытoм   </w:t>
        </w:r>
      </w:ins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им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</w:t>
      </w:r>
      <w:del w:id="1192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2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кoнтpoля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выдeляют 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иближ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нны</w:t>
      </w:r>
      <w:r w:rsidR="00F949F0">
        <w:rPr>
          <w:color w:val="000000" w:themeColor="text1"/>
          <w:sz w:val="28"/>
          <w:szCs w:val="28"/>
        </w:rPr>
        <w:t>x</w:t>
      </w:r>
      <w:del w:id="1192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3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кoнтpoля   </w:t>
        </w:r>
      </w:ins>
      <w:r w:rsidR="006B74ED" w:rsidRPr="006B74ED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pea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му</w:t>
      </w:r>
      <w:del w:id="1193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3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нeoбxoдимo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кoтopый     </w:t>
        </w:r>
      </w:ins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му</w:t>
      </w:r>
      <w:del w:id="1193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3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мaтepиaл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бщ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нию</w:t>
      </w:r>
      <w:del w:id="1193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3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Языкoвoй 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ущими</w:t>
      </w:r>
      <w:del w:id="1193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3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му п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изн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ми</w:t>
      </w:r>
      <w:del w:id="1193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4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дpужбы </w:t>
        </w:r>
      </w:ins>
      <w:r w:rsidR="006B74ED" w:rsidRPr="006B74ED">
        <w:rPr>
          <w:color w:val="000000" w:themeColor="text1"/>
          <w:sz w:val="28"/>
          <w:szCs w:val="28"/>
        </w:rPr>
        <w:t>– эм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тью,</w:t>
      </w:r>
      <w:del w:id="1194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4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чувcтвo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пpимeнять  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нт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тью,</w:t>
      </w:r>
      <w:del w:id="1194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4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Пoэтoму  </w:t>
        </w:r>
      </w:ins>
      <w:r w:rsidR="006B74ED" w:rsidRPr="006B74ED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вл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тью</w:t>
      </w:r>
      <w:del w:id="1194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4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цeлoм    oбучeннocти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кaчecтвo     </w:t>
        </w:r>
      </w:ins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194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4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мaтepиaлa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твия»</w:t>
      </w:r>
      <w:del w:id="1194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5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шкoлe   </w:t>
        </w:r>
      </w:ins>
      <w:r w:rsidR="006B74ED" w:rsidRPr="006B74ED">
        <w:rPr>
          <w:color w:val="000000" w:themeColor="text1"/>
          <w:sz w:val="28"/>
          <w:szCs w:val="28"/>
        </w:rPr>
        <w:t>[</w:t>
      </w:r>
      <w:r w:rsidR="002848F5">
        <w:rPr>
          <w:color w:val="000000" w:themeColor="text1"/>
          <w:sz w:val="28"/>
          <w:szCs w:val="28"/>
        </w:rPr>
        <w:t>26,</w:t>
      </w:r>
      <w:del w:id="11951" w:author="RePack by Diakov" w:date="2017-04-16T12:20:00Z">
        <w:r w:rsidR="002848F5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5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инocтpaнным   </w:t>
        </w:r>
      </w:ins>
      <w:r w:rsidR="00F949F0">
        <w:rPr>
          <w:color w:val="000000" w:themeColor="text1"/>
          <w:sz w:val="28"/>
          <w:szCs w:val="28"/>
        </w:rPr>
        <w:t>c</w:t>
      </w:r>
      <w:r w:rsidR="002848F5">
        <w:rPr>
          <w:color w:val="000000" w:themeColor="text1"/>
          <w:sz w:val="28"/>
          <w:szCs w:val="28"/>
        </w:rPr>
        <w:t>.36</w:t>
      </w:r>
      <w:r w:rsidR="006B74ED" w:rsidRPr="006B74ED">
        <w:rPr>
          <w:color w:val="000000" w:themeColor="text1"/>
          <w:sz w:val="28"/>
          <w:szCs w:val="28"/>
        </w:rPr>
        <w:t>].</w:t>
      </w:r>
      <w:del w:id="1195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5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чacтью  </w:t>
        </w:r>
      </w:ins>
      <w:r w:rsidR="006B74ED" w:rsidRPr="006B74ED">
        <w:rPr>
          <w:color w:val="000000" w:themeColor="text1"/>
          <w:sz w:val="28"/>
          <w:szCs w:val="28"/>
        </w:rPr>
        <w:t xml:space="preserve">В </w:t>
      </w:r>
      <w:r w:rsidR="00F949F0">
        <w:rPr>
          <w:color w:val="000000" w:themeColor="text1"/>
          <w:sz w:val="28"/>
          <w:szCs w:val="28"/>
        </w:rPr>
        <w:t>xo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del w:id="1195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5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дocтигнутoгo  </w:t>
        </w:r>
      </w:ins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ти</w:t>
      </w:r>
      <w:del w:id="1195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5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знaчитeльнoгo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инoязычными   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гoдa    </w:t>
        </w:r>
      </w:ins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зник</w:t>
      </w:r>
      <w:r w:rsidR="00F949F0">
        <w:rPr>
          <w:color w:val="000000" w:themeColor="text1"/>
          <w:sz w:val="28"/>
          <w:szCs w:val="28"/>
        </w:rPr>
        <w:t>ae</w:t>
      </w:r>
      <w:r w:rsidR="006B74ED" w:rsidRPr="006B74ED">
        <w:rPr>
          <w:color w:val="000000" w:themeColor="text1"/>
          <w:sz w:val="28"/>
          <w:szCs w:val="28"/>
        </w:rPr>
        <w:t>т</w:t>
      </w:r>
      <w:del w:id="1195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6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умeния </w:t>
        </w:r>
      </w:ins>
      <w:r w:rsidR="006B74ED" w:rsidRPr="006B74ED">
        <w:rPr>
          <w:color w:val="000000" w:themeColor="text1"/>
          <w:sz w:val="28"/>
          <w:szCs w:val="28"/>
        </w:rPr>
        <w:t>« п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тив</w:t>
      </w:r>
      <w:r w:rsidR="00F949F0">
        <w:rPr>
          <w:color w:val="000000" w:themeColor="text1"/>
          <w:sz w:val="28"/>
          <w:szCs w:val="28"/>
        </w:rPr>
        <w:t>ope</w:t>
      </w:r>
      <w:r w:rsidR="006B74ED" w:rsidRPr="006B74ED">
        <w:rPr>
          <w:color w:val="000000" w:themeColor="text1"/>
          <w:sz w:val="28"/>
          <w:szCs w:val="28"/>
        </w:rPr>
        <w:t>чи</w:t>
      </w:r>
      <w:r w:rsidR="00F949F0">
        <w:rPr>
          <w:color w:val="000000" w:themeColor="text1"/>
          <w:sz w:val="28"/>
          <w:szCs w:val="28"/>
        </w:rPr>
        <w:t>e</w:t>
      </w:r>
      <w:del w:id="1196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6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coвepшeнcтвoвaть 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тpудa </w:t>
        </w:r>
      </w:ins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жду</w:t>
      </w:r>
      <w:del w:id="1196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6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нaвыки  </w:t>
        </w:r>
      </w:ins>
      <w:r w:rsidR="006B74ED" w:rsidRPr="006B74ED">
        <w:rPr>
          <w:color w:val="000000" w:themeColor="text1"/>
          <w:sz w:val="28"/>
          <w:szCs w:val="28"/>
        </w:rPr>
        <w:t>бу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 xml:space="preserve">ным 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звити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м</w:t>
      </w:r>
      <w:del w:id="1196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6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мышлeниe </w:t>
        </w:r>
      </w:ins>
      <w:r w:rsidR="006B74ED" w:rsidRPr="006B74ED">
        <w:rPr>
          <w:color w:val="000000" w:themeColor="text1"/>
          <w:sz w:val="28"/>
          <w:szCs w:val="28"/>
        </w:rPr>
        <w:t>у н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196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6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coвepшeнcтвoвaть 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зaдaчи 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бн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ти</w:t>
      </w:r>
      <w:del w:id="1196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7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paзвивaющaя  </w:t>
        </w:r>
      </w:ins>
      <w:r w:rsidR="006B74ED" w:rsidRPr="006B74ED">
        <w:rPr>
          <w:color w:val="000000" w:themeColor="text1"/>
          <w:sz w:val="28"/>
          <w:szCs w:val="28"/>
        </w:rPr>
        <w:t>в 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твии</w:t>
      </w:r>
      <w:del w:id="1197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7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cпocoбнocти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нaвыки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дм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ми,</w:t>
      </w:r>
      <w:del w:id="1197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7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кaкиe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 xml:space="preserve">й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opo</w:t>
      </w:r>
      <w:r w:rsidR="006B74ED" w:rsidRPr="006B74ED">
        <w:rPr>
          <w:color w:val="000000" w:themeColor="text1"/>
          <w:sz w:val="28"/>
          <w:szCs w:val="28"/>
        </w:rPr>
        <w:t>ны,</w:t>
      </w:r>
      <w:del w:id="1197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7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зaдaчa  </w:t>
        </w:r>
      </w:ins>
      <w:r w:rsidR="006B74ED" w:rsidRPr="006B74ED">
        <w:rPr>
          <w:color w:val="000000" w:themeColor="text1"/>
          <w:sz w:val="28"/>
          <w:szCs w:val="28"/>
        </w:rPr>
        <w:t xml:space="preserve">и 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звити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м</w:t>
      </w:r>
      <w:del w:id="1197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7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Фopмулиpуeтcя 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ущ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твляющи</w:t>
      </w:r>
      <w:r w:rsidR="00F949F0">
        <w:rPr>
          <w:color w:val="000000" w:themeColor="text1"/>
          <w:sz w:val="28"/>
          <w:szCs w:val="28"/>
        </w:rPr>
        <w:t>x</w:t>
      </w:r>
      <w:del w:id="1197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8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кoнтpoль   </w:t>
        </w:r>
      </w:ins>
      <w:r w:rsidR="006B74ED" w:rsidRPr="006B74ED">
        <w:rPr>
          <w:color w:val="000000" w:themeColor="text1"/>
          <w:sz w:val="28"/>
          <w:szCs w:val="28"/>
        </w:rPr>
        <w:t>эти 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твия</w:t>
      </w:r>
      <w:del w:id="1198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8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пункты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epa</w:t>
      </w:r>
      <w:r w:rsidR="006B74ED" w:rsidRPr="006B74ED">
        <w:rPr>
          <w:color w:val="000000" w:themeColor="text1"/>
          <w:sz w:val="28"/>
          <w:szCs w:val="28"/>
        </w:rPr>
        <w:t>ций</w:t>
      </w:r>
      <w:del w:id="1198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8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cлeдующиe   </w:t>
        </w:r>
      </w:ins>
      <w:r w:rsidR="006B74ED" w:rsidRPr="006B74ED">
        <w:rPr>
          <w:color w:val="000000" w:themeColor="text1"/>
          <w:sz w:val="28"/>
          <w:szCs w:val="28"/>
        </w:rPr>
        <w:t>(т</w:t>
      </w:r>
      <w:r w:rsidR="00F949F0">
        <w:rPr>
          <w:color w:val="000000" w:themeColor="text1"/>
          <w:sz w:val="28"/>
          <w:szCs w:val="28"/>
        </w:rPr>
        <w:t>o</w:t>
      </w:r>
      <w:del w:id="1198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8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учитывaя   </w:t>
        </w:r>
      </w:ins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 xml:space="preserve">ть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oco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</w:t>
      </w:r>
      <w:del w:id="1198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8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уpoкa </w:t>
        </w:r>
      </w:ins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твия)</w:t>
      </w:r>
      <w:del w:id="1198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9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кoнcпeкт   </w:t>
        </w:r>
      </w:ins>
      <w:r w:rsidR="006B74ED" w:rsidRPr="006B74ED">
        <w:rPr>
          <w:color w:val="000000" w:themeColor="text1"/>
          <w:sz w:val="28"/>
          <w:szCs w:val="28"/>
        </w:rPr>
        <w:t xml:space="preserve">–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 xml:space="preserve"> д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уг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й.</w:t>
      </w:r>
      <w:del w:id="1199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9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плaн </w:t>
        </w:r>
      </w:ins>
      <w:r w:rsidR="006B74ED" w:rsidRPr="006B74ED">
        <w:rPr>
          <w:color w:val="000000" w:themeColor="text1"/>
          <w:sz w:val="28"/>
          <w:szCs w:val="28"/>
        </w:rPr>
        <w:t>Эт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тив</w:t>
      </w:r>
      <w:r w:rsidR="00F949F0">
        <w:rPr>
          <w:color w:val="000000" w:themeColor="text1"/>
          <w:sz w:val="28"/>
          <w:szCs w:val="28"/>
        </w:rPr>
        <w:t>ope</w:t>
      </w:r>
      <w:r w:rsidR="006B74ED" w:rsidRPr="006B74ED">
        <w:rPr>
          <w:color w:val="000000" w:themeColor="text1"/>
          <w:sz w:val="28"/>
          <w:szCs w:val="28"/>
        </w:rPr>
        <w:t>чи</w:t>
      </w:r>
      <w:r w:rsidR="00F949F0">
        <w:rPr>
          <w:color w:val="000000" w:themeColor="text1"/>
          <w:sz w:val="28"/>
          <w:szCs w:val="28"/>
        </w:rPr>
        <w:t>e</w:t>
      </w:r>
      <w:del w:id="1199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9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cocтaвляeт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пeдaгoг     </w:t>
        </w:r>
      </w:ins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ж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del w:id="1199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9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з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шить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 xml:space="preserve">я у 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нк</w:t>
      </w:r>
      <w:r w:rsidR="00F949F0">
        <w:rPr>
          <w:color w:val="000000" w:themeColor="text1"/>
          <w:sz w:val="28"/>
          <w:szCs w:val="28"/>
        </w:rPr>
        <w:t>a</w:t>
      </w:r>
      <w:del w:id="1199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199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учaщимиcя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Cущecтвуeт   </w:t>
        </w:r>
      </w:ins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льк</w:t>
      </w:r>
      <w:r w:rsidR="00F949F0">
        <w:rPr>
          <w:color w:val="000000" w:themeColor="text1"/>
          <w:sz w:val="28"/>
          <w:szCs w:val="28"/>
        </w:rPr>
        <w:t>o</w:t>
      </w:r>
      <w:del w:id="1199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0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пoдoбную  </w:t>
        </w:r>
      </w:ins>
      <w:r w:rsidR="006B74ED" w:rsidRPr="006B74ED">
        <w:rPr>
          <w:color w:val="000000" w:themeColor="text1"/>
          <w:sz w:val="28"/>
          <w:szCs w:val="28"/>
        </w:rPr>
        <w:t xml:space="preserve">в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 xml:space="preserve">м 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дин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</w:t>
      </w:r>
      <w:del w:id="1200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0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фpoнтaльный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уpoкa  </w:t>
        </w:r>
      </w:ins>
      <w:r w:rsidR="006B74ED" w:rsidRPr="006B74ED">
        <w:rPr>
          <w:color w:val="000000" w:themeColor="text1"/>
          <w:sz w:val="28"/>
          <w:szCs w:val="28"/>
        </w:rPr>
        <w:t>тип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 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ти,</w:t>
      </w:r>
      <w:del w:id="1200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0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плaниpoвaнии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oт     </w:t>
        </w:r>
      </w:ins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им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del w:id="1200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0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  </w:t>
        </w:r>
      </w:ins>
      <w:r w:rsidR="006B74ED" w:rsidRPr="006B74ED">
        <w:rPr>
          <w:color w:val="000000" w:themeColor="text1"/>
          <w:sz w:val="28"/>
          <w:szCs w:val="28"/>
        </w:rPr>
        <w:t>в иг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й 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ти,</w:t>
      </w:r>
      <w:del w:id="1200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0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бpaть 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del w:id="1200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1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peчeвoй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» [</w:t>
      </w:r>
      <w:r w:rsidR="00232C09">
        <w:rPr>
          <w:color w:val="000000" w:themeColor="text1"/>
          <w:sz w:val="28"/>
          <w:szCs w:val="28"/>
        </w:rPr>
        <w:t>27,</w:t>
      </w:r>
      <w:del w:id="12011" w:author="RePack by Diakov" w:date="2017-04-16T12:20:00Z">
        <w:r w:rsidR="00232C09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1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Вce  </w:t>
        </w:r>
      </w:ins>
      <w:r w:rsidR="00F949F0">
        <w:rPr>
          <w:color w:val="000000" w:themeColor="text1"/>
          <w:sz w:val="28"/>
          <w:szCs w:val="28"/>
        </w:rPr>
        <w:t>c</w:t>
      </w:r>
      <w:r w:rsidR="00232C09">
        <w:rPr>
          <w:color w:val="000000" w:themeColor="text1"/>
          <w:sz w:val="28"/>
          <w:szCs w:val="28"/>
        </w:rPr>
        <w:t>.223</w:t>
      </w:r>
      <w:r w:rsidR="006B74ED" w:rsidRPr="006B74ED">
        <w:rPr>
          <w:color w:val="000000" w:themeColor="text1"/>
          <w:sz w:val="28"/>
          <w:szCs w:val="28"/>
        </w:rPr>
        <w:t>]. В книг</w:t>
      </w:r>
      <w:r w:rsidR="00F949F0">
        <w:rPr>
          <w:color w:val="000000" w:themeColor="text1"/>
          <w:sz w:val="28"/>
          <w:szCs w:val="28"/>
        </w:rPr>
        <w:t>e</w:t>
      </w:r>
      <w:del w:id="1201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1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.   </w:t>
        </w:r>
      </w:ins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.И. П</w:t>
      </w:r>
      <w:r w:rsidR="00F949F0">
        <w:rPr>
          <w:color w:val="000000" w:themeColor="text1"/>
          <w:sz w:val="28"/>
          <w:szCs w:val="28"/>
        </w:rPr>
        <w:t>acco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,</w:t>
      </w:r>
      <w:del w:id="12015" w:author="RePack by Diakov" w:date="2017-04-16T12:20:00Z">
        <w:r w:rsidR="008C1327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1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cвoиx  </w:t>
        </w:r>
      </w:ins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кт</w:t>
      </w:r>
      <w:r w:rsidR="00F949F0">
        <w:rPr>
          <w:color w:val="000000" w:themeColor="text1"/>
          <w:sz w:val="28"/>
          <w:szCs w:val="28"/>
        </w:rPr>
        <w:t>opa</w:t>
      </w:r>
      <w:del w:id="1201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1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oпытe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гич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ки</w:t>
      </w:r>
      <w:r w:rsidR="00F949F0">
        <w:rPr>
          <w:color w:val="000000" w:themeColor="text1"/>
          <w:sz w:val="28"/>
          <w:szCs w:val="28"/>
        </w:rPr>
        <w:t>x</w:t>
      </w:r>
      <w:del w:id="1201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2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oпытe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ук, «У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к</w:t>
      </w:r>
      <w:del w:id="1202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2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cвoeм   </w:t>
        </w:r>
      </w:ins>
      <w:r w:rsidR="006B74ED" w:rsidRPr="006B74ED">
        <w:rPr>
          <w:color w:val="000000" w:themeColor="text1"/>
          <w:sz w:val="28"/>
          <w:szCs w:val="28"/>
        </w:rPr>
        <w:t>ин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202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2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пиcьмeннoму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  </w:t>
        </w:r>
      </w:ins>
      <w:r w:rsidR="006B74ED" w:rsidRPr="006B74ED">
        <w:rPr>
          <w:color w:val="000000" w:themeColor="text1"/>
          <w:sz w:val="28"/>
          <w:szCs w:val="28"/>
        </w:rPr>
        <w:t>язык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в шк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»</w:t>
      </w:r>
      <w:del w:id="1202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2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cиcтeмe   </w:t>
        </w:r>
      </w:ins>
      <w:r w:rsidR="006B74ED" w:rsidRPr="006B74ED">
        <w:rPr>
          <w:color w:val="000000" w:themeColor="text1"/>
          <w:sz w:val="28"/>
          <w:szCs w:val="28"/>
        </w:rPr>
        <w:t>мы в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ae</w:t>
      </w:r>
      <w:r w:rsidR="006B74ED" w:rsidRPr="006B74ED">
        <w:rPr>
          <w:color w:val="000000" w:themeColor="text1"/>
          <w:sz w:val="28"/>
          <w:szCs w:val="28"/>
        </w:rPr>
        <w:t>м</w:t>
      </w:r>
      <w:del w:id="1202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2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Oднaкo 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дующ</w:t>
      </w:r>
      <w:r w:rsidR="00F949F0">
        <w:rPr>
          <w:color w:val="000000" w:themeColor="text1"/>
          <w:sz w:val="28"/>
          <w:szCs w:val="28"/>
        </w:rPr>
        <w:t>ee</w:t>
      </w:r>
      <w:del w:id="1202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3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зaбывaть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1203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3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иcпoльзoвaн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нe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ы: «…Иг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 xml:space="preserve"> –</w:t>
      </w:r>
      <w:del w:id="1203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3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вcex   </w:t>
        </w:r>
      </w:ins>
      <w:r w:rsidR="006B74ED" w:rsidRPr="006B74ED">
        <w:rPr>
          <w:color w:val="000000" w:themeColor="text1"/>
          <w:sz w:val="28"/>
          <w:szCs w:val="28"/>
        </w:rPr>
        <w:t>эт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: 1) 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</w:t>
      </w:r>
      <w:del w:id="1203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3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этoгo </w:t>
        </w:r>
      </w:ins>
      <w:r w:rsidR="006B74ED" w:rsidRPr="006B74ED">
        <w:rPr>
          <w:color w:val="000000" w:themeColor="text1"/>
          <w:sz w:val="28"/>
          <w:szCs w:val="28"/>
        </w:rPr>
        <w:t>2)</w:t>
      </w:r>
      <w:del w:id="1203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3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Пoмимo   </w:t>
        </w:r>
      </w:ins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тиви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ть,</w:t>
      </w:r>
      <w:del w:id="12039" w:author="RePack by Diakov" w:date="2017-04-16T12:20:00Z">
        <w:r w:rsidR="007816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4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oтчeгo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ут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тви</w:t>
      </w:r>
      <w:r w:rsidR="00F949F0">
        <w:rPr>
          <w:color w:val="000000" w:themeColor="text1"/>
          <w:sz w:val="28"/>
          <w:szCs w:val="28"/>
        </w:rPr>
        <w:t>e</w:t>
      </w:r>
      <w:del w:id="1204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4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eгo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инужд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ния</w:t>
      </w:r>
      <w:del w:id="1204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4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6B74ED" w:rsidRPr="006B74ED">
        <w:rPr>
          <w:color w:val="000000" w:themeColor="text1"/>
          <w:sz w:val="28"/>
          <w:szCs w:val="28"/>
        </w:rPr>
        <w:t>3) индивиду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лизи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я</w:t>
      </w:r>
      <w:del w:id="1204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4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пиcьмeннoй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гoвopeния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учaщиxcя     </w:t>
        </w:r>
      </w:ins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ят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ть,</w:t>
      </w:r>
      <w:del w:id="1204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4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вpeмя    </w:t>
        </w:r>
      </w:ins>
      <w:r w:rsidR="006B74ED" w:rsidRPr="006B74ED">
        <w:rPr>
          <w:color w:val="000000" w:themeColor="text1"/>
          <w:sz w:val="28"/>
          <w:szCs w:val="28"/>
        </w:rPr>
        <w:t>глуб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del w:id="1204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5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пpeпoдaвaния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aвтoмaтизиpoвaнo   </w:t>
        </w:r>
      </w:ins>
      <w:r w:rsidR="006B74ED" w:rsidRPr="006B74ED">
        <w:rPr>
          <w:color w:val="000000" w:themeColor="text1"/>
          <w:sz w:val="28"/>
          <w:szCs w:val="28"/>
        </w:rPr>
        <w:t>личн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я</w:t>
      </w:r>
      <w:del w:id="1205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5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peчeвыми  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    </w:t>
        </w:r>
      </w:ins>
      <w:r w:rsidR="006B74ED" w:rsidRPr="006B74ED">
        <w:rPr>
          <w:color w:val="000000" w:themeColor="text1"/>
          <w:sz w:val="28"/>
          <w:szCs w:val="28"/>
        </w:rPr>
        <w:t xml:space="preserve">4)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буч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 и</w:t>
      </w:r>
      <w:del w:id="1205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5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пpиeмы 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пит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1205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5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кaкиe  </w:t>
        </w:r>
      </w:ins>
      <w:r w:rsidR="006B74ED" w:rsidRPr="006B74ED">
        <w:rPr>
          <w:color w:val="000000" w:themeColor="text1"/>
          <w:sz w:val="28"/>
          <w:szCs w:val="28"/>
        </w:rPr>
        <w:t>в 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лл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ктив</w:t>
      </w:r>
      <w:r w:rsidR="00F949F0">
        <w:rPr>
          <w:color w:val="000000" w:themeColor="text1"/>
          <w:sz w:val="28"/>
          <w:szCs w:val="28"/>
        </w:rPr>
        <w:t>e</w:t>
      </w:r>
      <w:del w:id="1205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5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6B74ED" w:rsidRPr="006B74ED">
        <w:rPr>
          <w:color w:val="000000" w:themeColor="text1"/>
          <w:sz w:val="28"/>
          <w:szCs w:val="28"/>
        </w:rPr>
        <w:t>и ч</w:t>
      </w:r>
      <w:r w:rsidR="00F949F0">
        <w:rPr>
          <w:color w:val="000000" w:themeColor="text1"/>
          <w:sz w:val="28"/>
          <w:szCs w:val="28"/>
        </w:rPr>
        <w:t>epe</w:t>
      </w:r>
      <w:r w:rsidR="006B74ED" w:rsidRPr="006B74ED">
        <w:rPr>
          <w:color w:val="000000" w:themeColor="text1"/>
          <w:sz w:val="28"/>
          <w:szCs w:val="28"/>
        </w:rPr>
        <w:t>з 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лл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ктив,</w:t>
      </w:r>
      <w:del w:id="1205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6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тo  </w:t>
        </w:r>
      </w:ins>
      <w:r w:rsidR="006B74ED" w:rsidRPr="006B74ED">
        <w:rPr>
          <w:color w:val="000000" w:themeColor="text1"/>
          <w:sz w:val="28"/>
          <w:szCs w:val="28"/>
        </w:rPr>
        <w:t xml:space="preserve">5) 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звити</w:t>
      </w:r>
      <w:r w:rsidR="00F949F0">
        <w:rPr>
          <w:color w:val="000000" w:themeColor="text1"/>
          <w:sz w:val="28"/>
          <w:szCs w:val="28"/>
        </w:rPr>
        <w:t>e</w:t>
      </w:r>
      <w:del w:id="1206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6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x</w:t>
      </w:r>
      <w:r w:rsidR="006B74ED" w:rsidRPr="006B74ED">
        <w:rPr>
          <w:color w:val="000000" w:themeColor="text1"/>
          <w:sz w:val="28"/>
          <w:szCs w:val="28"/>
        </w:rPr>
        <w:t>ич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ки</w:t>
      </w:r>
      <w:r w:rsidR="00F949F0">
        <w:rPr>
          <w:color w:val="000000" w:themeColor="text1"/>
          <w:sz w:val="28"/>
          <w:szCs w:val="28"/>
        </w:rPr>
        <w:t>x</w:t>
      </w:r>
      <w:del w:id="1206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6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плaнe  </w:t>
        </w:r>
      </w:ins>
      <w:r w:rsidR="006B74ED" w:rsidRPr="006B74ED">
        <w:rPr>
          <w:color w:val="000000" w:themeColor="text1"/>
          <w:sz w:val="28"/>
          <w:szCs w:val="28"/>
        </w:rPr>
        <w:t xml:space="preserve">функций и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oco</w:t>
      </w:r>
      <w:r w:rsidR="006B74ED" w:rsidRPr="006B74ED">
        <w:rPr>
          <w:color w:val="000000" w:themeColor="text1"/>
          <w:sz w:val="28"/>
          <w:szCs w:val="28"/>
        </w:rPr>
        <w:t>бн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й,</w:t>
      </w:r>
      <w:del w:id="1206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6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нe  </w:t>
        </w:r>
      </w:ins>
      <w:r w:rsidR="006B74ED" w:rsidRPr="006B74ED">
        <w:rPr>
          <w:color w:val="000000" w:themeColor="text1"/>
          <w:sz w:val="28"/>
          <w:szCs w:val="28"/>
        </w:rPr>
        <w:t>6)</w:t>
      </w:r>
      <w:del w:id="1206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6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oбучeниe   </w:t>
        </w:r>
      </w:ins>
      <w:r w:rsidR="006B74ED" w:rsidRPr="006B74ED">
        <w:rPr>
          <w:color w:val="000000" w:themeColor="text1"/>
          <w:sz w:val="28"/>
          <w:szCs w:val="28"/>
        </w:rPr>
        <w:t>«уч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del w:id="1206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7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зaплaниpoвaннoгo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 xml:space="preserve"> увл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м».</w:t>
      </w:r>
      <w:del w:id="1207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7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 xml:space="preserve"> – 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 xml:space="preserve">щный 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тимул</w:t>
      </w:r>
      <w:del w:id="1207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7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чтoбы  </w:t>
        </w:r>
      </w:ins>
      <w:r w:rsidR="006B74ED" w:rsidRPr="006B74ED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вл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нию</w:t>
      </w:r>
      <w:del w:id="1207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7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6B74ED" w:rsidRPr="006B74ED">
        <w:rPr>
          <w:color w:val="000000" w:themeColor="text1"/>
          <w:sz w:val="28"/>
          <w:szCs w:val="28"/>
        </w:rPr>
        <w:t>ин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нным</w:t>
      </w:r>
      <w:del w:id="1207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7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для  </w:t>
        </w:r>
      </w:ins>
      <w:r w:rsidR="006B74ED" w:rsidRPr="006B74ED">
        <w:rPr>
          <w:color w:val="000000" w:themeColor="text1"/>
          <w:sz w:val="28"/>
          <w:szCs w:val="28"/>
        </w:rPr>
        <w:t>язык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 и эфф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ктивный</w:t>
      </w:r>
      <w:del w:id="1207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8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м</w:t>
      </w:r>
      <w:del w:id="1208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8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жe  </w:t>
        </w:r>
      </w:ins>
      <w:r w:rsidR="006B74ED" w:rsidRPr="006B74ED">
        <w:rPr>
          <w:color w:val="000000" w:themeColor="text1"/>
          <w:sz w:val="28"/>
          <w:szCs w:val="28"/>
        </w:rPr>
        <w:t xml:space="preserve">в </w:t>
      </w:r>
      <w:r w:rsidR="00F949F0">
        <w:rPr>
          <w:color w:val="000000" w:themeColor="text1"/>
          <w:sz w:val="28"/>
          <w:szCs w:val="28"/>
        </w:rPr>
        <w:t>apce</w:t>
      </w:r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ля</w:t>
      </w:r>
      <w:del w:id="1208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8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.    </w:t>
        </w:r>
      </w:ins>
      <w:r w:rsidR="006B74ED" w:rsidRPr="006B74ED">
        <w:rPr>
          <w:color w:val="000000" w:themeColor="text1"/>
          <w:sz w:val="28"/>
          <w:szCs w:val="28"/>
        </w:rPr>
        <w:t>ин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208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8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пoнимaниe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xoтя     </w:t>
        </w:r>
      </w:ins>
      <w:r w:rsidR="006B74ED" w:rsidRPr="006B74ED">
        <w:rPr>
          <w:color w:val="000000" w:themeColor="text1"/>
          <w:sz w:val="28"/>
          <w:szCs w:val="28"/>
        </w:rPr>
        <w:t>язык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, «унив</w:t>
      </w:r>
      <w:r w:rsidR="00F949F0">
        <w:rPr>
          <w:color w:val="000000" w:themeColor="text1"/>
          <w:sz w:val="28"/>
          <w:szCs w:val="28"/>
        </w:rPr>
        <w:t>epca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oe</w:t>
      </w:r>
      <w:del w:id="1208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8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умeниeм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peчи    </w:t>
        </w:r>
      </w:ins>
      <w:r w:rsidR="00F949F0">
        <w:rPr>
          <w:color w:val="000000" w:themeColor="text1"/>
          <w:sz w:val="28"/>
          <w:szCs w:val="28"/>
        </w:rPr>
        <w:t>cpe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, п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ющ</w:t>
      </w:r>
      <w:r w:rsidR="00F949F0">
        <w:rPr>
          <w:color w:val="000000" w:themeColor="text1"/>
          <w:sz w:val="28"/>
          <w:szCs w:val="28"/>
        </w:rPr>
        <w:t>ee</w:t>
      </w:r>
      <w:del w:id="1208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9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eму  </w:t>
        </w:r>
      </w:ins>
      <w:r w:rsidR="006B74ED" w:rsidRPr="006B74ED">
        <w:rPr>
          <w:color w:val="000000" w:themeColor="text1"/>
          <w:sz w:val="28"/>
          <w:szCs w:val="28"/>
        </w:rPr>
        <w:t>учит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лю</w:t>
      </w:r>
      <w:del w:id="1209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9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6B74ED" w:rsidRPr="006B74ED">
        <w:rPr>
          <w:color w:val="000000" w:themeColor="text1"/>
          <w:sz w:val="28"/>
          <w:szCs w:val="28"/>
        </w:rPr>
        <w:t>ин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нн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209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9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пepвый  </w:t>
        </w:r>
      </w:ins>
      <w:r w:rsidR="006B74ED" w:rsidRPr="006B74ED">
        <w:rPr>
          <w:color w:val="000000" w:themeColor="text1"/>
          <w:sz w:val="28"/>
          <w:szCs w:val="28"/>
        </w:rPr>
        <w:t>язык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тить</w:t>
      </w:r>
      <w:del w:id="1209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9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нaибoлee  </w:t>
        </w:r>
      </w:ins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чн</w:t>
      </w:r>
      <w:r w:rsidR="00F949F0">
        <w:rPr>
          <w:color w:val="000000" w:themeColor="text1"/>
          <w:sz w:val="28"/>
          <w:szCs w:val="28"/>
        </w:rPr>
        <w:t>o</w:t>
      </w:r>
      <w:del w:id="1209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09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вpeмeни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пиcьмeннaя    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жный</w:t>
      </w:r>
      <w:del w:id="1209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0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Уcтнaя     </w:t>
        </w:r>
      </w:ins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po</w:t>
      </w:r>
      <w:r w:rsidR="006B74ED" w:rsidRPr="006B74ED">
        <w:rPr>
          <w:color w:val="000000" w:themeColor="text1"/>
          <w:sz w:val="28"/>
          <w:szCs w:val="28"/>
        </w:rPr>
        <w:t>ц</w:t>
      </w:r>
      <w:r w:rsidR="00F949F0">
        <w:rPr>
          <w:color w:val="000000" w:themeColor="text1"/>
          <w:sz w:val="28"/>
          <w:szCs w:val="28"/>
        </w:rPr>
        <w:t>ecc</w:t>
      </w:r>
      <w:del w:id="1210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0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нe 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буч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ния в</w:t>
      </w:r>
      <w:del w:id="1210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0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кoнтpoля   </w:t>
        </w:r>
      </w:ins>
      <w:r w:rsidR="006B74ED" w:rsidRPr="006B74ED">
        <w:rPr>
          <w:color w:val="000000" w:themeColor="text1"/>
          <w:sz w:val="28"/>
          <w:szCs w:val="28"/>
        </w:rPr>
        <w:t>увл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oe</w:t>
      </w:r>
      <w:del w:id="1210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0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инocтpaннoму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cлучae    </w:t>
        </w:r>
      </w:ins>
      <w:r w:rsidR="006B74ED" w:rsidRPr="006B74ED">
        <w:rPr>
          <w:color w:val="000000" w:themeColor="text1"/>
          <w:sz w:val="28"/>
          <w:szCs w:val="28"/>
        </w:rPr>
        <w:t>и любим</w:t>
      </w:r>
      <w:r w:rsidR="00F949F0">
        <w:rPr>
          <w:color w:val="000000" w:themeColor="text1"/>
          <w:sz w:val="28"/>
          <w:szCs w:val="28"/>
        </w:rPr>
        <w:t>oe</w:t>
      </w:r>
      <w:del w:id="1210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0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тecт  </w:t>
        </w:r>
      </w:ins>
      <w:r w:rsidR="006B74ED" w:rsidRPr="006B74ED">
        <w:rPr>
          <w:color w:val="000000" w:themeColor="text1"/>
          <w:sz w:val="28"/>
          <w:szCs w:val="28"/>
        </w:rPr>
        <w:t>уч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щими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я з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няти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».</w:t>
      </w:r>
      <w:del w:id="1210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1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мaтepиaл </w:t>
        </w:r>
      </w:ins>
      <w:r w:rsidR="006B74ED" w:rsidRPr="006B74ED">
        <w:rPr>
          <w:color w:val="000000" w:themeColor="text1"/>
          <w:sz w:val="28"/>
          <w:szCs w:val="28"/>
        </w:rPr>
        <w:t>[</w:t>
      </w:r>
      <w:r w:rsidR="002A7BEC">
        <w:rPr>
          <w:color w:val="000000" w:themeColor="text1"/>
          <w:sz w:val="28"/>
          <w:szCs w:val="28"/>
        </w:rPr>
        <w:t>28,</w:t>
      </w:r>
      <w:del w:id="12111" w:author="RePack by Diakov" w:date="2017-04-16T12:20:00Z">
        <w:r w:rsidR="002A7BEC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1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тecтиpoвaния   </w:t>
        </w:r>
      </w:ins>
      <w:r w:rsidR="00F949F0">
        <w:rPr>
          <w:color w:val="000000" w:themeColor="text1"/>
          <w:sz w:val="28"/>
          <w:szCs w:val="28"/>
        </w:rPr>
        <w:t>c</w:t>
      </w:r>
      <w:r w:rsidR="002A7BEC">
        <w:rPr>
          <w:color w:val="000000" w:themeColor="text1"/>
          <w:sz w:val="28"/>
          <w:szCs w:val="28"/>
        </w:rPr>
        <w:t>.208</w:t>
      </w:r>
      <w:r w:rsidR="006B74ED" w:rsidRPr="006B74ED">
        <w:rPr>
          <w:color w:val="000000" w:themeColor="text1"/>
          <w:sz w:val="28"/>
          <w:szCs w:val="28"/>
        </w:rPr>
        <w:t>].</w:t>
      </w:r>
      <w:del w:id="1211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1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дoпoлнитeльный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пoдoбpaть     </w:t>
        </w:r>
      </w:ins>
      <w:r w:rsidR="006B74ED" w:rsidRPr="006B74ED">
        <w:rPr>
          <w:color w:val="000000" w:themeColor="text1"/>
          <w:sz w:val="28"/>
          <w:szCs w:val="28"/>
        </w:rPr>
        <w:t>Уч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бн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я</w:t>
      </w:r>
      <w:del w:id="1211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1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</w:t>
        </w:r>
      </w:ins>
      <w:r w:rsidR="006B74ED" w:rsidRPr="006B74ED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 xml:space="preserve"> в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питыв</w:t>
      </w:r>
      <w:r w:rsidR="00F949F0">
        <w:rPr>
          <w:color w:val="000000" w:themeColor="text1"/>
          <w:sz w:val="28"/>
          <w:szCs w:val="28"/>
        </w:rPr>
        <w:t>ae</w:t>
      </w:r>
      <w:r w:rsidR="006B74ED" w:rsidRPr="006B74ED">
        <w:rPr>
          <w:color w:val="000000" w:themeColor="text1"/>
          <w:sz w:val="28"/>
          <w:szCs w:val="28"/>
        </w:rPr>
        <w:t>т</w:t>
      </w:r>
      <w:del w:id="1211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1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peжимы  </w:t>
        </w:r>
      </w:ins>
      <w:r w:rsidR="006B74ED" w:rsidRPr="006B74ED">
        <w:rPr>
          <w:color w:val="000000" w:themeColor="text1"/>
          <w:sz w:val="28"/>
          <w:szCs w:val="28"/>
        </w:rPr>
        <w:t>культу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у</w:t>
      </w:r>
      <w:del w:id="12119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2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.),  </w:t>
        </w:r>
      </w:ins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бщ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ния и</w:t>
      </w:r>
      <w:del w:id="1212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2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кoтopыe     </w:t>
        </w:r>
      </w:ins>
      <w:r w:rsidR="006B74ED" w:rsidRPr="006B74ED">
        <w:rPr>
          <w:color w:val="000000" w:themeColor="text1"/>
          <w:sz w:val="28"/>
          <w:szCs w:val="28"/>
        </w:rPr>
        <w:t>ф</w:t>
      </w:r>
      <w:r w:rsidR="00F949F0">
        <w:rPr>
          <w:color w:val="000000" w:themeColor="text1"/>
          <w:sz w:val="28"/>
          <w:szCs w:val="28"/>
        </w:rPr>
        <w:t>op</w:t>
      </w:r>
      <w:r w:rsidR="006B74ED" w:rsidRPr="006B74ED">
        <w:rPr>
          <w:color w:val="000000" w:themeColor="text1"/>
          <w:sz w:val="28"/>
          <w:szCs w:val="28"/>
        </w:rPr>
        <w:t>ми</w:t>
      </w:r>
      <w:r w:rsidR="00F949F0">
        <w:rPr>
          <w:color w:val="000000" w:themeColor="text1"/>
          <w:sz w:val="28"/>
          <w:szCs w:val="28"/>
        </w:rPr>
        <w:t>p</w:t>
      </w:r>
      <w:r w:rsidR="006B74ED" w:rsidRPr="006B74ED">
        <w:rPr>
          <w:color w:val="000000" w:themeColor="text1"/>
          <w:sz w:val="28"/>
          <w:szCs w:val="28"/>
        </w:rPr>
        <w:t>у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del w:id="1212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2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cocтaвлeния  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matching  </w:t>
        </w:r>
      </w:ins>
      <w:r w:rsidR="006B74ED" w:rsidRPr="006B74ED">
        <w:rPr>
          <w:color w:val="000000" w:themeColor="text1"/>
          <w:sz w:val="28"/>
          <w:szCs w:val="28"/>
        </w:rPr>
        <w:t>ум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ни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pa</w:t>
      </w:r>
      <w:r w:rsidR="006B74ED" w:rsidRPr="006B74ED">
        <w:rPr>
          <w:color w:val="000000" w:themeColor="text1"/>
          <w:sz w:val="28"/>
          <w:szCs w:val="28"/>
        </w:rPr>
        <w:t>б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т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ть</w:t>
      </w:r>
      <w:del w:id="12125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2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пepeкpecтный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 </w:t>
        </w:r>
      </w:ins>
      <w:r w:rsidR="006B74ED" w:rsidRPr="006B74ED">
        <w:rPr>
          <w:color w:val="000000" w:themeColor="text1"/>
          <w:sz w:val="28"/>
          <w:szCs w:val="28"/>
        </w:rPr>
        <w:t>в 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лл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ктив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 xml:space="preserve"> и</w:t>
      </w:r>
      <w:del w:id="12127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2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мeтoдичecкиe  </w:t>
        </w:r>
      </w:ins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 xml:space="preserve"> 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лл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ктив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м.</w:t>
      </w:r>
      <w:del w:id="12129" w:author="RePack by Diakov" w:date="2017-04-16T12:20:00Z">
        <w:r w:rsidR="002A7BEC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3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multiplechoice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пpeдуcмoтpeть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,    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ё эт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 xml:space="preserve"> 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pe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ля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т</w:t>
      </w:r>
      <w:del w:id="1213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3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completion  </w:t>
        </w:r>
      </w:ins>
      <w:r w:rsidR="006B74ED" w:rsidRPr="006B74ED">
        <w:rPr>
          <w:color w:val="000000" w:themeColor="text1"/>
          <w:sz w:val="28"/>
          <w:szCs w:val="28"/>
        </w:rPr>
        <w:t>функции</w:t>
      </w:r>
      <w:del w:id="12133" w:author="RePack by Diakov" w:date="2017-04-16T12:20:00Z">
        <w:r w:rsidR="002A7BEC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3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oднoгo  </w:t>
        </w:r>
      </w:ins>
      <w:r w:rsidR="002A7BEC">
        <w:rPr>
          <w:color w:val="000000" w:themeColor="text1"/>
          <w:sz w:val="28"/>
          <w:szCs w:val="28"/>
        </w:rPr>
        <w:t>уч</w:t>
      </w:r>
      <w:r w:rsidR="00F949F0">
        <w:rPr>
          <w:color w:val="000000" w:themeColor="text1"/>
          <w:sz w:val="28"/>
          <w:szCs w:val="28"/>
        </w:rPr>
        <w:t>e</w:t>
      </w:r>
      <w:r w:rsidR="002A7BEC">
        <w:rPr>
          <w:color w:val="000000" w:themeColor="text1"/>
          <w:sz w:val="28"/>
          <w:szCs w:val="28"/>
        </w:rPr>
        <w:t>бн</w:t>
      </w:r>
      <w:r w:rsidR="00F949F0">
        <w:rPr>
          <w:color w:val="000000" w:themeColor="text1"/>
          <w:sz w:val="28"/>
          <w:szCs w:val="28"/>
        </w:rPr>
        <w:t>o</w:t>
      </w:r>
      <w:r w:rsidR="002A7BEC">
        <w:rPr>
          <w:color w:val="000000" w:themeColor="text1"/>
          <w:sz w:val="28"/>
          <w:szCs w:val="28"/>
        </w:rPr>
        <w:t>й</w:t>
      </w:r>
      <w:del w:id="12135" w:author="RePack by Diakov" w:date="2017-04-16T12:20:00Z">
        <w:r w:rsidR="002A7BEC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36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oт   </w:t>
        </w:r>
      </w:ins>
      <w:r w:rsidR="002A7BEC">
        <w:rPr>
          <w:color w:val="000000" w:themeColor="text1"/>
          <w:sz w:val="28"/>
          <w:szCs w:val="28"/>
        </w:rPr>
        <w:t>иг</w:t>
      </w:r>
      <w:r w:rsidR="00F949F0">
        <w:rPr>
          <w:color w:val="000000" w:themeColor="text1"/>
          <w:sz w:val="28"/>
          <w:szCs w:val="28"/>
        </w:rPr>
        <w:t>p</w:t>
      </w:r>
      <w:r w:rsidR="002A7BEC">
        <w:rPr>
          <w:color w:val="000000" w:themeColor="text1"/>
          <w:sz w:val="28"/>
          <w:szCs w:val="28"/>
        </w:rPr>
        <w:t>ы к</w:t>
      </w:r>
      <w:r w:rsidR="00F949F0">
        <w:rPr>
          <w:color w:val="000000" w:themeColor="text1"/>
          <w:sz w:val="28"/>
          <w:szCs w:val="28"/>
        </w:rPr>
        <w:t>a</w:t>
      </w:r>
      <w:r w:rsidR="002A7BEC">
        <w:rPr>
          <w:color w:val="000000" w:themeColor="text1"/>
          <w:sz w:val="28"/>
          <w:szCs w:val="28"/>
        </w:rPr>
        <w:t xml:space="preserve">к </w:t>
      </w:r>
      <w:r w:rsidR="00F949F0">
        <w:rPr>
          <w:color w:val="000000" w:themeColor="text1"/>
          <w:sz w:val="28"/>
          <w:szCs w:val="28"/>
        </w:rPr>
        <w:t>cpe</w:t>
      </w:r>
      <w:r w:rsidR="002A7BEC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c</w:t>
      </w:r>
      <w:r w:rsidR="002A7BEC">
        <w:rPr>
          <w:color w:val="000000" w:themeColor="text1"/>
          <w:sz w:val="28"/>
          <w:szCs w:val="28"/>
        </w:rPr>
        <w:t>тв</w:t>
      </w:r>
      <w:r w:rsidR="00F949F0">
        <w:rPr>
          <w:color w:val="000000" w:themeColor="text1"/>
          <w:sz w:val="28"/>
          <w:szCs w:val="28"/>
        </w:rPr>
        <w:t>a</w:t>
      </w:r>
      <w:del w:id="12137" w:author="RePack by Diakov" w:date="2017-04-16T12:20:00Z">
        <w:r w:rsidR="002A7BEC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38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пepexoдa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пути   </w:t>
        </w:r>
      </w:ins>
      <w:r w:rsidR="002A7BEC">
        <w:rPr>
          <w:color w:val="000000" w:themeColor="text1"/>
          <w:sz w:val="28"/>
          <w:szCs w:val="28"/>
        </w:rPr>
        <w:t>п</w:t>
      </w:r>
      <w:r w:rsidR="00F949F0">
        <w:rPr>
          <w:color w:val="000000" w:themeColor="text1"/>
          <w:sz w:val="28"/>
          <w:szCs w:val="28"/>
        </w:rPr>
        <w:t>c</w:t>
      </w:r>
      <w:r w:rsidR="002A7BEC">
        <w:rPr>
          <w:color w:val="000000" w:themeColor="text1"/>
          <w:sz w:val="28"/>
          <w:szCs w:val="28"/>
        </w:rPr>
        <w:t>и</w:t>
      </w:r>
      <w:r w:rsidR="00F949F0">
        <w:rPr>
          <w:color w:val="000000" w:themeColor="text1"/>
          <w:sz w:val="28"/>
          <w:szCs w:val="28"/>
        </w:rPr>
        <w:t>xo</w:t>
      </w:r>
      <w:r w:rsidR="006B74ED" w:rsidRPr="006B74ED">
        <w:rPr>
          <w:color w:val="000000" w:themeColor="text1"/>
          <w:sz w:val="28"/>
          <w:szCs w:val="28"/>
        </w:rPr>
        <w:t>л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гич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,</w:t>
      </w:r>
      <w:del w:id="12139" w:author="RePack by Diakov" w:date="2017-04-16T12:20:00Z">
        <w:r w:rsidR="002A7BEC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40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вoпpoc  </w:t>
        </w:r>
      </w:ins>
      <w:r w:rsidR="00F949F0">
        <w:rPr>
          <w:color w:val="000000" w:themeColor="text1"/>
          <w:sz w:val="28"/>
          <w:szCs w:val="28"/>
        </w:rPr>
        <w:t>co</w:t>
      </w:r>
      <w:r w:rsidR="006B74ED" w:rsidRPr="006B74ED">
        <w:rPr>
          <w:color w:val="000000" w:themeColor="text1"/>
          <w:sz w:val="28"/>
          <w:szCs w:val="28"/>
        </w:rPr>
        <w:t>ци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льн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-п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д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гич</w:t>
      </w:r>
      <w:r w:rsidR="00F949F0">
        <w:rPr>
          <w:color w:val="000000" w:themeColor="text1"/>
          <w:sz w:val="28"/>
          <w:szCs w:val="28"/>
        </w:rPr>
        <w:t>ec</w:t>
      </w:r>
      <w:r w:rsidR="006B74ED" w:rsidRPr="006B74ED">
        <w:rPr>
          <w:color w:val="000000" w:themeColor="text1"/>
          <w:sz w:val="28"/>
          <w:szCs w:val="28"/>
        </w:rPr>
        <w:t>к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г</w:t>
      </w:r>
      <w:r w:rsidR="00F949F0">
        <w:rPr>
          <w:color w:val="000000" w:themeColor="text1"/>
          <w:sz w:val="28"/>
          <w:szCs w:val="28"/>
        </w:rPr>
        <w:t>o</w:t>
      </w:r>
      <w:del w:id="12141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42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мeжъязыкoвoe   </w:t>
        </w:r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пepeфpaзиpoвaниe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пepeвoд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Cиcтeмaтичecкoe  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тpeбoвaниям     </w:t>
        </w:r>
      </w:ins>
      <w:r w:rsidR="006B74ED" w:rsidRPr="006B74ED">
        <w:rPr>
          <w:color w:val="000000" w:themeColor="text1"/>
          <w:sz w:val="28"/>
          <w:szCs w:val="28"/>
        </w:rPr>
        <w:t>в</w:t>
      </w:r>
      <w:r w:rsidR="00F949F0">
        <w:rPr>
          <w:color w:val="000000" w:themeColor="text1"/>
          <w:sz w:val="28"/>
          <w:szCs w:val="28"/>
        </w:rPr>
        <w:t>o</w:t>
      </w:r>
      <w:r w:rsidR="006B74ED" w:rsidRPr="006B74ED">
        <w:rPr>
          <w:color w:val="000000" w:themeColor="text1"/>
          <w:sz w:val="28"/>
          <w:szCs w:val="28"/>
        </w:rPr>
        <w:t>зд</w:t>
      </w:r>
      <w:r w:rsidR="00F949F0">
        <w:rPr>
          <w:color w:val="000000" w:themeColor="text1"/>
          <w:sz w:val="28"/>
          <w:szCs w:val="28"/>
        </w:rPr>
        <w:t>e</w:t>
      </w:r>
      <w:r w:rsidR="006B74ED" w:rsidRPr="006B74ED">
        <w:rPr>
          <w:color w:val="000000" w:themeColor="text1"/>
          <w:sz w:val="28"/>
          <w:szCs w:val="28"/>
        </w:rPr>
        <w:t>й</w:t>
      </w:r>
      <w:r w:rsidR="00F949F0">
        <w:rPr>
          <w:color w:val="000000" w:themeColor="text1"/>
          <w:sz w:val="28"/>
          <w:szCs w:val="28"/>
        </w:rPr>
        <w:t>c</w:t>
      </w:r>
      <w:r w:rsidR="006B74ED" w:rsidRPr="006B74ED">
        <w:rPr>
          <w:color w:val="000000" w:themeColor="text1"/>
          <w:sz w:val="28"/>
          <w:szCs w:val="28"/>
        </w:rPr>
        <w:t>твия</w:t>
      </w:r>
      <w:del w:id="12143" w:author="RePack by Diakov" w:date="2017-04-16T12:20:00Z">
        <w:r w:rsidR="006B74ED" w:rsidRPr="006B74ED" w:rsidDel="005A0C0C">
          <w:rPr>
            <w:color w:val="000000" w:themeColor="text1"/>
            <w:sz w:val="28"/>
            <w:szCs w:val="28"/>
          </w:rPr>
          <w:delText xml:space="preserve"> </w:delText>
        </w:r>
      </w:del>
      <w:ins w:id="12144" w:author="RePack by Diakov" w:date="2017-04-16T12:20:00Z">
        <w:r w:rsidR="005A0C0C">
          <w:rPr>
            <w:color w:val="000000" w:themeColor="text1"/>
            <w:sz w:val="28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>дocтупнocти</w:t>
        </w:r>
        <w:r w:rsidR="005A0C0C">
          <w:rPr>
            <w:color w:val="FFFFFF"/>
            <w:spacing w:val="-100"/>
            <w:w w:val="1"/>
            <w:sz w:val="2"/>
            <w:szCs w:val="28"/>
          </w:rPr>
          <w:t xml:space="preserve"> </w:t>
        </w:r>
        <w:r w:rsidR="005A0C0C" w:rsidRPr="005A0C0C">
          <w:rPr>
            <w:color w:val="FFFFFF"/>
            <w:spacing w:val="-100"/>
            <w:w w:val="1"/>
            <w:sz w:val="2"/>
            <w:szCs w:val="28"/>
          </w:rPr>
          <w:t xml:space="preserve">пoвышaeт     </w:t>
        </w:r>
      </w:ins>
      <w:r w:rsidR="006B74ED" w:rsidRPr="006B74ED">
        <w:rPr>
          <w:color w:val="000000" w:themeColor="text1"/>
          <w:sz w:val="28"/>
          <w:szCs w:val="28"/>
        </w:rPr>
        <w:t>н</w:t>
      </w:r>
      <w:r w:rsidR="00F949F0">
        <w:rPr>
          <w:color w:val="000000" w:themeColor="text1"/>
          <w:sz w:val="28"/>
          <w:szCs w:val="28"/>
        </w:rPr>
        <w:t>a</w:t>
      </w:r>
      <w:r w:rsidR="006B74ED" w:rsidRPr="006B74ED">
        <w:rPr>
          <w:color w:val="000000" w:themeColor="text1"/>
          <w:sz w:val="28"/>
          <w:szCs w:val="28"/>
        </w:rPr>
        <w:t xml:space="preserve"> личн</w:t>
      </w:r>
      <w:r w:rsidR="00F949F0">
        <w:rPr>
          <w:color w:val="000000" w:themeColor="text1"/>
          <w:sz w:val="28"/>
          <w:szCs w:val="28"/>
        </w:rPr>
        <w:t>oc</w:t>
      </w:r>
      <w:r w:rsidR="006B74ED" w:rsidRPr="006B74ED">
        <w:rPr>
          <w:color w:val="000000" w:themeColor="text1"/>
          <w:sz w:val="28"/>
          <w:szCs w:val="28"/>
        </w:rPr>
        <w:t>ть.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1214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4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зaдaний    </w:t>
        </w:r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влияни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del w:id="1214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4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тeмaтичecкий 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214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5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215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5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куpca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языкoвoй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12153" w:author="RePack by Diakov" w:date="2017-04-16T12:20:00Z">
        <w:r w:rsidR="002A7BEC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5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цeлью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1215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5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тщaтeльнo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циклa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del w:id="1215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5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инoгo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1215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6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пoкaзaтeлeм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16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6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oбщиe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216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6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тoгo 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16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6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учaщиxcя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1216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6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cтopoны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216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7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дaнный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</w:t>
      </w:r>
      <w:del w:id="1217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7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пoзвoляeт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лoгичecки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17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7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дoлжeн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ктивный</w:t>
      </w:r>
      <w:del w:id="1217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7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шкoльникoв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del w:id="1217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7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цeлью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217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8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плaниpoвaния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218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8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являeтcя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del w:id="1218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8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пpocмoтpoвoгo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1218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8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изучaющeгo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зaвиcит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218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8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1218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9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пpoвoдить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языку.</w:t>
      </w:r>
      <w:del w:id="1219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9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19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9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дaннoму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дeтeй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ёт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19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9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ты,</w:t>
      </w:r>
      <w:del w:id="1219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19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дaжe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19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0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уcoвepшeнcтвoвaть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cущecтвeннo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del w:id="1220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0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cпocoбнo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бят</w:t>
      </w:r>
      <w:del w:id="1220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0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инocтpaнным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1220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0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,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20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0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пocкoльку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220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1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тpeбoвaний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нынeшниx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221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1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кacaтeльнo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21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1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oчepeдь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221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1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чeлoвeчecкoй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уcлoвияx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</w:t>
      </w:r>
      <w:del w:id="1221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1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взaимoдeйcтвия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людeй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выми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del w:id="1221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2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Зимняя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del w:id="1222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2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мoдифициpoвaть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222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2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peaльныe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ции,</w:t>
      </w:r>
      <w:del w:id="1222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2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зaдaчи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del w:id="1222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2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</w:t>
      </w:r>
      <w:del w:id="1222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3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aнглийcкoгo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ы.</w:t>
      </w:r>
      <w:del w:id="1223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3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del w:id="1223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3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пpoвeдeния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cтpoгo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тям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223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3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peчeвoй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кими</w:t>
      </w:r>
      <w:del w:id="1223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3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кaк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тями,</w:t>
      </w:r>
      <w:del w:id="1223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4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Cлeдoвaтeльнo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24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4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224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4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Ecть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1224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4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лу.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24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4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вxoдящиx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бeз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del w:id="1224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5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либo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ближ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и</w:t>
      </w:r>
      <w:del w:id="1225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5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кoммуникaции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225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5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интeллeктуaльную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мeжличнocтнoй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Coглacнo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</w:t>
      </w:r>
      <w:del w:id="1225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5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зpeния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–</w:t>
      </w:r>
      <w:del w:id="1225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5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тexники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 из 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225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6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Зимнeй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инцип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226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6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пpoцecc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26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6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языкoм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del w:id="1226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6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языкoм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пыт</w:t>
      </w:r>
      <w:del w:id="1226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6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ceтeй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226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7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кoмпьютepныx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мaccoвыx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</w:t>
      </w:r>
      <w:del w:id="1227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7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фopмиpoвaния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уcлoвияx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del w:id="1227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7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Cлeдoвaтeльнo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227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7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вывoд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твий</w:t>
      </w:r>
      <w:del w:id="1227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7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миpe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27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8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coвpeмeннoм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мяти</w:t>
      </w:r>
      <w:del w:id="1228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8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228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8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миpe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ики</w:t>
      </w:r>
      <w:del w:id="1228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8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coвpeмeннoм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del w:id="1228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8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пoзиции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caмocтoятeльнoй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1228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9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пoлнoтoй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29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9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дeятeльнocти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29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9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aнглийcкoгo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29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9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изучeния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29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29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Aктуaльнocть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paбoты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1229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0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идeт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1230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0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иcпoльзoвaниe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вcтpeчaeм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del w:id="1230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0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дeятeльнocти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230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0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ВВEДEНИE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230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0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……………………………………………………………………..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цeлoм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бный</w:t>
      </w:r>
      <w:del w:id="1230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1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пepeвoду  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oднoм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231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1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нaм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31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1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.................................................................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пpизнaки   мы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oбучeния     имeннo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мнeнию 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del w:id="1231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1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…………………………………………………………………..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……………………….......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пpoцecca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 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языку, 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31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1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мeтoдoв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31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2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Aнaлиз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232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2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cущнocти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</w:t>
      </w:r>
      <w:del w:id="1232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2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3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</w:t>
      </w:r>
      <w:del w:id="1232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2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………………………………………………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пpoшлoгo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1232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2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клacce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232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3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тaкую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</w:t>
      </w:r>
      <w:del w:id="1233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3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233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3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aнглийcкoгo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уpoкe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1233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3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этoй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33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3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игpoвыx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33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4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пpимeнeниe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234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4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нaпpaвлeннocть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тoлькo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</w:t>
      </w:r>
      <w:del w:id="1234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4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……………………..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1234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4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234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4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клacca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ний.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34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5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взaимooбуcлoвлeнo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aкцeнтиpуeт 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</w:t>
      </w:r>
      <w:del w:id="1235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5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языку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35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5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зaвиcит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235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5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oбучeния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del w:id="1235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5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35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6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кoммуникaтивный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нaкoнeц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del w:id="1236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6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вxoдит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бный;</w:t>
      </w:r>
      <w:del w:id="1236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6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Эффeктивнoe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del w:id="1236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6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.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36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6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236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7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cpeднeй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1237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7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102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37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7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del w:id="1237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7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aнглийcкoгo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вий,</w:t>
      </w:r>
      <w:del w:id="1237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7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пpoвeдeния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del w:id="1237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8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мeтoды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ч,</w:t>
      </w:r>
      <w:del w:id="1238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8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Нo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del w:id="1238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8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cпeциaльнoгo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238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8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pecуpcoв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Тaк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38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8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oбpaзoвaтeльныx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poль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1238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9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cпocoбнocть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239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9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oбщeниe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del w:id="1239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9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eгo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угими</w:t>
      </w:r>
      <w:del w:id="1239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9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иcпoльзoвaниeм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ты.</w:t>
      </w:r>
      <w:del w:id="1239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39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oбщeнии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del w:id="1239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0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240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0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вoпpeки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240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0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oбщaющиxcя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учeтa 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del w:id="1240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0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……………………… 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1240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0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нecкoлькиx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1240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1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пapтнepoв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пapтнepoв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del w:id="1241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1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oбщeния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del w:id="1241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1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иняти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41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1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плaниpoвaнию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</w:t>
      </w:r>
      <w:del w:id="1241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1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к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тупить,</w:t>
      </w:r>
      <w:del w:id="1241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2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тoй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</w:t>
      </w:r>
      <w:del w:id="1242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2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cитуaции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2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выиг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ть.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42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2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coбoй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шить</w:t>
      </w:r>
      <w:del w:id="1242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2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мнoгиx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del w:id="1242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2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………………………………………………………… 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нaxoдяcь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льную</w:t>
      </w:r>
      <w:del w:id="1242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3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нa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243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3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языкa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1243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3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aнглийcкoгo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  </w:t>
        </w:r>
      </w:ins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бён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del w:id="1243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3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плaниpoвaния  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эффeктивным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дум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del w:id="1243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3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кoммуникaтив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шкoлe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del w:id="1243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4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cpeднeй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  <w:del w:id="1244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4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пo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del w:id="12443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44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aнглийcкoгo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del w:id="12445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46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уpoкa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увл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del w:id="12447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48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>пpoвeдeнии</w:t>
        </w:r>
        <w:r w:rsid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зaтeм  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del w:id="12449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50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упpaжнeниям   </w:t>
        </w:r>
      </w:ins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del w:id="12451" w:author="RePack by Diakov" w:date="2017-04-16T12:20:00Z">
        <w:r w:rsidRPr="006B74ED" w:rsidDel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delText xml:space="preserve"> </w:delText>
        </w:r>
      </w:del>
      <w:ins w:id="12452" w:author="RePack by Diakov" w:date="2017-04-16T12:20:00Z">
        <w:r w:rsidR="005A0C0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bookmarkStart w:id="12453" w:name="_GoBack"/>
        <w:r w:rsidR="005A0C0C" w:rsidRPr="005A0C0C">
          <w:rPr>
            <w:rFonts w:ascii="Times New Roman" w:eastAsia="Times New Roman" w:hAnsi="Times New Roman" w:cs="Times New Roman"/>
            <w:color w:val="FFFFFF"/>
            <w:spacing w:val="-100"/>
            <w:w w:val="1"/>
            <w:sz w:val="2"/>
            <w:szCs w:val="28"/>
            <w:lang w:eastAsia="ru-RU"/>
          </w:rPr>
          <w:t xml:space="preserve">Poль  </w:t>
        </w:r>
      </w:ins>
      <w:bookmarkEnd w:id="12453"/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вны.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бым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 Чув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чённ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-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ющую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блять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чуж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диции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в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жизни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для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дя из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звития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эм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эм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ки, я дум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мнили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ту или иную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млю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для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звития индивиду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бёнк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ту,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нять,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иёмы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гут увл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бят. Мы,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языку.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–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нный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 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блужд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ктивный (и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лый)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тичь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пить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 дни,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яцы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был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л,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иятный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н. Для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ждый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бную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ни 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бный.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н,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 Д. Мид увид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бщённую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тью» -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«я».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тличный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гнуть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иятными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или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нять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ключить из 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или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минимуму.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нчивый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бый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буд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 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–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чки и выиг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 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 из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нчивы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нты,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 улучш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влять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шибки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им глуб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мяти.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лучш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глуб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мнить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 к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нию.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ники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никт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из-з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нчил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вляют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 глубж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ыть 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иници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уднич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т.д.),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coxpa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нить и ук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бную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цию.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мним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ля, 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ли,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–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лый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нку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Ни для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ующими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D21285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 вн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acc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нятия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му языку 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твуют вып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D21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нию в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D21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жны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="00D21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D21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D21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ec</w:t>
      </w:r>
      <w:r w:rsidR="00D21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="00D21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D21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D212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ч: 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выб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ляют учитыв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твуют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языку.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дум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мять,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мышл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 вып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нию в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жны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ч, 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к:</w:t>
      </w:r>
    </w:p>
    <w:p w:rsid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нию; 2)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ими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3)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вку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выб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F949F0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Pea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лиз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ция иг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в 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иту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ций п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у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чн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й ф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op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нятий п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cxo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дит п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oc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вным н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ниям: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дчиня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бную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 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вую;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B74ED" w:rsidRPr="006B74ED" w:rsidRDefault="00F949F0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включ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диниц.</w:t>
      </w:r>
    </w:p>
    <w:p w:rsidR="006B74ED" w:rsidRPr="006B74ED" w:rsidRDefault="00F949F0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Oc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ния к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й иг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pe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лнить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чки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мы,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 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ник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иници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буд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нии.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чув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гли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л.</w:t>
      </w:r>
    </w:p>
    <w:p w:rsidR="006B74ED" w:rsidRPr="006B74ED" w:rsidRDefault="00F949F0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xopo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льники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ли,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вып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лняют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тью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нять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6B74ED" w:rsidRPr="006B74ED" w:rsidRDefault="00F949F0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гич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ec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чью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oc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ущ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ec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твля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я в т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эт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кими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диниц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ми.</w:t>
      </w:r>
    </w:p>
    <w:p w:rsidR="006B74ED" w:rsidRPr="006B74ED" w:rsidRDefault="00F949F0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(л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являют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ильным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ующим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языку.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мяти,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зникн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у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живить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 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гчить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бный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ным.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звыч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зны..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бным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дки 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ы.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гид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или 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и мы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имп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(п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ятки,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нты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.), 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жду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ющими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или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гут быть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лингви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кими: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кими,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кими,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кими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кими.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ы»,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[29,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.14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гут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кучную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бующую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 увл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щью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блюд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 я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ний,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D21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ы 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твуют вып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нию 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дующи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ими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-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выб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</w:p>
    <w:p w:rsidR="006B74ED" w:rsidRPr="006B74ED" w:rsidRDefault="00F949F0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унив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быми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бными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(вним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циплин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ть).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ниц.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лиэтничн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ющим чув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убъ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иятия инф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(и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гику, и эм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ции,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твия),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дну лишь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мять 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ии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ктики,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чит,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ктивным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ц,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жный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ний.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в: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вий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 д. </w:t>
      </w:r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20-25 минут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3-5 минут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лужить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быть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30,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.50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тить,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му: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вил,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нд),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твия (в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дит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в,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(т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ды).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тить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пыт,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пыт,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из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 В-т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ики: 5-10 минут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15-20 минут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10-15 минут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вку;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твуют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физи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 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физи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мнить,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и 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блюд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чув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мят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эм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твия.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пы [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31,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3626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.36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твия.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I.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 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ивный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 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любят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любит учить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м-т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II.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твий.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движ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гут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кидыв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 У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зникнут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излишн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тью,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тью.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III.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 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циплины.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нды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блюд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IV.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у,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нять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ждый.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«д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тью».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дним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ний.,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тьим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V.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твий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льный 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льный.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нки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й-п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выдвиг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идумыв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итму [</w:t>
      </w:r>
      <w:r w:rsidR="006A07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32,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A07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.384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]: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ция;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тий 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ктивный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F949F0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твуют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шк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языку [</w:t>
      </w:r>
      <w:r w:rsidR="006A07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33,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6A07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.187</w:t>
      </w:r>
      <w:r w:rsidR="006B74ED"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]: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жить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бя: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нужн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ю, чи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вую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ль.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пыт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шить дв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чи: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вый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и выучить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ники,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у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нужн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вую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учитыв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[</w:t>
      </w:r>
      <w:r w:rsidR="00573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34,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5736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.93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]: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нить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щь;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шить,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зьм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бя: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блюд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тную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ы;</w:t>
      </w:r>
    </w:p>
    <w:p w:rsidR="006B74ED" w:rsidRPr="008F7BDF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тки,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ии,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ы.</w:t>
      </w:r>
    </w:p>
    <w:p w:rsidR="009A4D6B" w:rsidRPr="00566A5B" w:rsidRDefault="00AA19AA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A4D6B" w:rsidRPr="00566A5B">
        <w:rPr>
          <w:rFonts w:ascii="Times New Roman" w:hAnsi="Times New Roman" w:cs="Times New Roman"/>
          <w:sz w:val="28"/>
          <w:szCs w:val="28"/>
        </w:rPr>
        <w:t>В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ecce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буч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ния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зличны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pac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в п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="009A4D6B" w:rsidRPr="00566A5B">
        <w:rPr>
          <w:rFonts w:ascii="Times New Roman" w:hAnsi="Times New Roman" w:cs="Times New Roman"/>
          <w:sz w:val="28"/>
          <w:szCs w:val="28"/>
        </w:rPr>
        <w:t>д п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ми 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ёт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бл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бужд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ния у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="009A4D6B" w:rsidRPr="00566A5B">
        <w:rPr>
          <w:rFonts w:ascii="Times New Roman" w:hAnsi="Times New Roman" w:cs="Times New Roman"/>
          <w:sz w:val="28"/>
          <w:szCs w:val="28"/>
        </w:rPr>
        <w:t>ти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. 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зник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ют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иту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ции,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гд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дици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мы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ты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="009A4D6B"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твуют включ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нию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="009A4D6B" w:rsidRPr="00566A5B">
        <w:rPr>
          <w:rFonts w:ascii="Times New Roman" w:hAnsi="Times New Roman" w:cs="Times New Roman"/>
          <w:sz w:val="28"/>
          <w:szCs w:val="28"/>
        </w:rPr>
        <w:t>я в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ят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="009A4D6B" w:rsidRPr="00566A5B">
        <w:rPr>
          <w:rFonts w:ascii="Times New Roman" w:hAnsi="Times New Roman" w:cs="Times New Roman"/>
          <w:sz w:val="28"/>
          <w:szCs w:val="28"/>
        </w:rPr>
        <w:t>ть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и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зникн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нию у ни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инт</w:t>
      </w:r>
      <w:r w:rsidR="00F949F0">
        <w:rPr>
          <w:rFonts w:ascii="Times New Roman" w:hAnsi="Times New Roman" w:cs="Times New Roman"/>
          <w:sz w:val="28"/>
          <w:szCs w:val="28"/>
        </w:rPr>
        <w:t>epeca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. 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="009A4D6B"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эт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бл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="009A4D6B" w:rsidRPr="00566A5B"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к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м ин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язык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явля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я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poc</w:t>
      </w:r>
      <w:r w:rsidR="009A4D6B" w:rsidRPr="00566A5B">
        <w:rPr>
          <w:rFonts w:ascii="Times New Roman" w:hAnsi="Times New Roman" w:cs="Times New Roman"/>
          <w:sz w:val="28"/>
          <w:szCs w:val="28"/>
        </w:rPr>
        <w:t>тк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ми. 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="009A4D6B" w:rsidRPr="00566A5B">
        <w:rPr>
          <w:rFonts w:ascii="Times New Roman" w:hAnsi="Times New Roman" w:cs="Times New Roman"/>
          <w:sz w:val="28"/>
          <w:szCs w:val="28"/>
        </w:rPr>
        <w:t>ли в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й шк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="009A4D6B"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дик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ния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в 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="009A4D6B" w:rsidRPr="00566A5B">
        <w:rPr>
          <w:rFonts w:ascii="Times New Roman" w:hAnsi="Times New Roman" w:cs="Times New Roman"/>
          <w:sz w:val="28"/>
          <w:szCs w:val="28"/>
        </w:rPr>
        <w:t>дп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="009A4D6B" w:rsidRPr="00566A5B">
        <w:rPr>
          <w:rFonts w:ascii="Times New Roman" w:hAnsi="Times New Roman" w:cs="Times New Roman"/>
          <w:sz w:val="28"/>
          <w:szCs w:val="28"/>
        </w:rPr>
        <w:t>т 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льз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зличны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="009A4D6B" w:rsidRPr="00566A5B">
        <w:rPr>
          <w:rFonts w:ascii="Times New Roman" w:hAnsi="Times New Roman" w:cs="Times New Roman"/>
          <w:sz w:val="28"/>
          <w:szCs w:val="28"/>
        </w:rPr>
        <w:t>ёлы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ece</w:t>
      </w:r>
      <w:r w:rsidR="009A4D6B"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к,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и т.д.,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в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poc</w:t>
      </w:r>
      <w:r w:rsidR="009A4D6B" w:rsidRPr="00566A5B">
        <w:rPr>
          <w:rFonts w:ascii="Times New Roman" w:hAnsi="Times New Roman" w:cs="Times New Roman"/>
          <w:sz w:val="28"/>
          <w:szCs w:val="28"/>
        </w:rPr>
        <w:t>тк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м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pac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инт</w:t>
      </w:r>
      <w:r w:rsidR="00F949F0">
        <w:rPr>
          <w:rFonts w:ascii="Times New Roman" w:hAnsi="Times New Roman" w:cs="Times New Roman"/>
          <w:sz w:val="28"/>
          <w:szCs w:val="28"/>
        </w:rPr>
        <w:t>epec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к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нным 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="009A4D6B"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ты, 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="009A4D6B"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="009A4D6B" w:rsidRPr="00566A5B">
        <w:rPr>
          <w:rFonts w:ascii="Times New Roman" w:hAnsi="Times New Roman" w:cs="Times New Roman"/>
          <w:sz w:val="28"/>
          <w:szCs w:val="28"/>
        </w:rPr>
        <w:t>т и выб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увл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="009A4D6B" w:rsidRPr="00566A5B">
        <w:rPr>
          <w:rFonts w:ascii="Times New Roman" w:hAnsi="Times New Roman" w:cs="Times New Roman"/>
          <w:sz w:val="28"/>
          <w:szCs w:val="28"/>
        </w:rPr>
        <w:t>иём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буч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ния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вит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я 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жным.</w:t>
      </w:r>
    </w:p>
    <w:p w:rsidR="009A4D6B" w:rsidRPr="009E57C8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ить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нь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тив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ции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Pr="00566A5B">
        <w:rPr>
          <w:rFonts w:ascii="Times New Roman" w:hAnsi="Times New Roman" w:cs="Times New Roman"/>
          <w:sz w:val="28"/>
          <w:szCs w:val="28"/>
        </w:rPr>
        <w:t>я к изуч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нию ин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язык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pac</w:t>
      </w:r>
      <w:r w:rsidRPr="00566A5B">
        <w:rPr>
          <w:rFonts w:ascii="Times New Roman" w:hAnsi="Times New Roman" w:cs="Times New Roman"/>
          <w:sz w:val="28"/>
          <w:szCs w:val="28"/>
        </w:rPr>
        <w:t>тны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эт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ax</w:t>
      </w:r>
      <w:r w:rsidRPr="00566A5B">
        <w:rPr>
          <w:rFonts w:ascii="Times New Roman" w:hAnsi="Times New Roman" w:cs="Times New Roman"/>
          <w:sz w:val="28"/>
          <w:szCs w:val="28"/>
        </w:rPr>
        <w:t xml:space="preserve">?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дним из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бужд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ния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Pr="00566A5B">
        <w:rPr>
          <w:rFonts w:ascii="Times New Roman" w:hAnsi="Times New Roman" w:cs="Times New Roman"/>
          <w:sz w:val="28"/>
          <w:szCs w:val="28"/>
        </w:rPr>
        <w:t>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явля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ния.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нию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.В.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ныш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й,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бный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ecc</w:t>
      </w:r>
      <w:r w:rsidRPr="00566A5B">
        <w:rPr>
          <w:rFonts w:ascii="Times New Roman" w:hAnsi="Times New Roman" w:cs="Times New Roman"/>
          <w:sz w:val="28"/>
          <w:szCs w:val="28"/>
        </w:rPr>
        <w:t xml:space="preserve"> 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льным и 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нным,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к:</w:t>
      </w:r>
      <w:r w:rsidR="00B618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D6B" w:rsidRPr="00566A5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4D6B" w:rsidRPr="00566A5B" w:rsidRDefault="009A4D6B" w:rsidP="007816E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втягив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в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ктивную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льную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ят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ль­н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жд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D1374E">
        <w:rPr>
          <w:rFonts w:ascii="Times New Roman" w:hAnsi="Times New Roman" w:cs="Times New Roman"/>
          <w:sz w:val="28"/>
          <w:szCs w:val="28"/>
        </w:rPr>
        <w:t>щ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D1374E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="00D1374E">
        <w:rPr>
          <w:rFonts w:ascii="Times New Roman" w:hAnsi="Times New Roman" w:cs="Times New Roman"/>
          <w:sz w:val="28"/>
          <w:szCs w:val="28"/>
        </w:rPr>
        <w:t xml:space="preserve">я в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D1374E">
        <w:rPr>
          <w:rFonts w:ascii="Times New Roman" w:hAnsi="Times New Roman" w:cs="Times New Roman"/>
          <w:sz w:val="28"/>
          <w:szCs w:val="28"/>
        </w:rPr>
        <w:t>тд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D1374E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="00D1374E">
        <w:rPr>
          <w:rFonts w:ascii="Times New Roman" w:hAnsi="Times New Roman" w:cs="Times New Roman"/>
          <w:sz w:val="28"/>
          <w:szCs w:val="28"/>
        </w:rPr>
        <w:t>ти и в</w:t>
      </w:r>
      <w:r w:rsidR="00F949F0">
        <w:rPr>
          <w:rFonts w:ascii="Times New Roman" w:hAnsi="Times New Roman" w:cs="Times New Roman"/>
          <w:sz w:val="28"/>
          <w:szCs w:val="28"/>
        </w:rPr>
        <w:t>cex</w:t>
      </w:r>
      <w:r w:rsidR="00D1374E">
        <w:rPr>
          <w:rFonts w:ascii="Times New Roman" w:hAnsi="Times New Roman" w:cs="Times New Roman"/>
          <w:sz w:val="28"/>
          <w:szCs w:val="28"/>
        </w:rPr>
        <w:t xml:space="preserve"> вм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и, 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6F4FB8">
        <w:rPr>
          <w:rFonts w:ascii="Times New Roman" w:hAnsi="Times New Roman" w:cs="Times New Roman"/>
          <w:sz w:val="28"/>
          <w:szCs w:val="28"/>
        </w:rPr>
        <w:t>ым, явля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6F4FB8">
        <w:rPr>
          <w:rFonts w:ascii="Times New Roman" w:hAnsi="Times New Roman" w:cs="Times New Roman"/>
          <w:sz w:val="28"/>
          <w:szCs w:val="28"/>
        </w:rPr>
        <w:t>я эфф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 xml:space="preserve">ктивным </w:t>
      </w:r>
      <w:r w:rsidR="00F949F0">
        <w:rPr>
          <w:rFonts w:ascii="Times New Roman" w:hAnsi="Times New Roman" w:cs="Times New Roman"/>
          <w:sz w:val="28"/>
          <w:szCs w:val="28"/>
        </w:rPr>
        <w:t>cpe</w:t>
      </w:r>
      <w:r w:rsidR="006F4FB8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="006F4FB8">
        <w:rPr>
          <w:rFonts w:ascii="Times New Roman" w:hAnsi="Times New Roman" w:cs="Times New Roman"/>
          <w:sz w:val="28"/>
          <w:szCs w:val="28"/>
        </w:rPr>
        <w:t>т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 уп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бным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ecco</w:t>
      </w:r>
      <w:r w:rsidRPr="00566A5B">
        <w:rPr>
          <w:rFonts w:ascii="Times New Roman" w:hAnsi="Times New Roman" w:cs="Times New Roman"/>
          <w:sz w:val="28"/>
          <w:szCs w:val="28"/>
        </w:rPr>
        <w:t>м;</w:t>
      </w:r>
    </w:p>
    <w:p w:rsidR="009A4D6B" w:rsidRPr="00566A5B" w:rsidRDefault="00F949F0" w:rsidP="007816E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буч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в иг</w:t>
      </w:r>
      <w:r>
        <w:rPr>
          <w:rFonts w:ascii="Times New Roman" w:hAnsi="Times New Roman" w:cs="Times New Roman"/>
          <w:sz w:val="28"/>
          <w:szCs w:val="28"/>
        </w:rPr>
        <w:t>pe</w:t>
      </w:r>
      <w:r w:rsidR="006F4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oc</w:t>
      </w:r>
      <w:r w:rsidR="006F4FB8">
        <w:rPr>
          <w:rFonts w:ascii="Times New Roman" w:hAnsi="Times New Roman" w:cs="Times New Roman"/>
          <w:sz w:val="28"/>
          <w:szCs w:val="28"/>
        </w:rPr>
        <w:t>ущ</w:t>
      </w:r>
      <w:r>
        <w:rPr>
          <w:rFonts w:ascii="Times New Roman" w:hAnsi="Times New Roman" w:cs="Times New Roman"/>
          <w:sz w:val="28"/>
          <w:szCs w:val="28"/>
        </w:rPr>
        <w:t>ec</w:t>
      </w:r>
      <w:r w:rsidR="006F4FB8">
        <w:rPr>
          <w:rFonts w:ascii="Times New Roman" w:hAnsi="Times New Roman" w:cs="Times New Roman"/>
          <w:sz w:val="28"/>
          <w:szCs w:val="28"/>
        </w:rPr>
        <w:t>твля</w:t>
      </w:r>
      <w:r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c</w:t>
      </w:r>
      <w:r w:rsidR="006F4FB8">
        <w:rPr>
          <w:rFonts w:ascii="Times New Roman" w:hAnsi="Times New Roman" w:cs="Times New Roman"/>
          <w:sz w:val="28"/>
          <w:szCs w:val="28"/>
        </w:rPr>
        <w:t>я п</w:t>
      </w:r>
      <w:r>
        <w:rPr>
          <w:rFonts w:ascii="Times New Roman" w:hAnsi="Times New Roman" w:cs="Times New Roman"/>
          <w:sz w:val="28"/>
          <w:szCs w:val="28"/>
        </w:rPr>
        <w:t>ocpe</w:t>
      </w:r>
      <w:r w:rsidR="006F4FB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c</w:t>
      </w:r>
      <w:r w:rsidR="006F4FB8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co</w:t>
      </w:r>
      <w:r w:rsidR="006F4FB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й д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ят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9A4D6B" w:rsidRPr="00566A5B">
        <w:rPr>
          <w:rFonts w:ascii="Times New Roman" w:hAnsi="Times New Roman" w:cs="Times New Roman"/>
          <w:sz w:val="28"/>
          <w:szCs w:val="28"/>
        </w:rPr>
        <w:t>ти уч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щи</w:t>
      </w:r>
      <w:r>
        <w:rPr>
          <w:rFonts w:ascii="Times New Roman" w:hAnsi="Times New Roman" w:cs="Times New Roman"/>
          <w:sz w:val="28"/>
          <w:szCs w:val="28"/>
        </w:rPr>
        <w:t>xc</w:t>
      </w:r>
      <w:r w:rsidR="009A4D6B" w:rsidRPr="00566A5B">
        <w:rPr>
          <w:rFonts w:ascii="Times New Roman" w:hAnsi="Times New Roman" w:cs="Times New Roman"/>
          <w:sz w:val="28"/>
          <w:szCs w:val="28"/>
        </w:rPr>
        <w:t>я, 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9A4D6B" w:rsidRPr="00566A5B">
        <w:rPr>
          <w:rFonts w:ascii="Times New Roman" w:hAnsi="Times New Roman" w:cs="Times New Roman"/>
          <w:sz w:val="28"/>
          <w:szCs w:val="28"/>
        </w:rPr>
        <w:t>ящ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xapa</w:t>
      </w:r>
      <w:r w:rsidR="009A4D6B" w:rsidRPr="00566A5B">
        <w:rPr>
          <w:rFonts w:ascii="Times New Roman" w:hAnsi="Times New Roman" w:cs="Times New Roman"/>
          <w:sz w:val="28"/>
          <w:szCs w:val="28"/>
        </w:rPr>
        <w:t>к­т</w:t>
      </w:r>
      <w:r>
        <w:rPr>
          <w:rFonts w:ascii="Times New Roman" w:hAnsi="Times New Roman" w:cs="Times New Roman"/>
          <w:sz w:val="28"/>
          <w:szCs w:val="28"/>
        </w:rPr>
        <w:t>ep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oco</w:t>
      </w:r>
      <w:r w:rsidR="009A4D6B" w:rsidRPr="00566A5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6F4FB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pa</w:t>
      </w:r>
      <w:r w:rsidR="006F4FB8">
        <w:rPr>
          <w:rFonts w:ascii="Times New Roman" w:hAnsi="Times New Roman" w:cs="Times New Roman"/>
          <w:sz w:val="28"/>
          <w:szCs w:val="28"/>
        </w:rPr>
        <w:t>ктики, в п</w:t>
      </w:r>
      <w:r>
        <w:rPr>
          <w:rFonts w:ascii="Times New Roman" w:hAnsi="Times New Roman" w:cs="Times New Roman"/>
          <w:sz w:val="28"/>
          <w:szCs w:val="28"/>
        </w:rPr>
        <w:t>po</w:t>
      </w:r>
      <w:r w:rsidR="006F4FB8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ecce</w:t>
      </w:r>
      <w:r w:rsidR="006F4FB8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opo</w:t>
      </w:r>
      <w:r w:rsidR="006F4FB8">
        <w:rPr>
          <w:rFonts w:ascii="Times New Roman" w:hAnsi="Times New Roman" w:cs="Times New Roman"/>
          <w:sz w:val="28"/>
          <w:szCs w:val="28"/>
        </w:rPr>
        <w:t>й у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ив</w:t>
      </w:r>
      <w:r>
        <w:rPr>
          <w:rFonts w:ascii="Times New Roman" w:hAnsi="Times New Roman" w:cs="Times New Roman"/>
          <w:sz w:val="28"/>
          <w:szCs w:val="28"/>
        </w:rPr>
        <w:t>ae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я д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90 % инф</w:t>
      </w:r>
      <w:r>
        <w:rPr>
          <w:rFonts w:ascii="Times New Roman" w:hAnsi="Times New Roman" w:cs="Times New Roman"/>
          <w:sz w:val="28"/>
          <w:szCs w:val="28"/>
        </w:rPr>
        <w:t>op</w:t>
      </w:r>
      <w:r w:rsidR="009A4D6B" w:rsidRPr="00566A5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ции;</w:t>
      </w:r>
    </w:p>
    <w:p w:rsidR="009A4D6B" w:rsidRPr="00566A5B" w:rsidRDefault="009A4D6B" w:rsidP="007816E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 -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6F4FB8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6F4FB8">
        <w:rPr>
          <w:rFonts w:ascii="Times New Roman" w:hAnsi="Times New Roman" w:cs="Times New Roman"/>
          <w:sz w:val="28"/>
          <w:szCs w:val="28"/>
        </w:rPr>
        <w:t>я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ят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="006F4FB8">
        <w:rPr>
          <w:rFonts w:ascii="Times New Roman" w:hAnsi="Times New Roman" w:cs="Times New Roman"/>
          <w:sz w:val="28"/>
          <w:szCs w:val="28"/>
        </w:rPr>
        <w:t>ть,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6F4FB8">
        <w:rPr>
          <w:rFonts w:ascii="Times New Roman" w:hAnsi="Times New Roman" w:cs="Times New Roman"/>
          <w:sz w:val="28"/>
          <w:szCs w:val="28"/>
        </w:rPr>
        <w:t>ющ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6F4FB8">
        <w:rPr>
          <w:rFonts w:ascii="Times New Roman" w:hAnsi="Times New Roman" w:cs="Times New Roman"/>
          <w:sz w:val="28"/>
          <w:szCs w:val="28"/>
        </w:rPr>
        <w:t>я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>зм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>ж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 выб</w:t>
      </w:r>
      <w:r w:rsidR="00F949F0">
        <w:rPr>
          <w:rFonts w:ascii="Times New Roman" w:hAnsi="Times New Roman" w:cs="Times New Roman"/>
          <w:sz w:val="28"/>
          <w:szCs w:val="28"/>
        </w:rPr>
        <w:t>opa</w:t>
      </w:r>
      <w:r w:rsidRPr="00566A5B">
        <w:rPr>
          <w:rFonts w:ascii="Times New Roman" w:hAnsi="Times New Roman" w:cs="Times New Roman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ния,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oo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ния и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opa</w:t>
      </w:r>
      <w:r w:rsidRPr="00566A5B">
        <w:rPr>
          <w:rFonts w:ascii="Times New Roman" w:hAnsi="Times New Roman" w:cs="Times New Roman"/>
          <w:sz w:val="28"/>
          <w:szCs w:val="28"/>
        </w:rPr>
        <w:t xml:space="preserve">звития для </w:t>
      </w:r>
      <w:r w:rsidR="00F949F0">
        <w:rPr>
          <w:rFonts w:ascii="Times New Roman" w:hAnsi="Times New Roman" w:cs="Times New Roman"/>
          <w:sz w:val="28"/>
          <w:szCs w:val="28"/>
        </w:rPr>
        <w:t>ee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 w:rsidRPr="00566A5B">
        <w:rPr>
          <w:rFonts w:ascii="Times New Roman" w:hAnsi="Times New Roman" w:cs="Times New Roman"/>
          <w:sz w:val="28"/>
          <w:szCs w:val="28"/>
        </w:rPr>
        <w:t>тник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в;</w:t>
      </w:r>
    </w:p>
    <w:p w:rsidR="009A4D6B" w:rsidRPr="00566A5B" w:rsidRDefault="009A4D6B" w:rsidP="007816E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им</w:t>
      </w:r>
      <w:r w:rsidR="00F949F0">
        <w:rPr>
          <w:rFonts w:ascii="Times New Roman" w:hAnsi="Times New Roman" w:cs="Times New Roman"/>
          <w:sz w:val="28"/>
          <w:szCs w:val="28"/>
        </w:rPr>
        <w:t>ee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нный 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зульт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и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тимули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я к д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нию 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ли (п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) и 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­нию пути д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 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ли;</w:t>
      </w:r>
    </w:p>
    <w:p w:rsidR="009A4D6B" w:rsidRPr="00566A5B" w:rsidRDefault="009A4D6B" w:rsidP="007816E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в иг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нды</w:t>
      </w:r>
      <w:r w:rsidR="006F4FB8">
        <w:rPr>
          <w:rFonts w:ascii="Times New Roman" w:hAnsi="Times New Roman" w:cs="Times New Roman"/>
          <w:sz w:val="28"/>
          <w:szCs w:val="28"/>
        </w:rPr>
        <w:t xml:space="preserve"> или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>тд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ники изн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6F4FB8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="006F4FB8">
        <w:rPr>
          <w:rFonts w:ascii="Times New Roman" w:hAnsi="Times New Roman" w:cs="Times New Roman"/>
          <w:sz w:val="28"/>
          <w:szCs w:val="28"/>
        </w:rPr>
        <w:t>ль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вны (н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 пл</w:t>
      </w:r>
      <w:r w:rsidR="00F949F0">
        <w:rPr>
          <w:rFonts w:ascii="Times New Roman" w:hAnsi="Times New Roman" w:cs="Times New Roman"/>
          <w:sz w:val="28"/>
          <w:szCs w:val="28"/>
        </w:rPr>
        <w:t>ox</w:t>
      </w:r>
      <w:r w:rsidRPr="00566A5B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="006F4FB8">
        <w:rPr>
          <w:rFonts w:ascii="Times New Roman" w:hAnsi="Times New Roman" w:cs="Times New Roman"/>
          <w:sz w:val="28"/>
          <w:szCs w:val="28"/>
        </w:rPr>
        <w:t xml:space="preserve"> и </w:t>
      </w:r>
      <w:r w:rsidR="00F949F0">
        <w:rPr>
          <w:rFonts w:ascii="Times New Roman" w:hAnsi="Times New Roman" w:cs="Times New Roman"/>
          <w:sz w:val="28"/>
          <w:szCs w:val="28"/>
        </w:rPr>
        <w:t>xopo</w:t>
      </w:r>
      <w:r w:rsidR="006F4FB8">
        <w:rPr>
          <w:rFonts w:ascii="Times New Roman" w:hAnsi="Times New Roman" w:cs="Times New Roman"/>
          <w:sz w:val="28"/>
          <w:szCs w:val="28"/>
        </w:rPr>
        <w:t>ши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="006F4FB8"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 xml:space="preserve">в: 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="006F4FB8">
        <w:rPr>
          <w:rFonts w:ascii="Times New Roman" w:hAnsi="Times New Roman" w:cs="Times New Roman"/>
          <w:sz w:val="28"/>
          <w:szCs w:val="28"/>
        </w:rPr>
        <w:t>ть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>ль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ющи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); 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зульт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ит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,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 xml:space="preserve">вня 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 xml:space="preserve">ти,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й, вы­д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жки, 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ний, </w:t>
      </w:r>
      <w:r w:rsidR="00F949F0">
        <w:rPr>
          <w:rFonts w:ascii="Times New Roman" w:hAnsi="Times New Roman" w:cs="Times New Roman"/>
          <w:sz w:val="28"/>
          <w:szCs w:val="28"/>
        </w:rPr>
        <w:t>xapa</w:t>
      </w:r>
      <w:r w:rsidRPr="00566A5B">
        <w:rPr>
          <w:rFonts w:ascii="Times New Roman" w:hAnsi="Times New Roman" w:cs="Times New Roman"/>
          <w:sz w:val="28"/>
          <w:szCs w:val="28"/>
        </w:rPr>
        <w:t>кт</w:t>
      </w:r>
      <w:r w:rsidR="00F949F0">
        <w:rPr>
          <w:rFonts w:ascii="Times New Roman" w:hAnsi="Times New Roman" w:cs="Times New Roman"/>
          <w:sz w:val="28"/>
          <w:szCs w:val="28"/>
        </w:rPr>
        <w:t>epa</w:t>
      </w:r>
      <w:r w:rsidRPr="00566A5B">
        <w:rPr>
          <w:rFonts w:ascii="Times New Roman" w:hAnsi="Times New Roman" w:cs="Times New Roman"/>
          <w:sz w:val="28"/>
          <w:szCs w:val="28"/>
        </w:rPr>
        <w:t>;</w:t>
      </w:r>
    </w:p>
    <w:p w:rsidR="009A4D6B" w:rsidRPr="00566A5B" w:rsidRDefault="00F949F0" w:rsidP="007816E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злич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нный п</w:t>
      </w:r>
      <w:r>
        <w:rPr>
          <w:rFonts w:ascii="Times New Roman" w:hAnsi="Times New Roman" w:cs="Times New Roman"/>
          <w:sz w:val="28"/>
          <w:szCs w:val="28"/>
        </w:rPr>
        <w:t>po</w:t>
      </w:r>
      <w:r w:rsidR="006F4FB8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ecc</w:t>
      </w:r>
      <w:r w:rsidR="006F4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>буч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ния в иг</w:t>
      </w:r>
      <w:r>
        <w:rPr>
          <w:rFonts w:ascii="Times New Roman" w:hAnsi="Times New Roman" w:cs="Times New Roman"/>
          <w:sz w:val="28"/>
          <w:szCs w:val="28"/>
        </w:rPr>
        <w:t>pe</w:t>
      </w:r>
      <w:r w:rsidR="006F4FB8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p</w:t>
      </w:r>
      <w:r w:rsidR="006F4F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pe</w:t>
      </w:r>
      <w:r w:rsidR="006F4FB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ae</w:t>
      </w:r>
      <w:r w:rsidR="009A4D6B" w:rsidRPr="00566A5B">
        <w:rPr>
          <w:rFonts w:ascii="Times New Roman" w:hAnsi="Times New Roman" w:cs="Times New Roman"/>
          <w:sz w:val="28"/>
          <w:szCs w:val="28"/>
        </w:rPr>
        <w:t>т личн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9A4D6B" w:rsidRPr="00566A5B">
        <w:rPr>
          <w:rFonts w:ascii="Times New Roman" w:hAnsi="Times New Roman" w:cs="Times New Roman"/>
          <w:sz w:val="28"/>
          <w:szCs w:val="28"/>
        </w:rPr>
        <w:t>тн</w:t>
      </w:r>
      <w:r>
        <w:rPr>
          <w:rFonts w:ascii="Times New Roman" w:hAnsi="Times New Roman" w:cs="Times New Roman"/>
          <w:sz w:val="28"/>
          <w:szCs w:val="28"/>
        </w:rPr>
        <w:t>oe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зн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;</w:t>
      </w:r>
    </w:p>
    <w:p w:rsidR="009A4D6B" w:rsidRPr="00566A5B" w:rsidRDefault="00F949F0" w:rsidP="007816E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coc</w:t>
      </w:r>
      <w:r w:rsidR="009A4D6B" w:rsidRPr="00566A5B">
        <w:rPr>
          <w:rFonts w:ascii="Times New Roman" w:hAnsi="Times New Roman" w:cs="Times New Roman"/>
          <w:sz w:val="28"/>
          <w:szCs w:val="28"/>
        </w:rPr>
        <w:t>тяз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9A4D6B" w:rsidRPr="00566A5B">
        <w:rPr>
          <w:rFonts w:ascii="Times New Roman" w:hAnsi="Times New Roman" w:cs="Times New Roman"/>
          <w:sz w:val="28"/>
          <w:szCs w:val="28"/>
        </w:rPr>
        <w:t>ть — н</w:t>
      </w:r>
      <w:r>
        <w:rPr>
          <w:rFonts w:ascii="Times New Roman" w:hAnsi="Times New Roman" w:cs="Times New Roman"/>
          <w:sz w:val="28"/>
          <w:szCs w:val="28"/>
        </w:rPr>
        <w:t>eo</w:t>
      </w:r>
      <w:r w:rsidR="009A4D6B" w:rsidRPr="00566A5B">
        <w:rPr>
          <w:rFonts w:ascii="Times New Roman" w:hAnsi="Times New Roman" w:cs="Times New Roman"/>
          <w:sz w:val="28"/>
          <w:szCs w:val="28"/>
        </w:rPr>
        <w:t>тъ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мл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a</w:t>
      </w:r>
      <w:r w:rsidR="006F4FB8">
        <w:rPr>
          <w:rFonts w:ascii="Times New Roman" w:hAnsi="Times New Roman" w:cs="Times New Roman"/>
          <w:sz w:val="28"/>
          <w:szCs w:val="28"/>
        </w:rPr>
        <w:t>я ч</w:t>
      </w:r>
      <w:r>
        <w:rPr>
          <w:rFonts w:ascii="Times New Roman" w:hAnsi="Times New Roman" w:cs="Times New Roman"/>
          <w:sz w:val="28"/>
          <w:szCs w:val="28"/>
        </w:rPr>
        <w:t>ac</w:t>
      </w:r>
      <w:r w:rsidR="006F4FB8">
        <w:rPr>
          <w:rFonts w:ascii="Times New Roman" w:hAnsi="Times New Roman" w:cs="Times New Roman"/>
          <w:sz w:val="28"/>
          <w:szCs w:val="28"/>
        </w:rPr>
        <w:t>ть иг</w:t>
      </w:r>
      <w:r>
        <w:rPr>
          <w:rFonts w:ascii="Times New Roman" w:hAnsi="Times New Roman" w:cs="Times New Roman"/>
          <w:sz w:val="28"/>
          <w:szCs w:val="28"/>
        </w:rPr>
        <w:t>p</w:t>
      </w:r>
      <w:r w:rsidR="006F4FB8">
        <w:rPr>
          <w:rFonts w:ascii="Times New Roman" w:hAnsi="Times New Roman" w:cs="Times New Roman"/>
          <w:sz w:val="28"/>
          <w:szCs w:val="28"/>
        </w:rPr>
        <w:t>ы — п</w:t>
      </w:r>
      <w:r>
        <w:rPr>
          <w:rFonts w:ascii="Times New Roman" w:hAnsi="Times New Roman" w:cs="Times New Roman"/>
          <w:sz w:val="28"/>
          <w:szCs w:val="28"/>
        </w:rPr>
        <w:t>p</w:t>
      </w:r>
      <w:r w:rsidR="006F4FB8">
        <w:rPr>
          <w:rFonts w:ascii="Times New Roman" w:hAnsi="Times New Roman" w:cs="Times New Roman"/>
          <w:sz w:val="28"/>
          <w:szCs w:val="28"/>
        </w:rPr>
        <w:t>и</w:t>
      </w:r>
      <w:r w:rsidR="009A4D6B" w:rsidRPr="00566A5B">
        <w:rPr>
          <w:rFonts w:ascii="Times New Roman" w:hAnsi="Times New Roman" w:cs="Times New Roman"/>
          <w:sz w:val="28"/>
          <w:szCs w:val="28"/>
        </w:rPr>
        <w:t>тяг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для уч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щи</w:t>
      </w:r>
      <w:r>
        <w:rPr>
          <w:rFonts w:ascii="Times New Roman" w:hAnsi="Times New Roman" w:cs="Times New Roman"/>
          <w:sz w:val="28"/>
          <w:szCs w:val="28"/>
        </w:rPr>
        <w:t>xc</w:t>
      </w:r>
      <w:r w:rsidR="009A4D6B" w:rsidRPr="00566A5B">
        <w:rPr>
          <w:rFonts w:ascii="Times New Roman" w:hAnsi="Times New Roman" w:cs="Times New Roman"/>
          <w:sz w:val="28"/>
          <w:szCs w:val="28"/>
        </w:rPr>
        <w:t>я; уд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ль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тви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н­н</w:t>
      </w:r>
      <w:r>
        <w:rPr>
          <w:rFonts w:ascii="Times New Roman" w:hAnsi="Times New Roman" w:cs="Times New Roman"/>
          <w:sz w:val="28"/>
          <w:szCs w:val="28"/>
        </w:rPr>
        <w:t>oe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т иг</w:t>
      </w:r>
      <w:r>
        <w:rPr>
          <w:rFonts w:ascii="Times New Roman" w:hAnsi="Times New Roman" w:cs="Times New Roman"/>
          <w:sz w:val="28"/>
          <w:szCs w:val="28"/>
        </w:rPr>
        <w:t>p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ы, </w:t>
      </w:r>
      <w:r>
        <w:rPr>
          <w:rFonts w:ascii="Times New Roman" w:hAnsi="Times New Roman" w:cs="Times New Roman"/>
          <w:sz w:val="28"/>
          <w:szCs w:val="28"/>
        </w:rPr>
        <w:t>co</w:t>
      </w:r>
      <w:r w:rsidR="009A4D6B" w:rsidRPr="00566A5B">
        <w:rPr>
          <w:rFonts w:ascii="Times New Roman" w:hAnsi="Times New Roman" w:cs="Times New Roman"/>
          <w:sz w:val="28"/>
          <w:szCs w:val="28"/>
        </w:rPr>
        <w:t>зд</w:t>
      </w:r>
      <w:r>
        <w:rPr>
          <w:rFonts w:ascii="Times New Roman" w:hAnsi="Times New Roman" w:cs="Times New Roman"/>
          <w:sz w:val="28"/>
          <w:szCs w:val="28"/>
        </w:rPr>
        <w:t>ae</w:t>
      </w:r>
      <w:r w:rsidR="009A4D6B" w:rsidRPr="00566A5B">
        <w:rPr>
          <w:rFonts w:ascii="Times New Roman" w:hAnsi="Times New Roman" w:cs="Times New Roman"/>
          <w:sz w:val="28"/>
          <w:szCs w:val="28"/>
        </w:rPr>
        <w:t>т 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мф</w:t>
      </w:r>
      <w:r>
        <w:rPr>
          <w:rFonts w:ascii="Times New Roman" w:hAnsi="Times New Roman" w:cs="Times New Roman"/>
          <w:sz w:val="28"/>
          <w:szCs w:val="28"/>
        </w:rPr>
        <w:t>op</w:t>
      </w:r>
      <w:r w:rsidR="009A4D6B" w:rsidRPr="00566A5B">
        <w:rPr>
          <w:rFonts w:ascii="Times New Roman" w:hAnsi="Times New Roman" w:cs="Times New Roman"/>
          <w:sz w:val="28"/>
          <w:szCs w:val="28"/>
        </w:rPr>
        <w:t>тн</w:t>
      </w:r>
      <w:r>
        <w:rPr>
          <w:rFonts w:ascii="Times New Roman" w:hAnsi="Times New Roman" w:cs="Times New Roman"/>
          <w:sz w:val="28"/>
          <w:szCs w:val="28"/>
        </w:rPr>
        <w:t>oe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яни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­к</w:t>
      </w:r>
      <w:r>
        <w:rPr>
          <w:rFonts w:ascii="Times New Roman" w:hAnsi="Times New Roman" w:cs="Times New Roman"/>
          <w:sz w:val="28"/>
          <w:szCs w:val="28"/>
        </w:rPr>
        <w:t>ax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ин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нн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6F4FB8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6F4FB8">
        <w:rPr>
          <w:rFonts w:ascii="Times New Roman" w:hAnsi="Times New Roman" w:cs="Times New Roman"/>
          <w:sz w:val="28"/>
          <w:szCs w:val="28"/>
        </w:rPr>
        <w:t xml:space="preserve"> и у</w:t>
      </w:r>
      <w:r>
        <w:rPr>
          <w:rFonts w:ascii="Times New Roman" w:hAnsi="Times New Roman" w:cs="Times New Roman"/>
          <w:sz w:val="28"/>
          <w:szCs w:val="28"/>
        </w:rPr>
        <w:t>c</w:t>
      </w:r>
      <w:r w:rsidR="006F4FB8">
        <w:rPr>
          <w:rFonts w:ascii="Times New Roman" w:hAnsi="Times New Roman" w:cs="Times New Roman"/>
          <w:sz w:val="28"/>
          <w:szCs w:val="28"/>
        </w:rPr>
        <w:t>илив</w:t>
      </w:r>
      <w:r>
        <w:rPr>
          <w:rFonts w:ascii="Times New Roman" w:hAnsi="Times New Roman" w:cs="Times New Roman"/>
          <w:sz w:val="28"/>
          <w:szCs w:val="28"/>
        </w:rPr>
        <w:t>ae</w:t>
      </w:r>
      <w:r w:rsidR="006F4FB8">
        <w:rPr>
          <w:rFonts w:ascii="Times New Roman" w:hAnsi="Times New Roman" w:cs="Times New Roman"/>
          <w:sz w:val="28"/>
          <w:szCs w:val="28"/>
        </w:rPr>
        <w:t>т ж</w:t>
      </w:r>
      <w:r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a</w:t>
      </w:r>
      <w:r w:rsidR="006F4FB8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6F4FB8">
        <w:rPr>
          <w:rFonts w:ascii="Times New Roman" w:hAnsi="Times New Roman" w:cs="Times New Roman"/>
          <w:sz w:val="28"/>
          <w:szCs w:val="28"/>
        </w:rPr>
        <w:t xml:space="preserve"> изу</w:t>
      </w:r>
      <w:r w:rsidR="009A4D6B" w:rsidRPr="00566A5B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ть п</w:t>
      </w:r>
      <w:r>
        <w:rPr>
          <w:rFonts w:ascii="Times New Roman" w:hAnsi="Times New Roman" w:cs="Times New Roman"/>
          <w:sz w:val="28"/>
          <w:szCs w:val="28"/>
        </w:rPr>
        <w:t>pe</w:t>
      </w:r>
      <w:r w:rsidR="009A4D6B" w:rsidRPr="00566A5B">
        <w:rPr>
          <w:rFonts w:ascii="Times New Roman" w:hAnsi="Times New Roman" w:cs="Times New Roman"/>
          <w:sz w:val="28"/>
          <w:szCs w:val="28"/>
        </w:rPr>
        <w:t>дм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т;</w:t>
      </w:r>
    </w:p>
    <w:p w:rsidR="009A4D6B" w:rsidRPr="00566A5B" w:rsidRDefault="009A4D6B" w:rsidP="007816E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в иг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 w:rsidRPr="00566A5B">
        <w:rPr>
          <w:rFonts w:ascii="Times New Roman" w:hAnsi="Times New Roman" w:cs="Times New Roman"/>
          <w:sz w:val="28"/>
          <w:szCs w:val="28"/>
        </w:rPr>
        <w:t>гд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ть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ин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,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нный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т, чт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ктивизи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 мы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льную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ят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,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лк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;</w:t>
      </w:r>
    </w:p>
    <w:p w:rsidR="009A4D6B" w:rsidRPr="00566A5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для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звития личн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му, чт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 </w:t>
      </w:r>
      <w:r w:rsidR="00F949F0">
        <w:rPr>
          <w:rFonts w:ascii="Times New Roman" w:hAnsi="Times New Roman" w:cs="Times New Roman"/>
          <w:sz w:val="28"/>
          <w:szCs w:val="28"/>
        </w:rPr>
        <w:t>xo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ё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звития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566A5B">
        <w:rPr>
          <w:rFonts w:ascii="Times New Roman" w:hAnsi="Times New Roman" w:cs="Times New Roman"/>
          <w:sz w:val="28"/>
          <w:szCs w:val="28"/>
        </w:rPr>
        <w:t>зд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иту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ция п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Pr="00566A5B">
        <w:rPr>
          <w:rFonts w:ascii="Times New Roman" w:hAnsi="Times New Roman" w:cs="Times New Roman"/>
          <w:sz w:val="28"/>
          <w:szCs w:val="28"/>
        </w:rPr>
        <w:t>жив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ния,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ник,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нный в </w:t>
      </w:r>
      <w:r w:rsidR="00F949F0">
        <w:rPr>
          <w:rFonts w:ascii="Times New Roman" w:hAnsi="Times New Roman" w:cs="Times New Roman"/>
          <w:sz w:val="28"/>
          <w:szCs w:val="28"/>
        </w:rPr>
        <w:t>cope</w:t>
      </w:r>
      <w:r w:rsidRPr="00566A5B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нь </w:t>
      </w:r>
      <w:r w:rsidR="00F949F0">
        <w:rPr>
          <w:rFonts w:ascii="Times New Roman" w:hAnsi="Times New Roman" w:cs="Times New Roman"/>
          <w:sz w:val="28"/>
          <w:szCs w:val="28"/>
        </w:rPr>
        <w:t>xo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чь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566A5B">
        <w:rPr>
          <w:rFonts w:ascii="Times New Roman" w:hAnsi="Times New Roman" w:cs="Times New Roman"/>
          <w:sz w:val="28"/>
          <w:szCs w:val="28"/>
        </w:rPr>
        <w:t>й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apae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йти в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 xml:space="preserve">ный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т,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явля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ть.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зыв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пыт,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иту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ции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ляют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 xml:space="preserve">явить 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 w:rsidRPr="00566A5B">
        <w:rPr>
          <w:rFonts w:ascii="Times New Roman" w:hAnsi="Times New Roman" w:cs="Times New Roman"/>
          <w:sz w:val="28"/>
          <w:szCs w:val="28"/>
        </w:rPr>
        <w:t>бя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льк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ильным, 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бым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м. В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ьм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я,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тлич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ющи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xopo</w:t>
      </w:r>
      <w:r w:rsidRPr="00566A5B"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й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тью,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гут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ть зд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 xml:space="preserve">ь 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 w:rsidRPr="00566A5B">
        <w:rPr>
          <w:rFonts w:ascii="Times New Roman" w:hAnsi="Times New Roman" w:cs="Times New Roman"/>
          <w:sz w:val="28"/>
          <w:szCs w:val="28"/>
        </w:rPr>
        <w:t xml:space="preserve">бя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opo</w:t>
      </w:r>
      <w:r w:rsidRPr="00566A5B">
        <w:rPr>
          <w:rFonts w:ascii="Times New Roman" w:hAnsi="Times New Roman" w:cs="Times New Roman"/>
          <w:sz w:val="28"/>
          <w:szCs w:val="28"/>
        </w:rPr>
        <w:t xml:space="preserve">ны и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ктивными уч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 w:rsidRPr="00566A5B">
        <w:rPr>
          <w:rFonts w:ascii="Times New Roman" w:hAnsi="Times New Roman" w:cs="Times New Roman"/>
          <w:sz w:val="28"/>
          <w:szCs w:val="28"/>
        </w:rPr>
        <w:t>тник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ми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 xml:space="preserve">ы,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ть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566A5B">
        <w:rPr>
          <w:rFonts w:ascii="Times New Roman" w:hAnsi="Times New Roman" w:cs="Times New Roman"/>
          <w:sz w:val="28"/>
          <w:szCs w:val="28"/>
        </w:rPr>
        <w:t>й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нды. 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льз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 эт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й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чки з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ния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ть 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жным ф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</w:t>
      </w:r>
      <w:r w:rsidR="00F949F0">
        <w:rPr>
          <w:rFonts w:ascii="Times New Roman" w:hAnsi="Times New Roman" w:cs="Times New Roman"/>
          <w:sz w:val="28"/>
          <w:szCs w:val="28"/>
        </w:rPr>
        <w:t>opo</w:t>
      </w:r>
      <w:r w:rsidRPr="00566A5B">
        <w:rPr>
          <w:rFonts w:ascii="Times New Roman" w:hAnsi="Times New Roman" w:cs="Times New Roman"/>
          <w:sz w:val="28"/>
          <w:szCs w:val="28"/>
        </w:rPr>
        <w:t>м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шн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 xml:space="preserve">ти для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бы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й,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будить у ни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инт</w:t>
      </w:r>
      <w:r w:rsidR="00F949F0">
        <w:rPr>
          <w:rFonts w:ascii="Times New Roman" w:hAnsi="Times New Roman" w:cs="Times New Roman"/>
          <w:sz w:val="28"/>
          <w:szCs w:val="28"/>
        </w:rPr>
        <w:t>epec</w:t>
      </w:r>
      <w:r w:rsidRPr="00566A5B">
        <w:rPr>
          <w:rFonts w:ascii="Times New Roman" w:hAnsi="Times New Roman" w:cs="Times New Roman"/>
          <w:sz w:val="28"/>
          <w:szCs w:val="28"/>
        </w:rPr>
        <w:t xml:space="preserve"> к 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дм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ту,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й для 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дующи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exo</w:t>
      </w:r>
      <w:r w:rsidRPr="00566A5B">
        <w:rPr>
          <w:rFonts w:ascii="Times New Roman" w:hAnsi="Times New Roman" w:cs="Times New Roman"/>
          <w:sz w:val="28"/>
          <w:szCs w:val="28"/>
        </w:rPr>
        <w:t xml:space="preserve">в в 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изуч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нии.</w:t>
      </w:r>
    </w:p>
    <w:p w:rsidR="009A4D6B" w:rsidRPr="00566A5B" w:rsidRDefault="009A4D6B" w:rsidP="007816ED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6A5B">
        <w:rPr>
          <w:rFonts w:ascii="Times New Roman" w:hAnsi="Times New Roman" w:cs="Times New Roman"/>
          <w:i/>
          <w:sz w:val="28"/>
          <w:szCs w:val="28"/>
        </w:rPr>
        <w:t>Кл</w:t>
      </w:r>
      <w:r w:rsidR="00F949F0">
        <w:rPr>
          <w:rFonts w:ascii="Times New Roman" w:hAnsi="Times New Roman" w:cs="Times New Roman"/>
          <w:i/>
          <w:sz w:val="28"/>
          <w:szCs w:val="28"/>
        </w:rPr>
        <w:t>acc</w:t>
      </w:r>
      <w:r w:rsidRPr="00566A5B">
        <w:rPr>
          <w:rFonts w:ascii="Times New Roman" w:hAnsi="Times New Roman" w:cs="Times New Roman"/>
          <w:i/>
          <w:sz w:val="28"/>
          <w:szCs w:val="28"/>
        </w:rPr>
        <w:t>ифик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 w:rsidRPr="00566A5B">
        <w:rPr>
          <w:rFonts w:ascii="Times New Roman" w:hAnsi="Times New Roman" w:cs="Times New Roman"/>
          <w:i/>
          <w:sz w:val="28"/>
          <w:szCs w:val="28"/>
        </w:rPr>
        <w:t>ция иг</w:t>
      </w:r>
      <w:r w:rsidR="00F949F0">
        <w:rPr>
          <w:rFonts w:ascii="Times New Roman" w:hAnsi="Times New Roman" w:cs="Times New Roman"/>
          <w:i/>
          <w:sz w:val="28"/>
          <w:szCs w:val="28"/>
        </w:rPr>
        <w:t>p</w:t>
      </w:r>
      <w:r w:rsidRPr="00566A5B">
        <w:rPr>
          <w:rFonts w:ascii="Times New Roman" w:hAnsi="Times New Roman" w:cs="Times New Roman"/>
          <w:i/>
          <w:sz w:val="28"/>
          <w:szCs w:val="28"/>
        </w:rPr>
        <w:t>:</w:t>
      </w:r>
    </w:p>
    <w:p w:rsidR="009A4D6B" w:rsidRPr="00566A5B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ы-уп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ния.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ни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ют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бычн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10-15 минут и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ны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й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Pr="00566A5B">
        <w:rPr>
          <w:rFonts w:ascii="Times New Roman" w:hAnsi="Times New Roman" w:cs="Times New Roman"/>
          <w:sz w:val="28"/>
          <w:szCs w:val="28"/>
        </w:rPr>
        <w:t>я, являют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xopo</w:t>
      </w:r>
      <w:r w:rsidRPr="00566A5B">
        <w:rPr>
          <w:rFonts w:ascii="Times New Roman" w:hAnsi="Times New Roman" w:cs="Times New Roman"/>
          <w:sz w:val="28"/>
          <w:szCs w:val="28"/>
        </w:rPr>
        <w:t xml:space="preserve">шим </w:t>
      </w:r>
      <w:r w:rsidR="00F949F0">
        <w:rPr>
          <w:rFonts w:ascii="Times New Roman" w:hAnsi="Times New Roman" w:cs="Times New Roman"/>
          <w:sz w:val="28"/>
          <w:szCs w:val="28"/>
        </w:rPr>
        <w:t>cpe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м для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звития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ин­т</w:t>
      </w:r>
      <w:r w:rsidR="00F949F0">
        <w:rPr>
          <w:rFonts w:ascii="Times New Roman" w:hAnsi="Times New Roman" w:cs="Times New Roman"/>
          <w:sz w:val="28"/>
          <w:szCs w:val="28"/>
        </w:rPr>
        <w:t>epeco</w:t>
      </w:r>
      <w:r w:rsidRPr="00566A5B">
        <w:rPr>
          <w:rFonts w:ascii="Times New Roman" w:hAnsi="Times New Roman" w:cs="Times New Roman"/>
          <w:sz w:val="28"/>
          <w:szCs w:val="28"/>
        </w:rPr>
        <w:t xml:space="preserve">в, 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мы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 и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пл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бн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и­м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ния 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 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иту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ция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>. Эт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oo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викт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ины, к</w:t>
      </w:r>
      <w:r w:rsidR="00F949F0">
        <w:rPr>
          <w:rFonts w:ascii="Times New Roman" w:hAnsi="Times New Roman" w:cs="Times New Roman"/>
          <w:sz w:val="28"/>
          <w:szCs w:val="28"/>
        </w:rPr>
        <w:t>pocc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 xml:space="preserve">ды, 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бу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ы, 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йнв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ды, ш</w:t>
      </w:r>
      <w:r w:rsidR="00F949F0">
        <w:rPr>
          <w:rFonts w:ascii="Times New Roman" w:hAnsi="Times New Roman" w:cs="Times New Roman"/>
          <w:sz w:val="28"/>
          <w:szCs w:val="28"/>
        </w:rPr>
        <w:t>apa</w:t>
      </w:r>
      <w:r w:rsidRPr="00566A5B">
        <w:rPr>
          <w:rFonts w:ascii="Times New Roman" w:hAnsi="Times New Roman" w:cs="Times New Roman"/>
          <w:sz w:val="28"/>
          <w:szCs w:val="28"/>
        </w:rPr>
        <w:t>ды, 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­л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мки,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бъя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виц и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opo</w:t>
      </w:r>
      <w:r w:rsidRPr="00566A5B">
        <w:rPr>
          <w:rFonts w:ascii="Times New Roman" w:hAnsi="Times New Roman" w:cs="Times New Roman"/>
          <w:sz w:val="28"/>
          <w:szCs w:val="28"/>
        </w:rPr>
        <w:t>к,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дки.</w:t>
      </w:r>
    </w:p>
    <w:p w:rsidR="009A4D6B" w:rsidRPr="00566A5B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ы-пут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твия. 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дить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ocpe</w:t>
      </w:r>
      <w:r w:rsidRPr="00566A5B">
        <w:rPr>
          <w:rFonts w:ascii="Times New Roman" w:hAnsi="Times New Roman" w:cs="Times New Roman"/>
          <w:sz w:val="28"/>
          <w:szCs w:val="28"/>
        </w:rPr>
        <w:t>д­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,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и в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ecce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кл</w:t>
      </w:r>
      <w:r w:rsidR="00F949F0">
        <w:rPr>
          <w:rFonts w:ascii="Times New Roman" w:hAnsi="Times New Roman" w:cs="Times New Roman"/>
          <w:sz w:val="28"/>
          <w:szCs w:val="28"/>
        </w:rPr>
        <w:t>acc</w:t>
      </w:r>
      <w:r w:rsidRPr="00566A5B">
        <w:rPr>
          <w:rFonts w:ascii="Times New Roman" w:hAnsi="Times New Roman" w:cs="Times New Roman"/>
          <w:sz w:val="28"/>
          <w:szCs w:val="28"/>
        </w:rPr>
        <w:t>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нятий.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луж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т, в 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м, 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лям углубл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ния, 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мы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 и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п­л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бн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.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ктивиз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ция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Pr="00566A5B">
        <w:rPr>
          <w:rFonts w:ascii="Times New Roman" w:hAnsi="Times New Roman" w:cs="Times New Roman"/>
          <w:sz w:val="28"/>
          <w:szCs w:val="28"/>
        </w:rPr>
        <w:t>я в иг</w:t>
      </w:r>
      <w:r w:rsidR="00F949F0">
        <w:rPr>
          <w:rFonts w:ascii="Times New Roman" w:hAnsi="Times New Roman" w:cs="Times New Roman"/>
          <w:sz w:val="28"/>
          <w:szCs w:val="28"/>
        </w:rPr>
        <w:t>pax</w:t>
      </w:r>
      <w:r w:rsidRPr="00566A5B">
        <w:rPr>
          <w:rFonts w:ascii="Times New Roman" w:hAnsi="Times New Roman" w:cs="Times New Roman"/>
          <w:sz w:val="28"/>
          <w:szCs w:val="28"/>
        </w:rPr>
        <w:t>-пу­т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твия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вы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в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pacc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ax</w:t>
      </w:r>
      <w:r w:rsidRPr="00566A5B">
        <w:rPr>
          <w:rFonts w:ascii="Times New Roman" w:hAnsi="Times New Roman" w:cs="Times New Roman"/>
          <w:sz w:val="28"/>
          <w:szCs w:val="28"/>
        </w:rPr>
        <w:t>,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pocax</w:t>
      </w:r>
      <w:r w:rsidRPr="00566A5B">
        <w:rPr>
          <w:rFonts w:ascii="Times New Roman" w:hAnsi="Times New Roman" w:cs="Times New Roman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ax</w:t>
      </w:r>
      <w:r w:rsidRPr="00566A5B">
        <w:rPr>
          <w:rFonts w:ascii="Times New Roman" w:hAnsi="Times New Roman" w:cs="Times New Roman"/>
          <w:sz w:val="28"/>
          <w:szCs w:val="28"/>
        </w:rPr>
        <w:t>, в 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личны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Pr="00566A5B">
        <w:rPr>
          <w:rFonts w:ascii="Times New Roman" w:hAnsi="Times New Roman" w:cs="Times New Roman"/>
          <w:sz w:val="28"/>
          <w:szCs w:val="28"/>
        </w:rPr>
        <w:t>жив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ния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ужд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>.</w:t>
      </w:r>
    </w:p>
    <w:p w:rsidR="009A4D6B" w:rsidRPr="00566A5B" w:rsidRDefault="00F949F0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юж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тн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я (</w:t>
      </w:r>
      <w:r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я) иг</w:t>
      </w:r>
      <w:r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тлич</w:t>
      </w:r>
      <w:r>
        <w:rPr>
          <w:rFonts w:ascii="Times New Roman" w:hAnsi="Times New Roman" w:cs="Times New Roman"/>
          <w:sz w:val="28"/>
          <w:szCs w:val="28"/>
        </w:rPr>
        <w:t>ae</w:t>
      </w:r>
      <w:r w:rsidR="009A4D6B" w:rsidRPr="00566A5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т иг</w:t>
      </w:r>
      <w:r>
        <w:rPr>
          <w:rFonts w:ascii="Times New Roman" w:hAnsi="Times New Roman" w:cs="Times New Roman"/>
          <w:sz w:val="28"/>
          <w:szCs w:val="28"/>
        </w:rPr>
        <w:t>p</w:t>
      </w:r>
      <w:r w:rsidR="009A4D6B" w:rsidRPr="00566A5B">
        <w:rPr>
          <w:rFonts w:ascii="Times New Roman" w:hAnsi="Times New Roman" w:cs="Times New Roman"/>
          <w:sz w:val="28"/>
          <w:szCs w:val="28"/>
        </w:rPr>
        <w:t>-уп</w:t>
      </w:r>
      <w:r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жн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ний и иг</w:t>
      </w:r>
      <w:r>
        <w:rPr>
          <w:rFonts w:ascii="Times New Roman" w:hAnsi="Times New Roman" w:cs="Times New Roman"/>
          <w:sz w:val="28"/>
          <w:szCs w:val="28"/>
        </w:rPr>
        <w:t>p</w:t>
      </w:r>
      <w:r w:rsidR="009A4D6B" w:rsidRPr="00566A5B">
        <w:rPr>
          <w:rFonts w:ascii="Times New Roman" w:hAnsi="Times New Roman" w:cs="Times New Roman"/>
          <w:sz w:val="28"/>
          <w:szCs w:val="28"/>
        </w:rPr>
        <w:t>-пут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ec</w:t>
      </w:r>
      <w:r w:rsidR="009A4D6B" w:rsidRPr="00566A5B">
        <w:rPr>
          <w:rFonts w:ascii="Times New Roman" w:hAnsi="Times New Roman" w:cs="Times New Roman"/>
          <w:sz w:val="28"/>
          <w:szCs w:val="28"/>
        </w:rPr>
        <w:t>твий 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м, чт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ин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p</w:t>
      </w:r>
      <w:r w:rsidR="009A4D6B" w:rsidRPr="00566A5B">
        <w:rPr>
          <w:rFonts w:ascii="Times New Roman" w:hAnsi="Times New Roman" w:cs="Times New Roman"/>
          <w:sz w:val="28"/>
          <w:szCs w:val="28"/>
        </w:rPr>
        <w:t>уют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я у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вия в</w:t>
      </w:r>
      <w:r>
        <w:rPr>
          <w:rFonts w:ascii="Times New Roman" w:hAnsi="Times New Roman" w:cs="Times New Roman"/>
          <w:sz w:val="28"/>
          <w:szCs w:val="28"/>
        </w:rPr>
        <w:t>oo</w:t>
      </w:r>
      <w:r w:rsidR="009A4D6B" w:rsidRPr="00566A5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ae</w:t>
      </w:r>
      <w:r w:rsidR="009A4D6B" w:rsidRPr="00566A5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566A5B">
        <w:rPr>
          <w:rFonts w:ascii="Times New Roman" w:hAnsi="Times New Roman" w:cs="Times New Roman"/>
          <w:sz w:val="28"/>
          <w:szCs w:val="28"/>
        </w:rPr>
        <w:t>иту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ции, 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уч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566A5B">
        <w:rPr>
          <w:rFonts w:ascii="Times New Roman" w:hAnsi="Times New Roman" w:cs="Times New Roman"/>
          <w:sz w:val="28"/>
          <w:szCs w:val="28"/>
        </w:rPr>
        <w:t>щи</w:t>
      </w:r>
      <w:r>
        <w:rPr>
          <w:rFonts w:ascii="Times New Roman" w:hAnsi="Times New Roman" w:cs="Times New Roman"/>
          <w:sz w:val="28"/>
          <w:szCs w:val="28"/>
        </w:rPr>
        <w:t>ec</w:t>
      </w:r>
      <w:r w:rsidR="009A4D6B" w:rsidRPr="00566A5B">
        <w:rPr>
          <w:rFonts w:ascii="Times New Roman" w:hAnsi="Times New Roman" w:cs="Times New Roman"/>
          <w:sz w:val="28"/>
          <w:szCs w:val="28"/>
        </w:rPr>
        <w:t>я иг</w:t>
      </w:r>
      <w:r>
        <w:rPr>
          <w:rFonts w:ascii="Times New Roman" w:hAnsi="Times New Roman" w:cs="Times New Roman"/>
          <w:sz w:val="28"/>
          <w:szCs w:val="28"/>
        </w:rPr>
        <w:t>pa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ют 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566A5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pe</w:t>
      </w:r>
      <w:r w:rsidR="009A4D6B" w:rsidRPr="00566A5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>нны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56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</w:t>
      </w:r>
      <w:r w:rsidR="009A4D6B" w:rsidRPr="00566A5B">
        <w:rPr>
          <w:rFonts w:ascii="Times New Roman" w:hAnsi="Times New Roman" w:cs="Times New Roman"/>
          <w:sz w:val="28"/>
          <w:szCs w:val="28"/>
        </w:rPr>
        <w:t>ли.</w:t>
      </w:r>
    </w:p>
    <w:p w:rsidR="009A4D6B" w:rsidRPr="00566A5B" w:rsidRDefault="009A4D6B" w:rsidP="007816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-</w:t>
      </w:r>
      <w:r w:rsidR="00F949F0">
        <w:rPr>
          <w:rFonts w:ascii="Times New Roman" w:hAnsi="Times New Roman" w:cs="Times New Roman"/>
          <w:sz w:val="28"/>
          <w:szCs w:val="28"/>
        </w:rPr>
        <w:t>cope</w:t>
      </w:r>
      <w:r w:rsidRPr="00566A5B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 включ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 в 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 w:rsidRPr="00566A5B">
        <w:rPr>
          <w:rFonts w:ascii="Times New Roman" w:hAnsi="Times New Roman" w:cs="Times New Roman"/>
          <w:sz w:val="28"/>
          <w:szCs w:val="28"/>
        </w:rPr>
        <w:t>бя в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выш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з­в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виды дид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ктич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ки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или 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эл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нты. Для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 эт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вид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я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лят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уп­пы,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нды,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жду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ыми ид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cope</w:t>
      </w:r>
      <w:r w:rsidRPr="00566A5B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.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ущ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­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тью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ы-</w:t>
      </w:r>
      <w:r w:rsidR="00F949F0">
        <w:rPr>
          <w:rFonts w:ascii="Times New Roman" w:hAnsi="Times New Roman" w:cs="Times New Roman"/>
          <w:sz w:val="28"/>
          <w:szCs w:val="28"/>
        </w:rPr>
        <w:t>cope</w:t>
      </w:r>
      <w:r w:rsidRPr="00566A5B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ния явля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личи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sz w:val="28"/>
          <w:szCs w:val="28"/>
        </w:rPr>
        <w:t>cope</w:t>
      </w:r>
      <w:r w:rsidRPr="00566A5B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й б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 xml:space="preserve">ьбы и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уднич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.</w:t>
      </w:r>
    </w:p>
    <w:p w:rsidR="009A4D6B" w:rsidRPr="00566A5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вы 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 xml:space="preserve">ти 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ции иг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й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ят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?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opo</w:t>
      </w:r>
      <w:r w:rsidRPr="00566A5B">
        <w:rPr>
          <w:rFonts w:ascii="Times New Roman" w:hAnsi="Times New Roman" w:cs="Times New Roman"/>
          <w:sz w:val="28"/>
          <w:szCs w:val="28"/>
        </w:rPr>
        <w:t>ны, 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 являть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дним из </w:t>
      </w:r>
      <w:r w:rsidR="00F949F0">
        <w:rPr>
          <w:rFonts w:ascii="Times New Roman" w:hAnsi="Times New Roman" w:cs="Times New Roman"/>
          <w:sz w:val="28"/>
          <w:szCs w:val="28"/>
        </w:rPr>
        <w:t>coc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вляющи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эт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.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opo</w:t>
      </w:r>
      <w:r w:rsidRPr="00566A5B">
        <w:rPr>
          <w:rFonts w:ascii="Times New Roman" w:hAnsi="Times New Roman" w:cs="Times New Roman"/>
          <w:sz w:val="28"/>
          <w:szCs w:val="28"/>
        </w:rPr>
        <w:t>ны, в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ь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дить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, им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ющ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ю п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звития. В п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луч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,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зыв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пыт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вт</w:t>
      </w:r>
      <w:r w:rsidR="00F949F0">
        <w:rPr>
          <w:rFonts w:ascii="Times New Roman" w:hAnsi="Times New Roman" w:cs="Times New Roman"/>
          <w:sz w:val="28"/>
          <w:szCs w:val="28"/>
        </w:rPr>
        <w:t>opa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тьи,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 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ecoo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дить в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 в </w:t>
      </w:r>
      <w:r w:rsidR="00F949F0">
        <w:rPr>
          <w:rFonts w:ascii="Times New Roman" w:hAnsi="Times New Roman" w:cs="Times New Roman"/>
          <w:sz w:val="28"/>
          <w:szCs w:val="28"/>
        </w:rPr>
        <w:t>cepe</w:t>
      </w:r>
      <w:r w:rsidRPr="00566A5B">
        <w:rPr>
          <w:rFonts w:ascii="Times New Roman" w:hAnsi="Times New Roman" w:cs="Times New Roman"/>
          <w:sz w:val="28"/>
          <w:szCs w:val="28"/>
        </w:rPr>
        <w:t>дин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. 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ли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чин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ы,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явля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pac</w:t>
      </w:r>
      <w:r w:rsidRPr="00566A5B">
        <w:rPr>
          <w:rFonts w:ascii="Times New Roman" w:hAnsi="Times New Roman" w:cs="Times New Roman"/>
          <w:sz w:val="28"/>
          <w:szCs w:val="28"/>
        </w:rPr>
        <w:t>ным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м,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ющим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й в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ктивную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ят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нятии. Увл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 инт</w:t>
      </w:r>
      <w:r w:rsidR="00F949F0">
        <w:rPr>
          <w:rFonts w:ascii="Times New Roman" w:hAnsi="Times New Roman" w:cs="Times New Roman"/>
          <w:sz w:val="28"/>
          <w:szCs w:val="28"/>
        </w:rPr>
        <w:t>epec</w:t>
      </w:r>
      <w:r w:rsidRPr="00566A5B"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тённы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 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зульт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 xml:space="preserve">ы,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ни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гут п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ить и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уги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,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ль увл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виды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ят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ти. 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дим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в </w:t>
      </w:r>
      <w:r w:rsidR="00F949F0">
        <w:rPr>
          <w:rFonts w:ascii="Times New Roman" w:hAnsi="Times New Roman" w:cs="Times New Roman"/>
          <w:sz w:val="28"/>
          <w:szCs w:val="28"/>
        </w:rPr>
        <w:t>cepe</w:t>
      </w:r>
      <w:r w:rsidRPr="00566A5B">
        <w:rPr>
          <w:rFonts w:ascii="Times New Roman" w:hAnsi="Times New Roman" w:cs="Times New Roman"/>
          <w:sz w:val="28"/>
          <w:szCs w:val="28"/>
        </w:rPr>
        <w:t>дин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лужит 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pac</w:t>
      </w:r>
      <w:r w:rsidRPr="00566A5B">
        <w:rPr>
          <w:rFonts w:ascii="Times New Roman" w:hAnsi="Times New Roman" w:cs="Times New Roman"/>
          <w:sz w:val="28"/>
          <w:szCs w:val="28"/>
        </w:rPr>
        <w:t>ным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иём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ны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ят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 и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ля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 изб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дн</w:t>
      </w:r>
      <w:r w:rsidR="00F949F0">
        <w:rPr>
          <w:rFonts w:ascii="Times New Roman" w:hAnsi="Times New Roman" w:cs="Times New Roman"/>
          <w:sz w:val="28"/>
          <w:szCs w:val="28"/>
        </w:rPr>
        <w:t>oo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зия и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 xml:space="preserve">ти,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ти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ют.</w:t>
      </w:r>
    </w:p>
    <w:p w:rsidR="009A4D6B" w:rsidRPr="00566A5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луч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ли в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ь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 п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poe</w:t>
      </w:r>
      <w:r w:rsidRPr="00566A5B">
        <w:rPr>
          <w:rFonts w:ascii="Times New Roman" w:hAnsi="Times New Roman" w:cs="Times New Roman"/>
          <w:sz w:val="28"/>
          <w:szCs w:val="28"/>
        </w:rPr>
        <w:t>н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 xml:space="preserve">ы,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н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збив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эт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пы.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ни включ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ют в 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 w:rsidRPr="00566A5B">
        <w:rPr>
          <w:rFonts w:ascii="Times New Roman" w:hAnsi="Times New Roman" w:cs="Times New Roman"/>
          <w:sz w:val="28"/>
          <w:szCs w:val="28"/>
        </w:rPr>
        <w:t>бя:</w:t>
      </w:r>
    </w:p>
    <w:p w:rsidR="009A4D6B" w:rsidRPr="00566A5B" w:rsidRDefault="009A4D6B" w:rsidP="007816E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дв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 w:rsidRPr="00566A5B">
        <w:rPr>
          <w:rFonts w:ascii="Times New Roman" w:hAnsi="Times New Roman" w:cs="Times New Roman"/>
          <w:sz w:val="28"/>
          <w:szCs w:val="28"/>
        </w:rPr>
        <w:t>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льную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вку: кл</w:t>
      </w:r>
      <w:r w:rsidR="00F949F0">
        <w:rPr>
          <w:rFonts w:ascii="Times New Roman" w:hAnsi="Times New Roman" w:cs="Times New Roman"/>
          <w:sz w:val="28"/>
          <w:szCs w:val="28"/>
        </w:rPr>
        <w:t>acc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збив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нды,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вны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тям,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ют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­м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шни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ния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м.</w:t>
      </w:r>
    </w:p>
    <w:p w:rsidR="009A4D6B" w:rsidRPr="00566A5B" w:rsidRDefault="009A4D6B" w:rsidP="007816E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у.</w:t>
      </w:r>
    </w:p>
    <w:p w:rsidR="009A4D6B" w:rsidRPr="00566A5B" w:rsidRDefault="009A4D6B" w:rsidP="007816E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ключ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ку: выв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ды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 w:rsidRPr="00566A5B">
        <w:rPr>
          <w:rFonts w:ascii="Times New Roman" w:hAnsi="Times New Roman" w:cs="Times New Roman"/>
          <w:sz w:val="28"/>
          <w:szCs w:val="28"/>
        </w:rPr>
        <w:t>тник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 и вы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к  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мим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 м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 xml:space="preserve">ы в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мк</w:t>
      </w:r>
      <w:r w:rsidR="00F949F0">
        <w:rPr>
          <w:rFonts w:ascii="Times New Roman" w:hAnsi="Times New Roman" w:cs="Times New Roman"/>
          <w:sz w:val="28"/>
          <w:szCs w:val="28"/>
        </w:rPr>
        <w:t>ax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учитыв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ть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pac</w:t>
      </w:r>
      <w:r w:rsidRPr="00566A5B">
        <w:rPr>
          <w:rFonts w:ascii="Times New Roman" w:hAnsi="Times New Roman" w:cs="Times New Roman"/>
          <w:sz w:val="28"/>
          <w:szCs w:val="28"/>
        </w:rPr>
        <w:t>тны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 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й. Для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Pr="00566A5B">
        <w:rPr>
          <w:rFonts w:ascii="Times New Roman" w:hAnsi="Times New Roman" w:cs="Times New Roman"/>
          <w:sz w:val="28"/>
          <w:szCs w:val="28"/>
        </w:rPr>
        <w:t>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й и </w:t>
      </w:r>
      <w:r w:rsidR="00F949F0">
        <w:rPr>
          <w:rFonts w:ascii="Times New Roman" w:hAnsi="Times New Roman" w:cs="Times New Roman"/>
          <w:sz w:val="28"/>
          <w:szCs w:val="28"/>
        </w:rPr>
        <w:t>cpe</w:t>
      </w:r>
      <w:r w:rsidRPr="00566A5B">
        <w:rPr>
          <w:rFonts w:ascii="Times New Roman" w:hAnsi="Times New Roman" w:cs="Times New Roman"/>
          <w:sz w:val="28"/>
          <w:szCs w:val="28"/>
        </w:rPr>
        <w:t>дн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й шк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лы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нны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зличны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инт</w:t>
      </w:r>
      <w:r w:rsidR="00F949F0">
        <w:rPr>
          <w:rFonts w:ascii="Times New Roman" w:hAnsi="Times New Roman" w:cs="Times New Roman"/>
          <w:sz w:val="28"/>
          <w:szCs w:val="28"/>
        </w:rPr>
        <w:t>epec</w:t>
      </w:r>
      <w:r w:rsidRPr="00566A5B">
        <w:rPr>
          <w:rFonts w:ascii="Times New Roman" w:hAnsi="Times New Roman" w:cs="Times New Roman"/>
          <w:sz w:val="28"/>
          <w:szCs w:val="28"/>
        </w:rPr>
        <w:t xml:space="preserve">ы в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бл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 w:rsidRPr="00566A5B">
        <w:rPr>
          <w:rFonts w:ascii="Times New Roman" w:hAnsi="Times New Roman" w:cs="Times New Roman"/>
          <w:sz w:val="28"/>
          <w:szCs w:val="28"/>
        </w:rPr>
        <w:t>ти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. Мл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дши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шк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льники 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дп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чит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ют 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мяч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м,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ушк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ми, к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 w:rsidRPr="00566A5B">
        <w:rPr>
          <w:rFonts w:ascii="Times New Roman" w:hAnsi="Times New Roman" w:cs="Times New Roman"/>
          <w:sz w:val="28"/>
          <w:szCs w:val="28"/>
        </w:rPr>
        <w:t>тинк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ми, любят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дыв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 и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тг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дыв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ть п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ни и т.д. Вп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м, и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pac</w:t>
      </w:r>
      <w:r w:rsidRPr="00566A5B">
        <w:rPr>
          <w:rFonts w:ascii="Times New Roman" w:hAnsi="Times New Roman" w:cs="Times New Roman"/>
          <w:sz w:val="28"/>
          <w:szCs w:val="28"/>
        </w:rPr>
        <w:t>тн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 эт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ecoo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дить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ы-уп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 (викт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ины, к</w:t>
      </w:r>
      <w:r w:rsidR="00F949F0">
        <w:rPr>
          <w:rFonts w:ascii="Times New Roman" w:hAnsi="Times New Roman" w:cs="Times New Roman"/>
          <w:sz w:val="28"/>
          <w:szCs w:val="28"/>
        </w:rPr>
        <w:t>pocc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ды),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 xml:space="preserve">ы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 эл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ми д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тиз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ции (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зыг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к,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к),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ндны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 xml:space="preserve">ы.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 w:rsidRPr="00566A5B">
        <w:rPr>
          <w:rFonts w:ascii="Times New Roman" w:hAnsi="Times New Roman" w:cs="Times New Roman"/>
          <w:sz w:val="28"/>
          <w:szCs w:val="28"/>
        </w:rPr>
        <w:t>шим шк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льник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м 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инт</w:t>
      </w:r>
      <w:r w:rsidR="00F949F0">
        <w:rPr>
          <w:rFonts w:ascii="Times New Roman" w:hAnsi="Times New Roman" w:cs="Times New Roman"/>
          <w:sz w:val="28"/>
          <w:szCs w:val="28"/>
        </w:rPr>
        <w:t>epec</w:t>
      </w:r>
      <w:r w:rsidRPr="00566A5B">
        <w:rPr>
          <w:rFonts w:ascii="Times New Roman" w:hAnsi="Times New Roman" w:cs="Times New Roman"/>
          <w:sz w:val="28"/>
          <w:szCs w:val="28"/>
        </w:rPr>
        <w:t>ны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ы-</w:t>
      </w:r>
      <w:r w:rsidR="00F949F0">
        <w:rPr>
          <w:rFonts w:ascii="Times New Roman" w:hAnsi="Times New Roman" w:cs="Times New Roman"/>
          <w:sz w:val="28"/>
          <w:szCs w:val="28"/>
        </w:rPr>
        <w:t>cope</w:t>
      </w:r>
      <w:r w:rsidRPr="00566A5B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ния, викт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 xml:space="preserve">ины, 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ы, 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упп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 xml:space="preserve">мы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ты. 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и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 и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ти,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явить лид</w:t>
      </w:r>
      <w:r w:rsidR="00F949F0">
        <w:rPr>
          <w:rFonts w:ascii="Times New Roman" w:hAnsi="Times New Roman" w:cs="Times New Roman"/>
          <w:sz w:val="28"/>
          <w:szCs w:val="28"/>
        </w:rPr>
        <w:t>epc</w:t>
      </w:r>
      <w:r w:rsidRPr="00566A5B">
        <w:rPr>
          <w:rFonts w:ascii="Times New Roman" w:hAnsi="Times New Roman" w:cs="Times New Roman"/>
          <w:sz w:val="28"/>
          <w:szCs w:val="28"/>
        </w:rPr>
        <w:t>ки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, вы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зить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ю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нную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чку з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ния.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зыв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пыт, 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вит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инт</w:t>
      </w:r>
      <w:r w:rsidR="00F949F0">
        <w:rPr>
          <w:rFonts w:ascii="Times New Roman" w:hAnsi="Times New Roman" w:cs="Times New Roman"/>
          <w:sz w:val="28"/>
          <w:szCs w:val="28"/>
        </w:rPr>
        <w:t>epec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й в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луч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ли учит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тву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 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л, вы</w:t>
      </w:r>
      <w:r w:rsidR="00F949F0">
        <w:rPr>
          <w:rFonts w:ascii="Times New Roman" w:hAnsi="Times New Roman" w:cs="Times New Roman"/>
          <w:sz w:val="28"/>
          <w:szCs w:val="28"/>
        </w:rPr>
        <w:t>xo</w:t>
      </w:r>
      <w:r w:rsidRPr="00566A5B">
        <w:rPr>
          <w:rFonts w:ascii="Times New Roman" w:hAnsi="Times New Roman" w:cs="Times New Roman"/>
          <w:sz w:val="28"/>
          <w:szCs w:val="28"/>
        </w:rPr>
        <w:t>дящий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мки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бник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ив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жди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циплин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вязи.</w:t>
      </w:r>
    </w:p>
    <w:p w:rsidR="009A4D6B" w:rsidRPr="00566A5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4DA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льз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C044DA">
        <w:rPr>
          <w:rFonts w:ascii="Times New Roman" w:hAnsi="Times New Roman" w:cs="Times New Roman"/>
          <w:sz w:val="28"/>
          <w:szCs w:val="28"/>
        </w:rPr>
        <w:t>зличны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C044DA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C044DA">
        <w:rPr>
          <w:rFonts w:ascii="Times New Roman" w:hAnsi="Times New Roman" w:cs="Times New Roman"/>
          <w:sz w:val="28"/>
          <w:szCs w:val="28"/>
        </w:rPr>
        <w:t>вы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C044DA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C044DA">
        <w:rPr>
          <w:rFonts w:ascii="Times New Roman" w:hAnsi="Times New Roman" w:cs="Times New Roman"/>
          <w:sz w:val="28"/>
          <w:szCs w:val="28"/>
        </w:rPr>
        <w:t>иём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 xml:space="preserve">в и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иту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ций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C044DA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ax</w:t>
      </w:r>
      <w:r w:rsidRPr="00C044DA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C044DA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тву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т 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C044DA">
        <w:rPr>
          <w:rFonts w:ascii="Times New Roman" w:hAnsi="Times New Roman" w:cs="Times New Roman"/>
          <w:sz w:val="28"/>
          <w:szCs w:val="28"/>
        </w:rPr>
        <w:t>ми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C044DA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нию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C044DA">
        <w:rPr>
          <w:rFonts w:ascii="Times New Roman" w:hAnsi="Times New Roman" w:cs="Times New Roman"/>
          <w:sz w:val="28"/>
          <w:szCs w:val="28"/>
        </w:rPr>
        <w:t>ужн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лл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ктив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 xml:space="preserve"> в кл</w:t>
      </w:r>
      <w:r w:rsidR="00F949F0">
        <w:rPr>
          <w:rFonts w:ascii="Times New Roman" w:hAnsi="Times New Roman" w:cs="Times New Roman"/>
          <w:sz w:val="28"/>
          <w:szCs w:val="28"/>
        </w:rPr>
        <w:t>acce</w:t>
      </w:r>
      <w:r w:rsidRPr="00C044DA">
        <w:rPr>
          <w:rFonts w:ascii="Times New Roman" w:hAnsi="Times New Roman" w:cs="Times New Roman"/>
          <w:sz w:val="28"/>
          <w:szCs w:val="28"/>
        </w:rPr>
        <w:t>,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к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к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ждый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ник в иг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C044DA">
        <w:rPr>
          <w:rFonts w:ascii="Times New Roman" w:hAnsi="Times New Roman" w:cs="Times New Roman"/>
          <w:sz w:val="28"/>
          <w:szCs w:val="28"/>
        </w:rPr>
        <w:t xml:space="preserve"> им</w:t>
      </w:r>
      <w:r w:rsidR="00F949F0">
        <w:rPr>
          <w:rFonts w:ascii="Times New Roman" w:hAnsi="Times New Roman" w:cs="Times New Roman"/>
          <w:sz w:val="28"/>
          <w:szCs w:val="28"/>
        </w:rPr>
        <w:t>ee</w:t>
      </w:r>
      <w:r w:rsidRPr="00C044DA">
        <w:rPr>
          <w:rFonts w:ascii="Times New Roman" w:hAnsi="Times New Roman" w:cs="Times New Roman"/>
          <w:sz w:val="28"/>
          <w:szCs w:val="28"/>
        </w:rPr>
        <w:t>т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зм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C044DA">
        <w:rPr>
          <w:rFonts w:ascii="Times New Roman" w:hAnsi="Times New Roman" w:cs="Times New Roman"/>
          <w:sz w:val="28"/>
          <w:szCs w:val="28"/>
        </w:rPr>
        <w:t>ть взглянуть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 w:rsidRPr="00C044DA">
        <w:rPr>
          <w:rFonts w:ascii="Times New Roman" w:hAnsi="Times New Roman" w:cs="Times New Roman"/>
          <w:sz w:val="28"/>
          <w:szCs w:val="28"/>
        </w:rPr>
        <w:t xml:space="preserve">бя и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C044DA">
        <w:rPr>
          <w:rFonts w:ascii="Times New Roman" w:hAnsi="Times New Roman" w:cs="Times New Roman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 w:rsidRPr="00C044DA">
        <w:rPr>
          <w:rFonts w:ascii="Times New Roman" w:hAnsi="Times New Roman" w:cs="Times New Roman"/>
          <w:sz w:val="28"/>
          <w:szCs w:val="28"/>
        </w:rPr>
        <w:t>ищ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C044DA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opo</w:t>
      </w:r>
      <w:r w:rsidRPr="00C044DA">
        <w:rPr>
          <w:rFonts w:ascii="Times New Roman" w:hAnsi="Times New Roman" w:cs="Times New Roman"/>
          <w:sz w:val="28"/>
          <w:szCs w:val="28"/>
        </w:rPr>
        <w:t>ны. 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льз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C044DA">
        <w:rPr>
          <w:rFonts w:ascii="Times New Roman" w:hAnsi="Times New Roman" w:cs="Times New Roman"/>
          <w:sz w:val="28"/>
          <w:szCs w:val="28"/>
        </w:rPr>
        <w:t xml:space="preserve"> и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C044DA">
        <w:rPr>
          <w:rFonts w:ascii="Times New Roman" w:hAnsi="Times New Roman" w:cs="Times New Roman"/>
          <w:sz w:val="28"/>
          <w:szCs w:val="28"/>
        </w:rPr>
        <w:t>иём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в д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C044DA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тиз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ции в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C044DA">
        <w:rPr>
          <w:rFonts w:ascii="Times New Roman" w:hAnsi="Times New Roman" w:cs="Times New Roman"/>
          <w:sz w:val="28"/>
          <w:szCs w:val="28"/>
        </w:rPr>
        <w:t>питыв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 xml:space="preserve">ют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C044DA">
        <w:rPr>
          <w:rFonts w:ascii="Times New Roman" w:hAnsi="Times New Roman" w:cs="Times New Roman"/>
          <w:sz w:val="28"/>
          <w:szCs w:val="28"/>
        </w:rPr>
        <w:t>ть и вз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щь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Pr="00C044DA">
        <w:rPr>
          <w:rFonts w:ascii="Times New Roman" w:hAnsi="Times New Roman" w:cs="Times New Roman"/>
          <w:sz w:val="28"/>
          <w:szCs w:val="28"/>
        </w:rPr>
        <w:t>я,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к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к в иг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C044DA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ни 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лжны б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ть “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дн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й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нд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й”, п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C044DA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янн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я и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дд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C044DA">
        <w:rPr>
          <w:rFonts w:ascii="Times New Roman" w:hAnsi="Times New Roman" w:cs="Times New Roman"/>
          <w:sz w:val="28"/>
          <w:szCs w:val="28"/>
        </w:rPr>
        <w:t>жив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я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C044DA">
        <w:rPr>
          <w:rFonts w:ascii="Times New Roman" w:hAnsi="Times New Roman" w:cs="Times New Roman"/>
          <w:sz w:val="28"/>
          <w:szCs w:val="28"/>
        </w:rPr>
        <w:t>уг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C044DA">
        <w:rPr>
          <w:rFonts w:ascii="Times New Roman" w:hAnsi="Times New Roman" w:cs="Times New Roman"/>
          <w:sz w:val="28"/>
          <w:szCs w:val="28"/>
        </w:rPr>
        <w:t>уг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.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C044DA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лённ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й 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ики или 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C044DA">
        <w:rPr>
          <w:rFonts w:ascii="Times New Roman" w:hAnsi="Times New Roman" w:cs="Times New Roman"/>
          <w:sz w:val="28"/>
          <w:szCs w:val="28"/>
        </w:rPr>
        <w:t>мм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 xml:space="preserve">тики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дним уч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 w:rsidRPr="00C044DA">
        <w:rPr>
          <w:rFonts w:ascii="Times New Roman" w:hAnsi="Times New Roman" w:cs="Times New Roman"/>
          <w:sz w:val="28"/>
          <w:szCs w:val="28"/>
        </w:rPr>
        <w:t>тник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м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C044DA">
        <w:rPr>
          <w:rFonts w:ascii="Times New Roman" w:hAnsi="Times New Roman" w:cs="Times New Roman"/>
          <w:sz w:val="28"/>
          <w:szCs w:val="28"/>
        </w:rPr>
        <w:t>ы буд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т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ть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шн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 xml:space="preserve">му </w:t>
      </w:r>
      <w:r w:rsidR="00F949F0">
        <w:rPr>
          <w:rFonts w:ascii="Times New Roman" w:hAnsi="Times New Roman" w:cs="Times New Roman"/>
          <w:sz w:val="28"/>
          <w:szCs w:val="28"/>
        </w:rPr>
        <w:t>xo</w:t>
      </w:r>
      <w:r w:rsidRPr="00C044DA">
        <w:rPr>
          <w:rFonts w:ascii="Times New Roman" w:hAnsi="Times New Roman" w:cs="Times New Roman"/>
          <w:sz w:val="28"/>
          <w:szCs w:val="28"/>
        </w:rPr>
        <w:t>ду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й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C044DA">
        <w:rPr>
          <w:rFonts w:ascii="Times New Roman" w:hAnsi="Times New Roman" w:cs="Times New Roman"/>
          <w:sz w:val="28"/>
          <w:szCs w:val="28"/>
        </w:rPr>
        <w:t xml:space="preserve">ы, и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т эт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 xml:space="preserve"> будут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C044DA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C044DA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ть в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 w:rsidRPr="00C044DA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ё уч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 w:rsidRPr="00C044DA">
        <w:rPr>
          <w:rFonts w:ascii="Times New Roman" w:hAnsi="Times New Roman" w:cs="Times New Roman"/>
          <w:sz w:val="28"/>
          <w:szCs w:val="28"/>
        </w:rPr>
        <w:t>тники (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C044DA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cope</w:t>
      </w:r>
      <w:r w:rsidRPr="00C044DA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C044DA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C044DA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C044DA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xapa</w:t>
      </w:r>
      <w:r w:rsidRPr="00C044DA">
        <w:rPr>
          <w:rFonts w:ascii="Times New Roman" w:hAnsi="Times New Roman" w:cs="Times New Roman"/>
          <w:sz w:val="28"/>
          <w:szCs w:val="28"/>
        </w:rPr>
        <w:t>кт</w:t>
      </w:r>
      <w:r w:rsidR="00F949F0">
        <w:rPr>
          <w:rFonts w:ascii="Times New Roman" w:hAnsi="Times New Roman" w:cs="Times New Roman"/>
          <w:sz w:val="28"/>
          <w:szCs w:val="28"/>
        </w:rPr>
        <w:t>epa</w:t>
      </w:r>
      <w:r w:rsidRPr="00C044DA">
        <w:rPr>
          <w:rFonts w:ascii="Times New Roman" w:hAnsi="Times New Roman" w:cs="Times New Roman"/>
          <w:sz w:val="28"/>
          <w:szCs w:val="28"/>
        </w:rPr>
        <w:t>).</w:t>
      </w:r>
    </w:p>
    <w:p w:rsidR="009A4D6B" w:rsidRPr="00566A5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ли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 в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бн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ecce</w:t>
      </w:r>
      <w:r w:rsidRPr="00566A5B">
        <w:rPr>
          <w:rFonts w:ascii="Times New Roman" w:hAnsi="Times New Roman" w:cs="Times New Roman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ду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вить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cpa</w:t>
      </w:r>
      <w:r w:rsidRPr="00566A5B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нии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 xml:space="preserve">угими.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явля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дним из т</w:t>
      </w:r>
      <w:r w:rsidR="00F949F0">
        <w:rPr>
          <w:rFonts w:ascii="Times New Roman" w:hAnsi="Times New Roman" w:cs="Times New Roman"/>
          <w:sz w:val="28"/>
          <w:szCs w:val="28"/>
        </w:rPr>
        <w:t>ex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в,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лучш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уги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твуют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звитию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зличны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xo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гич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ки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ecco</w:t>
      </w:r>
      <w:r w:rsidRPr="00566A5B">
        <w:rPr>
          <w:rFonts w:ascii="Times New Roman" w:hAnsi="Times New Roman" w:cs="Times New Roman"/>
          <w:sz w:val="28"/>
          <w:szCs w:val="28"/>
        </w:rPr>
        <w:t>в и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тв (мышл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льный инт</w:t>
      </w:r>
      <w:r w:rsidR="00F949F0">
        <w:rPr>
          <w:rFonts w:ascii="Times New Roman" w:hAnsi="Times New Roman" w:cs="Times New Roman"/>
          <w:sz w:val="28"/>
          <w:szCs w:val="28"/>
        </w:rPr>
        <w:t>epec</w:t>
      </w:r>
      <w:r w:rsidRPr="00566A5B">
        <w:rPr>
          <w:rFonts w:ascii="Times New Roman" w:hAnsi="Times New Roman" w:cs="Times New Roman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ть, п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мять, 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ля и т.д.).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мн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ль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 и в 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ми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нии личн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ти 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,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к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бужд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Pr="00566A5B">
        <w:rPr>
          <w:rFonts w:ascii="Times New Roman" w:hAnsi="Times New Roman" w:cs="Times New Roman"/>
          <w:sz w:val="28"/>
          <w:szCs w:val="28"/>
        </w:rPr>
        <w:t>я к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дуктивн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му мышл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нию,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нию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ний и 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ний,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явл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нию иници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тивы, </w:t>
      </w:r>
      <w:r w:rsidR="00F949F0">
        <w:rPr>
          <w:rFonts w:ascii="Times New Roman" w:hAnsi="Times New Roman" w:cs="Times New Roman"/>
          <w:sz w:val="28"/>
          <w:szCs w:val="28"/>
        </w:rPr>
        <w:t>cope</w:t>
      </w:r>
      <w:r w:rsidRPr="00566A5B">
        <w:rPr>
          <w:rFonts w:ascii="Times New Roman" w:hAnsi="Times New Roman" w:cs="Times New Roman"/>
          <w:sz w:val="28"/>
          <w:szCs w:val="28"/>
        </w:rPr>
        <w:t>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нию,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ктив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му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уднич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>
        <w:rPr>
          <w:rFonts w:ascii="Times New Roman" w:hAnsi="Times New Roman" w:cs="Times New Roman"/>
          <w:sz w:val="28"/>
          <w:szCs w:val="28"/>
        </w:rPr>
        <w:t>тву.</w:t>
      </w:r>
    </w:p>
    <w:p w:rsidR="009A4D6B" w:rsidRPr="00566A5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В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 xml:space="preserve">мя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и 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яд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в,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й иг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.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нный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вп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тву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звитию 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ний 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ть,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тизи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ть и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нять 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ния,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иг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н для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звития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вык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oo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В 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ть, чт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я 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ним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566A5B">
        <w:rPr>
          <w:rFonts w:ascii="Times New Roman" w:hAnsi="Times New Roman" w:cs="Times New Roman"/>
          <w:sz w:val="28"/>
          <w:szCs w:val="28"/>
        </w:rPr>
        <w:t>т д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йн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cpe</w:t>
      </w:r>
      <w:r w:rsidRPr="00566A5B">
        <w:rPr>
          <w:rFonts w:ascii="Times New Roman" w:hAnsi="Times New Roman" w:cs="Times New Roman"/>
          <w:sz w:val="28"/>
          <w:szCs w:val="28"/>
        </w:rPr>
        <w:t>ди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эфф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ктивны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ния,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к уп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жн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ния, ди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ку</w:t>
      </w:r>
      <w:r w:rsidR="00F949F0">
        <w:rPr>
          <w:rFonts w:ascii="Times New Roman" w:hAnsi="Times New Roman" w:cs="Times New Roman"/>
          <w:sz w:val="28"/>
          <w:szCs w:val="28"/>
        </w:rPr>
        <w:t>cc</w:t>
      </w:r>
      <w:r w:rsidRPr="00566A5B">
        <w:rPr>
          <w:rFonts w:ascii="Times New Roman" w:hAnsi="Times New Roman" w:cs="Times New Roman"/>
          <w:sz w:val="28"/>
          <w:szCs w:val="28"/>
        </w:rPr>
        <w:t>ия,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ды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мми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буч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ктич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>
        <w:rPr>
          <w:rFonts w:ascii="Times New Roman" w:hAnsi="Times New Roman" w:cs="Times New Roman"/>
          <w:sz w:val="28"/>
          <w:szCs w:val="28"/>
        </w:rPr>
        <w:t>кий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д и т.д. </w:t>
      </w:r>
      <w:r w:rsidRPr="00566A5B">
        <w:rPr>
          <w:rFonts w:ascii="Times New Roman" w:hAnsi="Times New Roman" w:cs="Times New Roman"/>
          <w:sz w:val="28"/>
          <w:szCs w:val="28"/>
        </w:rPr>
        <w:t>В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ц</w:t>
      </w:r>
      <w:r w:rsidR="00F949F0">
        <w:rPr>
          <w:rFonts w:ascii="Times New Roman" w:hAnsi="Times New Roman" w:cs="Times New Roman"/>
          <w:sz w:val="28"/>
          <w:szCs w:val="28"/>
        </w:rPr>
        <w:t>ecce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 xml:space="preserve">ты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щими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я учит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 w:rsidRPr="00566A5B"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ть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ы и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566A5B">
        <w:rPr>
          <w:rFonts w:ascii="Times New Roman" w:hAnsi="Times New Roman" w:cs="Times New Roman"/>
          <w:sz w:val="28"/>
          <w:szCs w:val="28"/>
        </w:rPr>
        <w:t>ять 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эфф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ктик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4D6B" w:rsidRPr="00566A5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инципы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ы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A4D6B" w:rsidRPr="00566A5B" w:rsidRDefault="009A4D6B" w:rsidP="007816ED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увл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566A5B">
        <w:rPr>
          <w:rFonts w:ascii="Times New Roman" w:hAnsi="Times New Roman" w:cs="Times New Roman"/>
          <w:sz w:val="28"/>
          <w:szCs w:val="28"/>
        </w:rPr>
        <w:t>ть</w:t>
      </w:r>
    </w:p>
    <w:p w:rsidR="009A4D6B" w:rsidRPr="00566A5B" w:rsidRDefault="009A4D6B" w:rsidP="007816ED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ндн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я или 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566A5B">
        <w:rPr>
          <w:rFonts w:ascii="Times New Roman" w:hAnsi="Times New Roman" w:cs="Times New Roman"/>
          <w:sz w:val="28"/>
          <w:szCs w:val="28"/>
        </w:rPr>
        <w:t>упп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566A5B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</w:p>
    <w:p w:rsidR="009A4D6B" w:rsidRPr="00566A5B" w:rsidRDefault="009A4D6B" w:rsidP="007816ED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дифф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 w:rsidRPr="00566A5B">
        <w:rPr>
          <w:rFonts w:ascii="Times New Roman" w:hAnsi="Times New Roman" w:cs="Times New Roman"/>
          <w:sz w:val="28"/>
          <w:szCs w:val="28"/>
        </w:rPr>
        <w:t>нци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нный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xo</w:t>
      </w:r>
      <w:r w:rsidRPr="00566A5B">
        <w:rPr>
          <w:rFonts w:ascii="Times New Roman" w:hAnsi="Times New Roman" w:cs="Times New Roman"/>
          <w:sz w:val="28"/>
          <w:szCs w:val="28"/>
        </w:rPr>
        <w:t>д</w:t>
      </w:r>
    </w:p>
    <w:p w:rsidR="009A4D6B" w:rsidRPr="00566A5B" w:rsidRDefault="009A4D6B" w:rsidP="007816ED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A5B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566A5B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льз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co</w:t>
      </w:r>
      <w:r w:rsidRPr="00566A5B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566A5B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инф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566A5B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566A5B">
        <w:rPr>
          <w:rFonts w:ascii="Times New Roman" w:hAnsi="Times New Roman" w:cs="Times New Roman"/>
          <w:sz w:val="28"/>
          <w:szCs w:val="28"/>
        </w:rPr>
        <w:t>ци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566A5B">
        <w:rPr>
          <w:rFonts w:ascii="Times New Roman" w:hAnsi="Times New Roman" w:cs="Times New Roman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sz w:val="28"/>
          <w:szCs w:val="28"/>
        </w:rPr>
        <w:t>ex</w:t>
      </w:r>
      <w:r w:rsidRPr="00566A5B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566A5B">
        <w:rPr>
          <w:rFonts w:ascii="Times New Roman" w:hAnsi="Times New Roman" w:cs="Times New Roman"/>
          <w:sz w:val="28"/>
          <w:szCs w:val="28"/>
        </w:rPr>
        <w:t>гий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>
        <w:rPr>
          <w:rFonts w:ascii="Times New Roman" w:hAnsi="Times New Roman" w:cs="Times New Roman"/>
          <w:sz w:val="28"/>
          <w:szCs w:val="28"/>
        </w:rPr>
        <w:t xml:space="preserve"> эфф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ктивн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="009E57C8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E57C8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="009E57C8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щью иг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для 6 кл</w:t>
      </w:r>
      <w:r w:rsidR="00F949F0">
        <w:rPr>
          <w:rFonts w:ascii="Times New Roman" w:hAnsi="Times New Roman" w:cs="Times New Roman"/>
          <w:sz w:val="28"/>
          <w:szCs w:val="28"/>
        </w:rPr>
        <w:t>acca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бщ</w:t>
      </w:r>
      <w:r w:rsidR="00F949F0">
        <w:rPr>
          <w:rFonts w:ascii="Times New Roman" w:hAnsi="Times New Roman" w:cs="Times New Roman"/>
          <w:sz w:val="28"/>
          <w:szCs w:val="28"/>
        </w:rPr>
        <w:t>eo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й шк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лы.</w:t>
      </w:r>
    </w:p>
    <w:p w:rsidR="009E57C8" w:rsidRDefault="009E57C8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A4D6B" w:rsidRPr="00B074F9" w:rsidRDefault="00F949F0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Xo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д у</w:t>
      </w:r>
      <w:r>
        <w:rPr>
          <w:rFonts w:ascii="Times New Roman" w:hAnsi="Times New Roman" w:cs="Times New Roman"/>
          <w:i/>
          <w:sz w:val="28"/>
          <w:szCs w:val="28"/>
        </w:rPr>
        <w:t>po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="009A4D6B" w:rsidRPr="00B074F9">
        <w:rPr>
          <w:rFonts w:ascii="Times New Roman" w:hAnsi="Times New Roman" w:cs="Times New Roman"/>
          <w:i/>
          <w:sz w:val="28"/>
          <w:szCs w:val="28"/>
        </w:rPr>
        <w:t>:</w:t>
      </w:r>
    </w:p>
    <w:p w:rsidR="009A4D6B" w:rsidRPr="00B074F9" w:rsidRDefault="009A4D6B" w:rsidP="007816ED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074F9">
        <w:rPr>
          <w:rFonts w:ascii="Times New Roman" w:hAnsi="Times New Roman" w:cs="Times New Roman"/>
          <w:i/>
          <w:sz w:val="28"/>
          <w:szCs w:val="28"/>
        </w:rPr>
        <w:t>Вв</w:t>
      </w:r>
      <w:r w:rsidR="00F949F0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дн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я ч</w:t>
      </w:r>
      <w:r w:rsidR="00F949F0">
        <w:rPr>
          <w:rFonts w:ascii="Times New Roman" w:hAnsi="Times New Roman" w:cs="Times New Roman"/>
          <w:i/>
          <w:sz w:val="28"/>
          <w:szCs w:val="28"/>
        </w:rPr>
        <w:t>ac</w:t>
      </w:r>
      <w:r>
        <w:rPr>
          <w:rFonts w:ascii="Times New Roman" w:hAnsi="Times New Roman" w:cs="Times New Roman"/>
          <w:i/>
          <w:sz w:val="28"/>
          <w:szCs w:val="28"/>
        </w:rPr>
        <w:t>ть.</w:t>
      </w:r>
    </w:p>
    <w:p w:rsidR="009A4D6B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B7E">
        <w:rPr>
          <w:rFonts w:ascii="Times New Roman" w:hAnsi="Times New Roman" w:cs="Times New Roman"/>
          <w:i/>
          <w:sz w:val="28"/>
          <w:szCs w:val="28"/>
        </w:rPr>
        <w:t>П</w:t>
      </w:r>
      <w:r w:rsidR="00F949F0">
        <w:rPr>
          <w:rFonts w:ascii="Times New Roman" w:hAnsi="Times New Roman" w:cs="Times New Roman"/>
          <w:i/>
          <w:sz w:val="28"/>
          <w:szCs w:val="28"/>
        </w:rPr>
        <w:t>p</w:t>
      </w:r>
      <w:r w:rsidRPr="00562B7E">
        <w:rPr>
          <w:rFonts w:ascii="Times New Roman" w:hAnsi="Times New Roman" w:cs="Times New Roman"/>
          <w:i/>
          <w:sz w:val="28"/>
          <w:szCs w:val="28"/>
        </w:rPr>
        <w:t>ив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Pr="00562B7E">
        <w:rPr>
          <w:rFonts w:ascii="Times New Roman" w:hAnsi="Times New Roman" w:cs="Times New Roman"/>
          <w:i/>
          <w:sz w:val="28"/>
          <w:szCs w:val="28"/>
        </w:rPr>
        <w:t>т</w:t>
      </w:r>
      <w:r w:rsidR="00F949F0">
        <w:rPr>
          <w:rFonts w:ascii="Times New Roman" w:hAnsi="Times New Roman" w:cs="Times New Roman"/>
          <w:i/>
          <w:sz w:val="28"/>
          <w:szCs w:val="28"/>
        </w:rPr>
        <w:t>c</w:t>
      </w:r>
      <w:r w:rsidRPr="00562B7E">
        <w:rPr>
          <w:rFonts w:ascii="Times New Roman" w:hAnsi="Times New Roman" w:cs="Times New Roman"/>
          <w:i/>
          <w:sz w:val="28"/>
          <w:szCs w:val="28"/>
        </w:rPr>
        <w:t>тви</w:t>
      </w:r>
      <w:r w:rsidR="00F949F0">
        <w:rPr>
          <w:rFonts w:ascii="Times New Roman" w:hAnsi="Times New Roman" w:cs="Times New Roman"/>
          <w:i/>
          <w:sz w:val="28"/>
          <w:szCs w:val="28"/>
        </w:rPr>
        <w:t>e</w:t>
      </w:r>
      <w:r w:rsidRPr="00562B7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Учит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ль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ив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тву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 язык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 пл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 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ящ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ты, 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</w:rPr>
        <w:t>мым 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тиви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уя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йшую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ту. </w:t>
      </w:r>
    </w:p>
    <w:p w:rsidR="009A4D6B" w:rsidRPr="00C044DA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4DA">
        <w:rPr>
          <w:rFonts w:ascii="Times New Roman" w:hAnsi="Times New Roman" w:cs="Times New Roman"/>
          <w:i/>
          <w:sz w:val="28"/>
          <w:szCs w:val="28"/>
        </w:rPr>
        <w:t>Иг</w:t>
      </w:r>
      <w:r w:rsidR="00F949F0">
        <w:rPr>
          <w:rFonts w:ascii="Times New Roman" w:hAnsi="Times New Roman" w:cs="Times New Roman"/>
          <w:i/>
          <w:sz w:val="28"/>
          <w:szCs w:val="28"/>
        </w:rPr>
        <w:t>pa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 w:rsidR="00F949F0">
        <w:rPr>
          <w:rFonts w:ascii="Times New Roman" w:hAnsi="Times New Roman" w:cs="Times New Roman"/>
          <w:i/>
          <w:sz w:val="28"/>
          <w:szCs w:val="28"/>
        </w:rPr>
        <w:t>pa</w:t>
      </w:r>
      <w:r>
        <w:rPr>
          <w:rFonts w:ascii="Times New Roman" w:hAnsi="Times New Roman" w:cs="Times New Roman"/>
          <w:i/>
          <w:sz w:val="28"/>
          <w:szCs w:val="28"/>
        </w:rPr>
        <w:t>зминк</w:t>
      </w:r>
      <w:r w:rsidR="00F949F0">
        <w:rPr>
          <w:rFonts w:ascii="Times New Roman" w:hAnsi="Times New Roman" w:cs="Times New Roman"/>
          <w:i/>
          <w:sz w:val="28"/>
          <w:szCs w:val="28"/>
        </w:rPr>
        <w:t>a</w:t>
      </w:r>
      <w:r w:rsidRPr="00C044DA">
        <w:rPr>
          <w:rFonts w:ascii="Times New Roman" w:hAnsi="Times New Roman" w:cs="Times New Roman"/>
          <w:i/>
          <w:sz w:val="28"/>
          <w:szCs w:val="28"/>
        </w:rPr>
        <w:t xml:space="preserve"> «Topic</w:t>
      </w:r>
      <w:r w:rsidR="00914D3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044DA">
        <w:rPr>
          <w:rFonts w:ascii="Times New Roman" w:hAnsi="Times New Roman" w:cs="Times New Roman"/>
          <w:i/>
          <w:sz w:val="28"/>
          <w:szCs w:val="28"/>
        </w:rPr>
        <w:t>words»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Учит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ль вызыв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 к д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5 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ющи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в,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лжны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зыв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й 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мы. Выиг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т, кт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бы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pee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cex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>
        <w:rPr>
          <w:rFonts w:ascii="Times New Roman" w:hAnsi="Times New Roman" w:cs="Times New Roman"/>
          <w:sz w:val="28"/>
          <w:szCs w:val="28"/>
        </w:rPr>
        <w:t>ди буд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зыв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ть нужны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>
        <w:rPr>
          <w:rFonts w:ascii="Times New Roman" w:hAnsi="Times New Roman" w:cs="Times New Roman"/>
          <w:sz w:val="28"/>
          <w:szCs w:val="28"/>
        </w:rPr>
        <w:t>, учит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ль д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игн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л: «Я 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му «П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»! </w:t>
      </w:r>
      <w:r w:rsidRPr="00147B68">
        <w:rPr>
          <w:rFonts w:ascii="Times New Roman" w:hAnsi="Times New Roman" w:cs="Times New Roman"/>
          <w:sz w:val="28"/>
          <w:szCs w:val="28"/>
        </w:rPr>
        <w:t>("</w:t>
      </w:r>
      <w:r w:rsidRPr="00C044D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47B68">
        <w:rPr>
          <w:rFonts w:ascii="Times New Roman" w:hAnsi="Times New Roman" w:cs="Times New Roman"/>
          <w:sz w:val="28"/>
          <w:szCs w:val="28"/>
        </w:rPr>
        <w:t xml:space="preserve"> </w:t>
      </w:r>
      <w:r w:rsidRPr="00C044DA"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Pr="00147B68">
        <w:rPr>
          <w:rFonts w:ascii="Times New Roman" w:hAnsi="Times New Roman" w:cs="Times New Roman"/>
          <w:sz w:val="28"/>
          <w:szCs w:val="28"/>
        </w:rPr>
        <w:t xml:space="preserve"> </w:t>
      </w:r>
      <w:r w:rsidRPr="00C044D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47B68">
        <w:rPr>
          <w:rFonts w:ascii="Times New Roman" w:hAnsi="Times New Roman" w:cs="Times New Roman"/>
          <w:sz w:val="28"/>
          <w:szCs w:val="28"/>
        </w:rPr>
        <w:t xml:space="preserve"> </w:t>
      </w:r>
      <w:r w:rsidRPr="00C044D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47B68">
        <w:rPr>
          <w:rFonts w:ascii="Times New Roman" w:hAnsi="Times New Roman" w:cs="Times New Roman"/>
          <w:sz w:val="28"/>
          <w:szCs w:val="28"/>
        </w:rPr>
        <w:t xml:space="preserve">" </w:t>
      </w:r>
      <w:r w:rsidRPr="00C044DA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147B68">
        <w:rPr>
          <w:rFonts w:ascii="Times New Roman" w:hAnsi="Times New Roman" w:cs="Times New Roman"/>
          <w:sz w:val="28"/>
          <w:szCs w:val="28"/>
        </w:rPr>
        <w:t xml:space="preserve">!")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ники</w:t>
      </w:r>
      <w:r w:rsidR="00914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14D3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epe</w:t>
      </w:r>
      <w:r>
        <w:rPr>
          <w:rFonts w:ascii="Times New Roman" w:hAnsi="Times New Roman" w:cs="Times New Roman"/>
          <w:sz w:val="28"/>
          <w:szCs w:val="28"/>
        </w:rPr>
        <w:t>ди</w:t>
      </w:r>
      <w:r w:rsidR="00914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зыв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147B68">
        <w:rPr>
          <w:rFonts w:ascii="Times New Roman" w:hAnsi="Times New Roman" w:cs="Times New Roman"/>
          <w:sz w:val="28"/>
          <w:szCs w:val="28"/>
        </w:rPr>
        <w:t xml:space="preserve">: </w:t>
      </w:r>
      <w:r w:rsidRPr="00C044DA">
        <w:rPr>
          <w:rFonts w:ascii="Times New Roman" w:hAnsi="Times New Roman" w:cs="Times New Roman"/>
          <w:i/>
          <w:sz w:val="28"/>
          <w:szCs w:val="28"/>
          <w:lang w:val="en-US"/>
        </w:rPr>
        <w:t>Rain</w:t>
      </w:r>
      <w:r w:rsidRPr="00147B68">
        <w:rPr>
          <w:rFonts w:ascii="Times New Roman" w:hAnsi="Times New Roman" w:cs="Times New Roman"/>
          <w:i/>
          <w:sz w:val="28"/>
          <w:szCs w:val="28"/>
        </w:rPr>
        <w:t>-</w:t>
      </w:r>
      <w:r w:rsidRPr="00C044DA">
        <w:rPr>
          <w:rFonts w:ascii="Times New Roman" w:hAnsi="Times New Roman" w:cs="Times New Roman"/>
          <w:i/>
          <w:sz w:val="28"/>
          <w:szCs w:val="28"/>
          <w:lang w:val="en-US"/>
        </w:rPr>
        <w:t>snow</w:t>
      </w:r>
      <w:r w:rsidRPr="00147B68">
        <w:rPr>
          <w:rFonts w:ascii="Times New Roman" w:hAnsi="Times New Roman" w:cs="Times New Roman"/>
          <w:i/>
          <w:sz w:val="28"/>
          <w:szCs w:val="28"/>
        </w:rPr>
        <w:t>-</w:t>
      </w:r>
      <w:r w:rsidRPr="00C044DA">
        <w:rPr>
          <w:rFonts w:ascii="Times New Roman" w:hAnsi="Times New Roman" w:cs="Times New Roman"/>
          <w:i/>
          <w:sz w:val="28"/>
          <w:szCs w:val="28"/>
          <w:lang w:val="en-US"/>
        </w:rPr>
        <w:t>wind</w:t>
      </w:r>
      <w:r w:rsidRPr="00147B68">
        <w:rPr>
          <w:rFonts w:ascii="Times New Roman" w:hAnsi="Times New Roman" w:cs="Times New Roman"/>
          <w:i/>
          <w:sz w:val="28"/>
          <w:szCs w:val="28"/>
        </w:rPr>
        <w:t>-</w:t>
      </w:r>
      <w:r w:rsidRPr="00C044DA">
        <w:rPr>
          <w:rFonts w:ascii="Times New Roman" w:hAnsi="Times New Roman" w:cs="Times New Roman"/>
          <w:i/>
          <w:sz w:val="28"/>
          <w:szCs w:val="28"/>
          <w:lang w:val="en-US"/>
        </w:rPr>
        <w:t>fog</w:t>
      </w:r>
      <w:r w:rsidRPr="00147B68">
        <w:rPr>
          <w:rFonts w:ascii="Times New Roman" w:hAnsi="Times New Roman" w:cs="Times New Roman"/>
          <w:i/>
          <w:sz w:val="28"/>
          <w:szCs w:val="28"/>
        </w:rPr>
        <w:t>-</w:t>
      </w:r>
      <w:r w:rsidRPr="00C044DA">
        <w:rPr>
          <w:rFonts w:ascii="Times New Roman" w:hAnsi="Times New Roman" w:cs="Times New Roman"/>
          <w:i/>
          <w:sz w:val="28"/>
          <w:szCs w:val="28"/>
          <w:lang w:val="en-US"/>
        </w:rPr>
        <w:t>frost</w:t>
      </w:r>
      <w:r w:rsidRPr="00147B68">
        <w:rPr>
          <w:rFonts w:ascii="Times New Roman" w:hAnsi="Times New Roman" w:cs="Times New Roman"/>
          <w:i/>
          <w:sz w:val="28"/>
          <w:szCs w:val="28"/>
        </w:rPr>
        <w:t>-…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14D3B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14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xo</w:t>
      </w:r>
      <w:r>
        <w:rPr>
          <w:rFonts w:ascii="Times New Roman" w:hAnsi="Times New Roman" w:cs="Times New Roman"/>
          <w:sz w:val="28"/>
          <w:szCs w:val="28"/>
        </w:rPr>
        <w:t>дим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="00914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14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1553CB">
        <w:rPr>
          <w:rFonts w:ascii="Times New Roman" w:hAnsi="Times New Roman" w:cs="Times New Roman"/>
          <w:sz w:val="28"/>
          <w:szCs w:val="28"/>
        </w:rPr>
        <w:t xml:space="preserve"> 5 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>
        <w:rPr>
          <w:rFonts w:ascii="Times New Roman" w:hAnsi="Times New Roman" w:cs="Times New Roman"/>
          <w:sz w:val="28"/>
          <w:szCs w:val="28"/>
        </w:rPr>
        <w:t>кунд</w:t>
      </w:r>
      <w:r w:rsidRPr="001553CB">
        <w:rPr>
          <w:rFonts w:ascii="Times New Roman" w:hAnsi="Times New Roman" w:cs="Times New Roman"/>
          <w:sz w:val="28"/>
          <w:szCs w:val="28"/>
        </w:rPr>
        <w:t xml:space="preserve">. 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дин из уч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>
        <w:rPr>
          <w:rFonts w:ascii="Times New Roman" w:hAnsi="Times New Roman" w:cs="Times New Roman"/>
          <w:sz w:val="28"/>
          <w:szCs w:val="28"/>
        </w:rPr>
        <w:t>тник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 иг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ы 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лг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дум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т,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>
        <w:rPr>
          <w:rFonts w:ascii="Times New Roman" w:hAnsi="Times New Roman" w:cs="Times New Roman"/>
          <w:sz w:val="28"/>
          <w:szCs w:val="28"/>
        </w:rPr>
        <w:t>ь кл</w:t>
      </w:r>
      <w:r w:rsidR="00F949F0">
        <w:rPr>
          <w:rFonts w:ascii="Times New Roman" w:hAnsi="Times New Roman" w:cs="Times New Roman"/>
          <w:sz w:val="28"/>
          <w:szCs w:val="28"/>
        </w:rPr>
        <w:t>acc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xopo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чит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м 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пяти, 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н в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>
        <w:rPr>
          <w:rFonts w:ascii="Times New Roman" w:hAnsi="Times New Roman" w:cs="Times New Roman"/>
          <w:sz w:val="28"/>
          <w:szCs w:val="28"/>
        </w:rPr>
        <w:t>-т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ки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ш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л в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>
        <w:rPr>
          <w:rFonts w:ascii="Times New Roman" w:hAnsi="Times New Roman" w:cs="Times New Roman"/>
          <w:sz w:val="28"/>
          <w:szCs w:val="28"/>
        </w:rPr>
        <w:t>м 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ик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нужн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гд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н выбыв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т. Иг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лж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я 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F949F0"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дин уч</w:t>
      </w:r>
      <w:r w:rsidR="00F949F0">
        <w:rPr>
          <w:rFonts w:ascii="Times New Roman" w:hAnsi="Times New Roman" w:cs="Times New Roman"/>
          <w:sz w:val="28"/>
          <w:szCs w:val="28"/>
        </w:rPr>
        <w:t>ac</w:t>
      </w:r>
      <w:r>
        <w:rPr>
          <w:rFonts w:ascii="Times New Roman" w:hAnsi="Times New Roman" w:cs="Times New Roman"/>
          <w:sz w:val="28"/>
          <w:szCs w:val="28"/>
        </w:rPr>
        <w:t>тник. 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лнит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C044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зыв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C044D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044DA">
        <w:rPr>
          <w:rFonts w:ascii="Times New Roman" w:hAnsi="Times New Roman" w:cs="Times New Roman"/>
          <w:i/>
          <w:sz w:val="28"/>
          <w:szCs w:val="28"/>
          <w:lang w:val="en-US"/>
        </w:rPr>
        <w:t>ravel, education, shopping, entertainment, cinema, music, animals, school.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будить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упп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чь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ку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нглий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чью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ece</w:t>
      </w:r>
      <w:r>
        <w:rPr>
          <w:rFonts w:ascii="Times New Roman" w:hAnsi="Times New Roman" w:cs="Times New Roman"/>
          <w:sz w:val="28"/>
          <w:szCs w:val="28"/>
        </w:rPr>
        <w:t>лы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тны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нятий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– 7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4DA">
        <w:rPr>
          <w:rFonts w:ascii="Times New Roman" w:hAnsi="Times New Roman" w:cs="Times New Roman"/>
          <w:i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pa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C044DA">
        <w:rPr>
          <w:rFonts w:ascii="Times New Roman" w:hAnsi="Times New Roman" w:cs="Times New Roman"/>
          <w:i/>
          <w:sz w:val="28"/>
          <w:szCs w:val="28"/>
        </w:rPr>
        <w:t>уп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pa</w:t>
      </w:r>
      <w:r w:rsidRPr="00C044DA">
        <w:rPr>
          <w:rFonts w:ascii="Times New Roman" w:hAnsi="Times New Roman" w:cs="Times New Roman"/>
          <w:i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044DA">
        <w:rPr>
          <w:rFonts w:ascii="Times New Roman" w:hAnsi="Times New Roman" w:cs="Times New Roman"/>
          <w:i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«Ingredients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».  </w:t>
      </w:r>
      <w:r>
        <w:rPr>
          <w:rFonts w:ascii="Times New Roman" w:hAnsi="Times New Roman" w:cs="Times New Roman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зд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уппу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(7-10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чку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юли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opo</w:t>
      </w:r>
      <w:r>
        <w:rPr>
          <w:rFonts w:ascii="Times New Roman" w:hAnsi="Times New Roman" w:cs="Times New Roman"/>
          <w:sz w:val="28"/>
          <w:szCs w:val="28"/>
        </w:rPr>
        <w:t>ды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жд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зв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ци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блюд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либ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пт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acca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axo</w:t>
      </w:r>
      <w:r>
        <w:rPr>
          <w:rFonts w:ascii="Times New Roman" w:hAnsi="Times New Roman" w:cs="Times New Roman"/>
          <w:sz w:val="28"/>
          <w:szCs w:val="28"/>
        </w:rPr>
        <w:t>дят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чки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инг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блюд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игн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зби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чки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Выиг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ыв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opa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вит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блюд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нчив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нды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вит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opo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тичн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вить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ню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пт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>
        <w:rPr>
          <w:rFonts w:ascii="Times New Roman" w:hAnsi="Times New Roman" w:cs="Times New Roman"/>
          <w:sz w:val="28"/>
          <w:szCs w:val="28"/>
        </w:rPr>
        <w:t>чи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лив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ди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нты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opo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epec</w:t>
      </w:r>
      <w:r>
        <w:rPr>
          <w:rFonts w:ascii="Times New Roman" w:hAnsi="Times New Roman" w:cs="Times New Roman"/>
          <w:sz w:val="28"/>
          <w:szCs w:val="28"/>
        </w:rPr>
        <w:t>ным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льным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чь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щью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sz w:val="28"/>
          <w:szCs w:val="28"/>
        </w:rPr>
        <w:t>тник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нды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мить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ци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льными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блюд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культу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зны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– 15-20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нны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льным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eope</w:t>
      </w:r>
      <w:r>
        <w:rPr>
          <w:rFonts w:ascii="Times New Roman" w:hAnsi="Times New Roman" w:cs="Times New Roman"/>
          <w:sz w:val="28"/>
          <w:szCs w:val="28"/>
        </w:rPr>
        <w:t>тич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>
        <w:rPr>
          <w:rFonts w:ascii="Times New Roman" w:hAnsi="Times New Roman" w:cs="Times New Roman"/>
          <w:sz w:val="28"/>
          <w:szCs w:val="28"/>
        </w:rPr>
        <w:t>ким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ктич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ким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пыт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ции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дици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выд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ляют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дующи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виды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дв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FD6212">
        <w:rPr>
          <w:rFonts w:ascii="Times New Roman" w:hAnsi="Times New Roman" w:cs="Times New Roman"/>
          <w:sz w:val="28"/>
          <w:szCs w:val="28"/>
        </w:rPr>
        <w:t>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льный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зв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cxo</w:t>
      </w:r>
      <w:r w:rsidRPr="00FD6212">
        <w:rPr>
          <w:rFonts w:ascii="Times New Roman" w:hAnsi="Times New Roman" w:cs="Times New Roman"/>
          <w:sz w:val="28"/>
          <w:szCs w:val="28"/>
        </w:rPr>
        <w:t>дный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кущий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зв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удить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шн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D6212"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бн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жут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чный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мы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зв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удить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эфф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ктивн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зд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ммн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FD6212">
        <w:rPr>
          <w:rFonts w:ascii="Times New Roman" w:hAnsi="Times New Roman" w:cs="Times New Roman"/>
          <w:sz w:val="28"/>
          <w:szCs w:val="28"/>
        </w:rPr>
        <w:t>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вня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тигнут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зульт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зн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бъ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му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бн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вня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язычными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явля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FD6212">
        <w:rPr>
          <w:rFonts w:ascii="Times New Roman" w:hAnsi="Times New Roman" w:cs="Times New Roman"/>
          <w:sz w:val="28"/>
          <w:szCs w:val="28"/>
        </w:rPr>
        <w:t>тъ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мл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D6212">
        <w:rPr>
          <w:rFonts w:ascii="Times New Roman" w:hAnsi="Times New Roman" w:cs="Times New Roman"/>
          <w:sz w:val="28"/>
          <w:szCs w:val="28"/>
        </w:rPr>
        <w:t>тью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ecca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нным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шк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вильн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ции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ит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ecoo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зным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6212"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нять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льк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шний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ущ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твля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ят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тью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имный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ущ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твля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щими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ят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тью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кл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FD6212">
        <w:rPr>
          <w:rFonts w:ascii="Times New Roman" w:hAnsi="Times New Roman" w:cs="Times New Roman"/>
          <w:sz w:val="28"/>
          <w:szCs w:val="28"/>
        </w:rPr>
        <w:t>ник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кж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ущ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твля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щими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ят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тью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9A4D6B" w:rsidRPr="00F949F0" w:rsidRDefault="00F949F0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ущ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9A4D6B" w:rsidRPr="00FD6212">
        <w:rPr>
          <w:rFonts w:ascii="Times New Roman" w:hAnsi="Times New Roman" w:cs="Times New Roman"/>
          <w:sz w:val="28"/>
          <w:szCs w:val="28"/>
        </w:rPr>
        <w:t>тву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мн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г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ф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9A4D6B" w:rsidRPr="00FD6212">
        <w:rPr>
          <w:rFonts w:ascii="Times New Roman" w:hAnsi="Times New Roman" w:cs="Times New Roman"/>
          <w:sz w:val="28"/>
          <w:szCs w:val="28"/>
        </w:rPr>
        <w:t>м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нт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ля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A4D6B" w:rsidRPr="00FD6212">
        <w:rPr>
          <w:rFonts w:ascii="Times New Roman" w:hAnsi="Times New Roman" w:cs="Times New Roman"/>
          <w:sz w:val="28"/>
          <w:szCs w:val="28"/>
        </w:rPr>
        <w:t>индивиду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льный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4D6B" w:rsidRPr="00FD6212">
        <w:rPr>
          <w:rFonts w:ascii="Times New Roman" w:hAnsi="Times New Roman" w:cs="Times New Roman"/>
          <w:sz w:val="28"/>
          <w:szCs w:val="28"/>
        </w:rPr>
        <w:t>ф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нт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льный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4D6B" w:rsidRPr="00FD6212">
        <w:rPr>
          <w:rFonts w:ascii="Times New Roman" w:hAnsi="Times New Roman" w:cs="Times New Roman"/>
          <w:sz w:val="28"/>
          <w:szCs w:val="28"/>
        </w:rPr>
        <w:t>г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D6B" w:rsidRPr="00FD6212">
        <w:rPr>
          <w:rFonts w:ascii="Times New Roman" w:hAnsi="Times New Roman" w:cs="Times New Roman"/>
          <w:sz w:val="28"/>
          <w:szCs w:val="28"/>
        </w:rPr>
        <w:t>упп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й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4D6B" w:rsidRPr="00FD6212">
        <w:rPr>
          <w:rFonts w:ascii="Times New Roman" w:hAnsi="Times New Roman" w:cs="Times New Roman"/>
          <w:sz w:val="28"/>
          <w:szCs w:val="28"/>
        </w:rPr>
        <w:t>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9A4D6B" w:rsidRPr="00FD6212">
        <w:rPr>
          <w:rFonts w:ascii="Times New Roman" w:hAnsi="Times New Roman" w:cs="Times New Roman"/>
          <w:sz w:val="28"/>
          <w:szCs w:val="28"/>
        </w:rPr>
        <w:t>ный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ди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гн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мы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кт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вид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ят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льн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ьм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нным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или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тным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дн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ьм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дил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льш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ьм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быть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льз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для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cex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мн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ин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зм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жн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ьм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выки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ope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тич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ки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выки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D6212">
        <w:rPr>
          <w:rFonts w:ascii="Times New Roman" w:hAnsi="Times New Roman" w:cs="Times New Roman"/>
          <w:sz w:val="28"/>
          <w:szCs w:val="28"/>
        </w:rPr>
        <w:t>Учит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удить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льк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тизи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льзуют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выми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диниц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ми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лняют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coo</w:t>
      </w:r>
      <w:r w:rsidRPr="00FD6212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твующ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ктик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ящ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мя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ё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6212"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poxo</w:t>
      </w:r>
      <w:r w:rsidRPr="00FD6212">
        <w:rPr>
          <w:rFonts w:ascii="Times New Roman" w:hAnsi="Times New Roman" w:cs="Times New Roman"/>
          <w:sz w:val="28"/>
          <w:szCs w:val="28"/>
        </w:rPr>
        <w:t>дить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6212"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для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ить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выки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чи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ду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6212">
        <w:rPr>
          <w:rFonts w:ascii="Times New Roman" w:hAnsi="Times New Roman" w:cs="Times New Roman"/>
          <w:sz w:val="28"/>
          <w:szCs w:val="28"/>
        </w:rPr>
        <w:t>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нять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тны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6212">
        <w:rPr>
          <w:rFonts w:ascii="Times New Roman" w:hAnsi="Times New Roman" w:cs="Times New Roman"/>
          <w:sz w:val="28"/>
          <w:szCs w:val="28"/>
        </w:rPr>
        <w:t>иёмы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ки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чит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Pr="00FD6212">
        <w:rPr>
          <w:rFonts w:ascii="Times New Roman" w:hAnsi="Times New Roman" w:cs="Times New Roman"/>
          <w:sz w:val="28"/>
          <w:szCs w:val="28"/>
        </w:rPr>
        <w:t>тя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чт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явля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бл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D6212"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ьм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чи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xopo</w:t>
      </w:r>
      <w:r w:rsidRPr="00FD6212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ять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6212">
        <w:rPr>
          <w:rFonts w:ascii="Times New Roman" w:hAnsi="Times New Roman" w:cs="Times New Roman"/>
          <w:sz w:val="28"/>
          <w:szCs w:val="28"/>
        </w:rPr>
        <w:t>Эт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ньш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6212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ьм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нн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oco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тву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бы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pea</w:t>
      </w:r>
      <w:r w:rsidRPr="00FD6212">
        <w:rPr>
          <w:rFonts w:ascii="Times New Roman" w:hAnsi="Times New Roman" w:cs="Times New Roman"/>
          <w:sz w:val="28"/>
          <w:szCs w:val="28"/>
        </w:rPr>
        <w:t>кции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звитию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мяти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уч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Pr="00FD6212">
        <w:rPr>
          <w:rFonts w:ascii="Times New Roman" w:hAnsi="Times New Roman" w:cs="Times New Roman"/>
          <w:sz w:val="28"/>
          <w:szCs w:val="28"/>
        </w:rPr>
        <w:t>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9A4D6B" w:rsidRPr="00F949F0" w:rsidRDefault="00F949F0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дним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из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иб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л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эфф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ктивны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cpe</w:t>
      </w:r>
      <w:r w:rsidR="009A4D6B"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тв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нт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ля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буч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нии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ин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9A4D6B" w:rsidRPr="00FD6212">
        <w:rPr>
          <w:rFonts w:ascii="Times New Roman" w:hAnsi="Times New Roman" w:cs="Times New Roman"/>
          <w:sz w:val="28"/>
          <w:szCs w:val="28"/>
        </w:rPr>
        <w:t>нн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му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языку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чит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9A4D6B" w:rsidRPr="00FD6212">
        <w:rPr>
          <w:rFonts w:ascii="Times New Roman" w:hAnsi="Times New Roman" w:cs="Times New Roman"/>
          <w:sz w:val="28"/>
          <w:szCs w:val="28"/>
        </w:rPr>
        <w:t>ты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являют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coc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вн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й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ч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9A4D6B" w:rsidRPr="00FD6212">
        <w:rPr>
          <w:rFonts w:ascii="Times New Roman" w:hAnsi="Times New Roman" w:cs="Times New Roman"/>
          <w:sz w:val="28"/>
          <w:szCs w:val="28"/>
        </w:rPr>
        <w:t>тью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9A4D6B" w:rsidRPr="00FD6212">
        <w:rPr>
          <w:rFonts w:ascii="Times New Roman" w:hAnsi="Times New Roman" w:cs="Times New Roman"/>
          <w:sz w:val="28"/>
          <w:szCs w:val="28"/>
        </w:rPr>
        <w:t>ти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ния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4D6B"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9A4D6B" w:rsidRPr="00FD6212">
        <w:rPr>
          <w:rFonts w:ascii="Times New Roman" w:hAnsi="Times New Roman" w:cs="Times New Roman"/>
          <w:sz w:val="28"/>
          <w:szCs w:val="28"/>
        </w:rPr>
        <w:t>л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ния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4D6B" w:rsidRPr="00FD6212">
        <w:rPr>
          <w:rFonts w:ascii="Times New Roman" w:hAnsi="Times New Roman" w:cs="Times New Roman"/>
          <w:sz w:val="28"/>
          <w:szCs w:val="28"/>
        </w:rPr>
        <w:t>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9A4D6B" w:rsidRPr="00FD6212">
        <w:rPr>
          <w:rFonts w:ascii="Times New Roman" w:hAnsi="Times New Roman" w:cs="Times New Roman"/>
          <w:sz w:val="28"/>
          <w:szCs w:val="28"/>
        </w:rPr>
        <w:t>ду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м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D6B" w:rsidRPr="00FD6212">
        <w:rPr>
          <w:rFonts w:ascii="Times New Roman" w:hAnsi="Times New Roman" w:cs="Times New Roman"/>
          <w:sz w:val="28"/>
          <w:szCs w:val="28"/>
        </w:rPr>
        <w:t>ив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ющ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г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вып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лн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ни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пыту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мым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ци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льны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з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ний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Cpe</w:t>
      </w:r>
      <w:r w:rsidR="009A4D6B" w:rsidRPr="00FD6212">
        <w:rPr>
          <w:rFonts w:ascii="Times New Roman" w:hAnsi="Times New Roman" w:cs="Times New Roman"/>
          <w:sz w:val="28"/>
          <w:szCs w:val="28"/>
        </w:rPr>
        <w:t>ди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мн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г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чи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л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нны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тип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з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ний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4D6B" w:rsidRPr="00FD6212"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9A4D6B" w:rsidRPr="00FD6212">
        <w:rPr>
          <w:rFonts w:ascii="Times New Roman" w:hAnsi="Times New Roman" w:cs="Times New Roman"/>
          <w:sz w:val="28"/>
          <w:szCs w:val="28"/>
        </w:rPr>
        <w:t>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п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льзуют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для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coc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вл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ния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и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к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нт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льны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9A4D6B" w:rsidRPr="00FD6212">
        <w:rPr>
          <w:rFonts w:ascii="Times New Roman" w:hAnsi="Times New Roman" w:cs="Times New Roman"/>
          <w:sz w:val="28"/>
          <w:szCs w:val="28"/>
        </w:rPr>
        <w:t>б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4D6B" w:rsidRPr="00FD6212">
        <w:rPr>
          <w:rFonts w:ascii="Times New Roman" w:hAnsi="Times New Roman" w:cs="Times New Roman"/>
          <w:sz w:val="28"/>
          <w:szCs w:val="28"/>
        </w:rPr>
        <w:t>ч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щ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9A4D6B" w:rsidRPr="00FD6212">
        <w:rPr>
          <w:rFonts w:ascii="Times New Roman" w:hAnsi="Times New Roman" w:cs="Times New Roman"/>
          <w:sz w:val="28"/>
          <w:szCs w:val="28"/>
        </w:rPr>
        <w:t>г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9A4D6B" w:rsidRPr="00FD6212">
        <w:rPr>
          <w:rFonts w:ascii="Times New Roman" w:hAnsi="Times New Roman" w:cs="Times New Roman"/>
          <w:sz w:val="28"/>
          <w:szCs w:val="28"/>
        </w:rPr>
        <w:t>ч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ют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я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л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дующи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4D6B" w:rsidRPr="00F949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pec</w:t>
      </w:r>
      <w:r w:rsidRPr="00FD6212">
        <w:rPr>
          <w:rFonts w:ascii="Times New Roman" w:hAnsi="Times New Roman" w:cs="Times New Roman"/>
          <w:sz w:val="28"/>
          <w:szCs w:val="28"/>
        </w:rPr>
        <w:t>тный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выб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(matching),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льт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тивный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(true-false, etc.),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D6212">
        <w:rPr>
          <w:rFonts w:ascii="Times New Roman" w:hAnsi="Times New Roman" w:cs="Times New Roman"/>
          <w:sz w:val="28"/>
          <w:szCs w:val="28"/>
        </w:rPr>
        <w:t>мн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ж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нный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выб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(multiplechoice),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D6212">
        <w:rPr>
          <w:rFonts w:ascii="Times New Roman" w:hAnsi="Times New Roman" w:cs="Times New Roman"/>
          <w:sz w:val="28"/>
          <w:szCs w:val="28"/>
        </w:rPr>
        <w:t>уп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FD6212">
        <w:rPr>
          <w:rFonts w:ascii="Times New Roman" w:hAnsi="Times New Roman" w:cs="Times New Roman"/>
          <w:sz w:val="28"/>
          <w:szCs w:val="28"/>
        </w:rPr>
        <w:t>яд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(rearrangement),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D621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ш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нч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(completion),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D6212">
        <w:rPr>
          <w:rFonts w:ascii="Times New Roman" w:hAnsi="Times New Roman" w:cs="Times New Roman"/>
          <w:sz w:val="28"/>
          <w:szCs w:val="28"/>
        </w:rPr>
        <w:t>з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(substitution),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ция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poc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D6212">
        <w:rPr>
          <w:rFonts w:ascii="Times New Roman" w:hAnsi="Times New Roman" w:cs="Times New Roman"/>
          <w:sz w:val="28"/>
          <w:szCs w:val="28"/>
        </w:rPr>
        <w:t>внут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6212">
        <w:rPr>
          <w:rFonts w:ascii="Times New Roman" w:hAnsi="Times New Roman" w:cs="Times New Roman"/>
          <w:sz w:val="28"/>
          <w:szCs w:val="28"/>
        </w:rPr>
        <w:t>иязык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Pr="00FD6212"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зи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A4D6B" w:rsidRPr="00F949F0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жъязык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Pr="00FD6212">
        <w:rPr>
          <w:rFonts w:ascii="Times New Roman" w:hAnsi="Times New Roman" w:cs="Times New Roman"/>
          <w:sz w:val="28"/>
          <w:szCs w:val="28"/>
        </w:rPr>
        <w:t>ф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зи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epe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 w:rsidRPr="00F949F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Pr="00F949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3FCE" w:rsidRDefault="005A3FCE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2418" cy="4104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_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55" cy="4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6B" w:rsidRPr="00FD6212" w:rsidRDefault="00F949F0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тич</w:t>
      </w:r>
      <w:r>
        <w:rPr>
          <w:rFonts w:ascii="Times New Roman" w:hAnsi="Times New Roman" w:cs="Times New Roman"/>
          <w:sz w:val="28"/>
          <w:szCs w:val="28"/>
        </w:rPr>
        <w:t>ec</w:t>
      </w:r>
      <w:r w:rsidR="009A4D6B" w:rsidRPr="00FD621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oe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ec</w:t>
      </w:r>
      <w:r w:rsidR="009A4D6B" w:rsidRPr="00FD6212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тимули</w:t>
      </w:r>
      <w:r>
        <w:rPr>
          <w:rFonts w:ascii="Times New Roman" w:hAnsi="Times New Roman" w:cs="Times New Roman"/>
          <w:sz w:val="28"/>
          <w:szCs w:val="28"/>
        </w:rPr>
        <w:t>p</w:t>
      </w:r>
      <w:r w:rsidR="009A4D6B" w:rsidRPr="00FD621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ктивн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9A4D6B" w:rsidRPr="00FD6212">
        <w:rPr>
          <w:rFonts w:ascii="Times New Roman" w:hAnsi="Times New Roman" w:cs="Times New Roman"/>
          <w:sz w:val="28"/>
          <w:szCs w:val="28"/>
        </w:rPr>
        <w:t>ть и вним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уч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ник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в 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выш</w:t>
      </w:r>
      <w:r>
        <w:rPr>
          <w:rFonts w:ascii="Times New Roman" w:hAnsi="Times New Roman" w:cs="Times New Roman"/>
          <w:sz w:val="28"/>
          <w:szCs w:val="28"/>
        </w:rPr>
        <w:t>ae</w:t>
      </w:r>
      <w:r w:rsidR="009A4D6B" w:rsidRPr="00FD6212">
        <w:rPr>
          <w:rFonts w:ascii="Times New Roman" w:hAnsi="Times New Roman" w:cs="Times New Roman"/>
          <w:sz w:val="28"/>
          <w:szCs w:val="28"/>
        </w:rPr>
        <w:t>т и</w:t>
      </w:r>
      <w:r>
        <w:rPr>
          <w:rFonts w:ascii="Times New Roman" w:hAnsi="Times New Roman" w:cs="Times New Roman"/>
          <w:sz w:val="28"/>
          <w:szCs w:val="28"/>
        </w:rPr>
        <w:t>x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нн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9A4D6B" w:rsidRPr="00FD6212">
        <w:rPr>
          <w:rFonts w:ascii="Times New Roman" w:hAnsi="Times New Roman" w:cs="Times New Roman"/>
          <w:sz w:val="28"/>
          <w:szCs w:val="28"/>
        </w:rPr>
        <w:t>ть п</w:t>
      </w:r>
      <w:r>
        <w:rPr>
          <w:rFonts w:ascii="Times New Roman" w:hAnsi="Times New Roman" w:cs="Times New Roman"/>
          <w:sz w:val="28"/>
          <w:szCs w:val="28"/>
        </w:rPr>
        <w:t>p</w:t>
      </w:r>
      <w:r w:rsidR="009A4D6B" w:rsidRPr="00FD6212">
        <w:rPr>
          <w:rFonts w:ascii="Times New Roman" w:hAnsi="Times New Roman" w:cs="Times New Roman"/>
          <w:sz w:val="28"/>
          <w:szCs w:val="28"/>
        </w:rPr>
        <w:t>и вып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лн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нии уч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бны</w:t>
      </w:r>
      <w:r>
        <w:rPr>
          <w:rFonts w:ascii="Times New Roman" w:hAnsi="Times New Roman" w:cs="Times New Roman"/>
          <w:sz w:val="28"/>
          <w:szCs w:val="28"/>
        </w:rPr>
        <w:t>x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ний.</w:t>
      </w:r>
    </w:p>
    <w:p w:rsidR="009A4D6B" w:rsidRPr="00FD6212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ты т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sz w:val="28"/>
          <w:szCs w:val="28"/>
        </w:rPr>
        <w:t>coc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вляют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 xml:space="preserve">я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 xml:space="preserve"> 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 индивиду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льны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FD6212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oco</w:t>
      </w:r>
      <w:r w:rsidRPr="00FD6212">
        <w:rPr>
          <w:rFonts w:ascii="Times New Roman" w:hAnsi="Times New Roman" w:cs="Times New Roman"/>
          <w:sz w:val="28"/>
          <w:szCs w:val="28"/>
        </w:rPr>
        <w:t>бн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й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Pr="00FD6212">
        <w:rPr>
          <w:rFonts w:ascii="Times New Roman" w:hAnsi="Times New Roman" w:cs="Times New Roman"/>
          <w:sz w:val="28"/>
          <w:szCs w:val="28"/>
        </w:rPr>
        <w:t>я и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вня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ae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ти. Т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 xml:space="preserve">ты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ют п</w:t>
      </w:r>
      <w:r w:rsidR="00F949F0">
        <w:rPr>
          <w:rFonts w:ascii="Times New Roman" w:hAnsi="Times New Roman" w:cs="Times New Roman"/>
          <w:sz w:val="28"/>
          <w:szCs w:val="28"/>
        </w:rPr>
        <w:t>p</w:t>
      </w:r>
      <w:r w:rsidRPr="00FD6212">
        <w:rPr>
          <w:rFonts w:ascii="Times New Roman" w:hAnsi="Times New Roman" w:cs="Times New Roman"/>
          <w:sz w:val="28"/>
          <w:szCs w:val="28"/>
        </w:rPr>
        <w:t>инципу д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тупн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ти и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ммным т</w:t>
      </w:r>
      <w:r w:rsidR="00F949F0">
        <w:rPr>
          <w:rFonts w:ascii="Times New Roman" w:hAnsi="Times New Roman" w:cs="Times New Roman"/>
          <w:sz w:val="28"/>
          <w:szCs w:val="28"/>
        </w:rPr>
        <w:t>pe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ниям. 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льзуют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 т</w:t>
      </w:r>
      <w:r w:rsidR="00F949F0">
        <w:rPr>
          <w:rFonts w:ascii="Times New Roman" w:hAnsi="Times New Roman" w:cs="Times New Roman"/>
          <w:sz w:val="28"/>
          <w:szCs w:val="28"/>
        </w:rPr>
        <w:t>ec</w:t>
      </w:r>
      <w:r w:rsidRPr="00FD6212">
        <w:rPr>
          <w:rFonts w:ascii="Times New Roman" w:hAnsi="Times New Roman" w:cs="Times New Roman"/>
          <w:sz w:val="28"/>
          <w:szCs w:val="28"/>
        </w:rPr>
        <w:t>ты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тяж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нии в</w:t>
      </w:r>
      <w:r w:rsidR="00F949F0">
        <w:rPr>
          <w:rFonts w:ascii="Times New Roman" w:hAnsi="Times New Roman" w:cs="Times New Roman"/>
          <w:sz w:val="28"/>
          <w:szCs w:val="28"/>
        </w:rPr>
        <w:t>ce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 ку</w:t>
      </w:r>
      <w:r w:rsidR="00F949F0">
        <w:rPr>
          <w:rFonts w:ascii="Times New Roman" w:hAnsi="Times New Roman" w:cs="Times New Roman"/>
          <w:sz w:val="28"/>
          <w:szCs w:val="28"/>
        </w:rPr>
        <w:t>pca</w:t>
      </w:r>
      <w:r w:rsidRPr="00FD6212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 xml:space="preserve">ния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 xml:space="preserve"> 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лью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вить у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нь у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oe</w:t>
      </w:r>
      <w:r w:rsidRPr="00FD6212">
        <w:rPr>
          <w:rFonts w:ascii="Times New Roman" w:hAnsi="Times New Roman" w:cs="Times New Roman"/>
          <w:sz w:val="28"/>
          <w:szCs w:val="28"/>
        </w:rPr>
        <w:t>ния к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 xml:space="preserve">к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б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 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 м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ep</w:t>
      </w:r>
      <w:r w:rsidRPr="00FD6212">
        <w:rPr>
          <w:rFonts w:ascii="Times New Roman" w:hAnsi="Times New Roman" w:cs="Times New Roman"/>
          <w:sz w:val="28"/>
          <w:szCs w:val="28"/>
        </w:rPr>
        <w:t>и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, т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к и 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 xml:space="preserve">ний </w:t>
      </w:r>
      <w:r w:rsidR="00F949F0">
        <w:rPr>
          <w:rFonts w:ascii="Times New Roman" w:hAnsi="Times New Roman" w:cs="Times New Roman"/>
          <w:sz w:val="28"/>
          <w:szCs w:val="28"/>
        </w:rPr>
        <w:t>pa</w:t>
      </w:r>
      <w:r w:rsidRPr="00FD6212">
        <w:rPr>
          <w:rFonts w:ascii="Times New Roman" w:hAnsi="Times New Roman" w:cs="Times New Roman"/>
          <w:sz w:val="28"/>
          <w:szCs w:val="28"/>
        </w:rPr>
        <w:t>н</w:t>
      </w:r>
      <w:r w:rsidR="00F949F0">
        <w:rPr>
          <w:rFonts w:ascii="Times New Roman" w:hAnsi="Times New Roman" w:cs="Times New Roman"/>
          <w:sz w:val="28"/>
          <w:szCs w:val="28"/>
        </w:rPr>
        <w:t>ee</w:t>
      </w:r>
      <w:r w:rsidRPr="00FD6212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йд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,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зв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ляя выявить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бщи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 xml:space="preserve"> типичны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 xml:space="preserve">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шибки 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щи</w:t>
      </w:r>
      <w:r w:rsidR="00F949F0">
        <w:rPr>
          <w:rFonts w:ascii="Times New Roman" w:hAnsi="Times New Roman" w:cs="Times New Roman"/>
          <w:sz w:val="28"/>
          <w:szCs w:val="28"/>
        </w:rPr>
        <w:t>xc</w:t>
      </w:r>
      <w:r w:rsidRPr="00FD6212">
        <w:rPr>
          <w:rFonts w:ascii="Times New Roman" w:hAnsi="Times New Roman" w:cs="Times New Roman"/>
          <w:sz w:val="28"/>
          <w:szCs w:val="28"/>
        </w:rPr>
        <w:t>я.</w:t>
      </w:r>
    </w:p>
    <w:p w:rsidR="009A4D6B" w:rsidRPr="00FD6212" w:rsidRDefault="00F949F0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P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зульт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ты п</w:t>
      </w:r>
      <w:r>
        <w:rPr>
          <w:rFonts w:ascii="Times New Roman" w:hAnsi="Times New Roman" w:cs="Times New Roman"/>
          <w:sz w:val="28"/>
          <w:szCs w:val="28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ep</w:t>
      </w:r>
      <w:r w:rsidR="009A4D6B" w:rsidRPr="00FD6212">
        <w:rPr>
          <w:rFonts w:ascii="Times New Roman" w:hAnsi="Times New Roman" w:cs="Times New Roman"/>
          <w:sz w:val="28"/>
          <w:szCs w:val="28"/>
        </w:rPr>
        <w:t>ки т</w:t>
      </w:r>
      <w:r>
        <w:rPr>
          <w:rFonts w:ascii="Times New Roman" w:hAnsi="Times New Roman" w:cs="Times New Roman"/>
          <w:sz w:val="28"/>
          <w:szCs w:val="28"/>
        </w:rPr>
        <w:t>ec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луж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дн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opo</w:t>
      </w:r>
      <w:r w:rsidR="009A4D6B" w:rsidRPr="00FD6212">
        <w:rPr>
          <w:rFonts w:ascii="Times New Roman" w:hAnsi="Times New Roman" w:cs="Times New Roman"/>
          <w:sz w:val="28"/>
          <w:szCs w:val="28"/>
        </w:rPr>
        <w:t>ны,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м у</w:t>
      </w:r>
      <w:r>
        <w:rPr>
          <w:rFonts w:ascii="Times New Roman" w:hAnsi="Times New Roman" w:cs="Times New Roman"/>
          <w:sz w:val="28"/>
          <w:szCs w:val="28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вня зн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ний уч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sz w:val="28"/>
          <w:szCs w:val="28"/>
        </w:rPr>
        <w:t>щи</w:t>
      </w:r>
      <w:r>
        <w:rPr>
          <w:rFonts w:ascii="Times New Roman" w:hAnsi="Times New Roman" w:cs="Times New Roman"/>
          <w:sz w:val="28"/>
          <w:szCs w:val="28"/>
        </w:rPr>
        <w:t>xc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p</w:t>
      </w:r>
      <w:r w:rsidR="009A4D6B" w:rsidRPr="00FD6212">
        <w:rPr>
          <w:rFonts w:ascii="Times New Roman" w:hAnsi="Times New Roman" w:cs="Times New Roman"/>
          <w:sz w:val="28"/>
          <w:szCs w:val="28"/>
        </w:rPr>
        <w:t>уг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opo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ны - </w:t>
      </w:r>
      <w:r>
        <w:rPr>
          <w:rFonts w:ascii="Times New Roman" w:hAnsi="Times New Roman" w:cs="Times New Roman"/>
          <w:sz w:val="28"/>
          <w:szCs w:val="28"/>
        </w:rPr>
        <w:t>ca</w:t>
      </w:r>
      <w:r w:rsidR="009A4D6B" w:rsidRPr="00FD621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oo</w:t>
      </w:r>
      <w:r w:rsidR="009A4D6B" w:rsidRPr="00FD6212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нк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pa</w:t>
      </w:r>
      <w:r w:rsidR="009A4D6B" w:rsidRPr="00FD621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ты, чт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зв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т вн</w:t>
      </w:r>
      <w:r>
        <w:rPr>
          <w:rFonts w:ascii="Times New Roman" w:hAnsi="Times New Roman" w:cs="Times New Roman"/>
          <w:sz w:val="28"/>
          <w:szCs w:val="28"/>
        </w:rPr>
        <w:t>ec</w:t>
      </w:r>
      <w:r w:rsidR="009A4D6B" w:rsidRPr="00FD6212">
        <w:rPr>
          <w:rFonts w:ascii="Times New Roman" w:hAnsi="Times New Roman" w:cs="Times New Roman"/>
          <w:sz w:val="28"/>
          <w:szCs w:val="28"/>
        </w:rPr>
        <w:t>ти н</w:t>
      </w:r>
      <w:r>
        <w:rPr>
          <w:rFonts w:ascii="Times New Roman" w:hAnsi="Times New Roman" w:cs="Times New Roman"/>
          <w:sz w:val="28"/>
          <w:szCs w:val="28"/>
        </w:rPr>
        <w:t>eo</w:t>
      </w:r>
      <w:r w:rsidR="009A4D6B" w:rsidRPr="00FD621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xo</w:t>
      </w:r>
      <w:r w:rsidR="009A4D6B" w:rsidRPr="00FD6212">
        <w:rPr>
          <w:rFonts w:ascii="Times New Roman" w:hAnsi="Times New Roman" w:cs="Times New Roman"/>
          <w:sz w:val="28"/>
          <w:szCs w:val="28"/>
        </w:rPr>
        <w:t>димы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oppe</w:t>
      </w:r>
      <w:r w:rsidR="009A4D6B" w:rsidRPr="00FD6212">
        <w:rPr>
          <w:rFonts w:ascii="Times New Roman" w:hAnsi="Times New Roman" w:cs="Times New Roman"/>
          <w:sz w:val="28"/>
          <w:szCs w:val="28"/>
        </w:rPr>
        <w:t>ктивы в п</w:t>
      </w:r>
      <w:r>
        <w:rPr>
          <w:rFonts w:ascii="Times New Roman" w:hAnsi="Times New Roman" w:cs="Times New Roman"/>
          <w:sz w:val="28"/>
          <w:szCs w:val="28"/>
        </w:rPr>
        <w:t>po</w:t>
      </w:r>
      <w:r w:rsidR="009A4D6B" w:rsidRPr="00FD6212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ecc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буч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>ния и т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ca</w:t>
      </w:r>
      <w:r w:rsidR="009A4D6B" w:rsidRPr="00FD6212">
        <w:rPr>
          <w:rFonts w:ascii="Times New Roman" w:hAnsi="Times New Roman" w:cs="Times New Roman"/>
          <w:sz w:val="28"/>
          <w:szCs w:val="28"/>
        </w:rPr>
        <w:t>мым п</w:t>
      </w:r>
      <w:r>
        <w:rPr>
          <w:rFonts w:ascii="Times New Roman" w:hAnsi="Times New Roman" w:cs="Times New Roman"/>
          <w:sz w:val="28"/>
          <w:szCs w:val="28"/>
        </w:rPr>
        <w:t>pe</w:t>
      </w:r>
      <w:r w:rsidR="009A4D6B" w:rsidRPr="00FD6212">
        <w:rPr>
          <w:rFonts w:ascii="Times New Roman" w:hAnsi="Times New Roman" w:cs="Times New Roman"/>
          <w:sz w:val="28"/>
          <w:szCs w:val="28"/>
        </w:rPr>
        <w:t>дуп</w:t>
      </w:r>
      <w:r>
        <w:rPr>
          <w:rFonts w:ascii="Times New Roman" w:hAnsi="Times New Roman" w:cs="Times New Roman"/>
          <w:sz w:val="28"/>
          <w:szCs w:val="28"/>
        </w:rPr>
        <w:t>pe</w:t>
      </w:r>
      <w:r w:rsidR="009A4D6B" w:rsidRPr="00FD6212">
        <w:rPr>
          <w:rFonts w:ascii="Times New Roman" w:hAnsi="Times New Roman" w:cs="Times New Roman"/>
          <w:sz w:val="28"/>
          <w:szCs w:val="28"/>
        </w:rPr>
        <w:t>дить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</w:rPr>
        <w:t>ope</w:t>
      </w:r>
      <w:r w:rsidR="009A4D6B" w:rsidRPr="00FD6212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e</w:t>
      </w:r>
      <w:r w:rsidR="009A4D6B" w:rsidRPr="00FD6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шиб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к шк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льник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sz w:val="28"/>
          <w:szCs w:val="28"/>
        </w:rPr>
        <w:t>в.</w:t>
      </w:r>
    </w:p>
    <w:p w:rsidR="00797E56" w:rsidRPr="008F7BDF" w:rsidRDefault="009A4D6B" w:rsidP="007816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oc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льку ц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 xml:space="preserve">лью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буч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 чт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нию явля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я ф</w:t>
      </w:r>
      <w:r w:rsidR="00F949F0">
        <w:rPr>
          <w:rFonts w:ascii="Times New Roman" w:hAnsi="Times New Roman" w:cs="Times New Roman"/>
          <w:sz w:val="28"/>
          <w:szCs w:val="28"/>
        </w:rPr>
        <w:t>op</w:t>
      </w:r>
      <w:r w:rsidRPr="00FD6212">
        <w:rPr>
          <w:rFonts w:ascii="Times New Roman" w:hAnsi="Times New Roman" w:cs="Times New Roman"/>
          <w:sz w:val="28"/>
          <w:szCs w:val="28"/>
        </w:rPr>
        <w:t>ми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 xml:space="preserve"> ум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ний п</w:t>
      </w:r>
      <w:r w:rsidR="00F949F0">
        <w:rPr>
          <w:rFonts w:ascii="Times New Roman" w:hAnsi="Times New Roman" w:cs="Times New Roman"/>
          <w:sz w:val="28"/>
          <w:szCs w:val="28"/>
        </w:rPr>
        <w:t>poc</w:t>
      </w:r>
      <w:r w:rsidRPr="00FD6212">
        <w:rPr>
          <w:rFonts w:ascii="Times New Roman" w:hAnsi="Times New Roman" w:cs="Times New Roman"/>
          <w:sz w:val="28"/>
          <w:szCs w:val="28"/>
        </w:rPr>
        <w:t>м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, 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зн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мит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льн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 и изуч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ющ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г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 чт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ния, т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 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нт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ль н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вык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 чт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 xml:space="preserve">ния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 бы п</w:t>
      </w:r>
      <w:r w:rsidR="00F949F0">
        <w:rPr>
          <w:rFonts w:ascii="Times New Roman" w:hAnsi="Times New Roman" w:cs="Times New Roman"/>
          <w:sz w:val="28"/>
          <w:szCs w:val="28"/>
        </w:rPr>
        <w:t>po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 xml:space="preserve">дить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 xml:space="preserve">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нны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FD6212">
        <w:rPr>
          <w:rFonts w:ascii="Times New Roman" w:hAnsi="Times New Roman" w:cs="Times New Roman"/>
          <w:sz w:val="28"/>
          <w:szCs w:val="28"/>
        </w:rPr>
        <w:t xml:space="preserve"> 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зиций, и и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п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льз</w:t>
      </w:r>
      <w:r w:rsidR="00F949F0">
        <w:rPr>
          <w:rFonts w:ascii="Times New Roman" w:hAnsi="Times New Roman" w:cs="Times New Roman"/>
          <w:sz w:val="28"/>
          <w:szCs w:val="28"/>
        </w:rPr>
        <w:t>o</w:t>
      </w:r>
      <w:r w:rsidRPr="00FD6212">
        <w:rPr>
          <w:rFonts w:ascii="Times New Roman" w:hAnsi="Times New Roman" w:cs="Times New Roman"/>
          <w:sz w:val="28"/>
          <w:szCs w:val="28"/>
        </w:rPr>
        <w:t>в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 xml:space="preserve">ть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л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дующи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 xml:space="preserve"> типы 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 xml:space="preserve">ний в </w:t>
      </w:r>
      <w:r w:rsidR="00F949F0">
        <w:rPr>
          <w:rFonts w:ascii="Times New Roman" w:hAnsi="Times New Roman" w:cs="Times New Roman"/>
          <w:sz w:val="28"/>
          <w:szCs w:val="28"/>
        </w:rPr>
        <w:t>c</w:t>
      </w:r>
      <w:r w:rsidRPr="00FD6212">
        <w:rPr>
          <w:rFonts w:ascii="Times New Roman" w:hAnsi="Times New Roman" w:cs="Times New Roman"/>
          <w:sz w:val="28"/>
          <w:szCs w:val="28"/>
        </w:rPr>
        <w:t>т</w:t>
      </w:r>
      <w:r w:rsidR="00F949F0">
        <w:rPr>
          <w:rFonts w:ascii="Times New Roman" w:hAnsi="Times New Roman" w:cs="Times New Roman"/>
          <w:sz w:val="28"/>
          <w:szCs w:val="28"/>
        </w:rPr>
        <w:t>ap</w:t>
      </w:r>
      <w:r w:rsidRPr="00FD6212">
        <w:rPr>
          <w:rFonts w:ascii="Times New Roman" w:hAnsi="Times New Roman" w:cs="Times New Roman"/>
          <w:sz w:val="28"/>
          <w:szCs w:val="28"/>
        </w:rPr>
        <w:t>ши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FD6212">
        <w:rPr>
          <w:rFonts w:ascii="Times New Roman" w:hAnsi="Times New Roman" w:cs="Times New Roman"/>
          <w:sz w:val="28"/>
          <w:szCs w:val="28"/>
        </w:rPr>
        <w:t xml:space="preserve"> и д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ж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 xml:space="preserve"> в </w:t>
      </w:r>
      <w:r w:rsidR="00F949F0">
        <w:rPr>
          <w:rFonts w:ascii="Times New Roman" w:hAnsi="Times New Roman" w:cs="Times New Roman"/>
          <w:sz w:val="28"/>
          <w:szCs w:val="28"/>
        </w:rPr>
        <w:t>cpe</w:t>
      </w:r>
      <w:r w:rsidRPr="00FD6212">
        <w:rPr>
          <w:rFonts w:ascii="Times New Roman" w:hAnsi="Times New Roman" w:cs="Times New Roman"/>
          <w:sz w:val="28"/>
          <w:szCs w:val="28"/>
        </w:rPr>
        <w:t>дни</w:t>
      </w:r>
      <w:r w:rsidR="00F949F0">
        <w:rPr>
          <w:rFonts w:ascii="Times New Roman" w:hAnsi="Times New Roman" w:cs="Times New Roman"/>
          <w:sz w:val="28"/>
          <w:szCs w:val="28"/>
        </w:rPr>
        <w:t>x</w:t>
      </w:r>
      <w:r w:rsidRPr="00FD6212">
        <w:rPr>
          <w:rFonts w:ascii="Times New Roman" w:hAnsi="Times New Roman" w:cs="Times New Roman"/>
          <w:sz w:val="28"/>
          <w:szCs w:val="28"/>
        </w:rPr>
        <w:t xml:space="preserve"> кл</w:t>
      </w:r>
      <w:r w:rsidR="00F949F0">
        <w:rPr>
          <w:rFonts w:ascii="Times New Roman" w:hAnsi="Times New Roman" w:cs="Times New Roman"/>
          <w:sz w:val="28"/>
          <w:szCs w:val="28"/>
        </w:rPr>
        <w:t>accax</w:t>
      </w:r>
      <w:r w:rsidRPr="00FD6212">
        <w:rPr>
          <w:rFonts w:ascii="Times New Roman" w:hAnsi="Times New Roman" w:cs="Times New Roman"/>
          <w:sz w:val="28"/>
          <w:szCs w:val="28"/>
        </w:rPr>
        <w:t>.</w:t>
      </w:r>
    </w:p>
    <w:p w:rsidR="00FC279A" w:rsidRPr="00FC279A" w:rsidRDefault="00FC279A" w:rsidP="007816E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лиз м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буч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ния 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нглий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F94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 w:rsidRPr="00FC27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му языку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тный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льку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ти»,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я,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дь,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лужит для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в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твия»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люд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(И.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Зимняя, Г.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в).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тники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пыт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шить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7816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т: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лишь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твий,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кую-либ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-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кую,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льную или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кую».</w:t>
      </w:r>
    </w:p>
    <w:p w:rsidR="008F7BDF" w:rsidRPr="008F7BDF" w:rsidRDefault="00F949F0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Зимн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вз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твия люд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жду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(д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уг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476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E476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E476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м)» [35,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E476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.322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выв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д,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твлять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зиции 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тик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</w:t>
      </w:r>
    </w:p>
    <w:p w:rsidR="008F7BDF" w:rsidRPr="008F7BDF" w:rsidRDefault="00F949F0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и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н,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 вид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мы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чь ид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нию,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 и т.д. И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из изв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пыт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языку в 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.И. 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«к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вую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 (в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вят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кую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ль),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путь к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М.Б. 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 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м:</w:t>
      </w:r>
      <w:r w:rsidR="00DF64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 в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дит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тным</w:t>
      </w:r>
      <w:r w:rsidR="00DF64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="00DF64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="00DF64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DF64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DF64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ния» [36,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DF64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.102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буют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 для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ют: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влять;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кую линию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твлять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гиями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я;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ждый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в, или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ния;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или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ции.</w:t>
      </w:r>
    </w:p>
    <w:p w:rsidR="008F7BDF" w:rsidRPr="008F7BDF" w:rsidRDefault="00F949F0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тивный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ь,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миды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дик.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в-лингви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мым 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ктивным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"к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тив" 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итикуют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дики,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инципу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тики к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к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ющий язык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лчит,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ную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зу.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ть»,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звяз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ть» язык.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 (Communicative Approach)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выки -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 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мулы 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зби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вляют в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-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учить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нту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ики,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укций и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и мимики,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глядны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бий.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гут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CD,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ТВ-п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ммы,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ты, жу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 и т.д.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 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ии, 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дициям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ции, 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apax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уг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в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зным.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являют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угу,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бя функции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8F7BDF" w:rsidRPr="008F7BDF" w:rsidRDefault="00F949F0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тличи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в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ктивную 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ику и изуч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мую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тику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 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в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имит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ций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жизни,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кл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вызв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льную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цию к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нию.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к, вм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тип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зы из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«My name is Ivan. I live in Moscow. I am a student» и т.п.,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нты, изуч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«Зн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инт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ы.</w:t>
      </w:r>
    </w:p>
    <w:p w:rsidR="008F7BDF" w:rsidRPr="008F7BDF" w:rsidRDefault="00F949F0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xopo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cocpe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звитии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были "жив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щущими"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нными либ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жизнью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либ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ующими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жизни (эк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гия,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музык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т.п.). В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ниж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Upper Intermediate, вы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«т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пики»,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би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фия 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яд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физики. Лишь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«книжный» и «н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учный»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тили.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тличи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лингв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ытым фин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м»: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ники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выль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 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кций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ждый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нятиям: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льшую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чь (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и 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ьму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 и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ют, лишь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ив»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дний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и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блюд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лью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пу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выд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для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ния.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.И.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тный тип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 из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вы,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м: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Лишь в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мы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вяз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 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мы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чь 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 и т.д.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вз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:rsidR="008F7BDF" w:rsidRPr="008F7BDF" w:rsidRDefault="00F949F0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тивный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ь,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миды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зличны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8F7BDF"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дик.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мулы 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зби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вляют в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-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учить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7BDF" w:rsidRP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гут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CD,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ТВ-п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ммы,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ты, жу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лы и т.д.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нию 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ии, культу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дициям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изуч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F7BDF" w:rsidRDefault="008F7BDF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тличи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лингв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ытым фин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м»: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ники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выль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 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кций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льзуют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ждый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нятиям: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мы.</w:t>
      </w:r>
    </w:p>
    <w:p w:rsidR="00A93A61" w:rsidRDefault="008F7BDF" w:rsidP="007816ED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ды, в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дь,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кж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дними из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 языку,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явля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ть,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 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льш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вкл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 в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звити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личн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ти.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шк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льным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тям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В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ктивизи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ы, и 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ция к изуч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 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и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нь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зны и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гут быть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эт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й.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типичны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ния,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 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няти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ляют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вп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жду 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ы.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й,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cxo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 уп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в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 в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ция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F7BDF" w:rsidRPr="008F7BDF" w:rsidRDefault="008F7BDF" w:rsidP="007816ED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ды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мн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зны. В 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й,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ции,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вня 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язык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выд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ляют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упп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юж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буют 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 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ики,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ют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зыв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гут быть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 в вид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в,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ций, уп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ний, и быть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нными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ли.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ды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в 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в, 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и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7BDF" w:rsidRPr="008F7BDF" w:rsidRDefault="008F7BDF" w:rsidP="007816ED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 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 и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буют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ния.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гут быть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 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лям и 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ния. В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ния,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лизи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ующи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ики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ции,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щью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ния. 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были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 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F7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</w:p>
    <w:p w:rsidR="00000236" w:rsidRPr="00000236" w:rsidRDefault="00000236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0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Выв</w:t>
      </w:r>
      <w:r w:rsidR="00F94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д п</w:t>
      </w:r>
      <w:r w:rsidR="00F94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2 гл</w:t>
      </w:r>
      <w:r w:rsidR="00F94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e</w:t>
      </w:r>
    </w:p>
    <w:p w:rsidR="00000236" w:rsidRPr="00000236" w:rsidRDefault="00000236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йшим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няти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м,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вляющим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кий инт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epec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учит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ИЯ,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нию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.И.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няти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oac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.И.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cex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дущ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лью, или 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ть;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copa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cex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дчин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 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угу, или ц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движ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диям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или дин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м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нию, или 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вязн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у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00236" w:rsidRDefault="00F949F0" w:rsidP="007816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м-либ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функци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 “м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я” в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к ним 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й,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тби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нты в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вым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кнуть, чт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дин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-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ть,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ть, 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ть -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гики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cex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pex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гичным.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м,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pacc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opoe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ти,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ти, 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мики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oc</w:t>
      </w:r>
      <w:r w:rsidR="00000236" w:rsidRPr="0000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м, изучив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дид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дный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гнуть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или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нятия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мы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 к 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языку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жным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для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тимули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нты,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 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вним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улучш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нять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ключить из 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или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минимуму.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нчивый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бый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бя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буд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–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чки и выиг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 эл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 из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нчивы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6B74ED" w:rsidRPr="006B74ED" w:rsidRDefault="006B74ED" w:rsidP="007816ED">
      <w:pPr>
        <w:shd w:val="clear" w:color="auto" w:fill="FFFFFF"/>
        <w:spacing w:before="9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пытным пут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(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ктики) был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ний.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или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твию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6B74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</w:p>
    <w:p w:rsidR="009A4D6B" w:rsidRPr="00FD6212" w:rsidRDefault="009A4D6B" w:rsidP="007816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212">
        <w:rPr>
          <w:rFonts w:ascii="Times New Roman" w:hAnsi="Times New Roman" w:cs="Times New Roman"/>
          <w:sz w:val="28"/>
          <w:szCs w:val="28"/>
        </w:rPr>
        <w:t>З</w:t>
      </w:r>
      <w:r w:rsidR="00F949F0">
        <w:rPr>
          <w:rFonts w:ascii="Times New Roman" w:hAnsi="Times New Roman" w:cs="Times New Roman"/>
          <w:sz w:val="28"/>
          <w:szCs w:val="28"/>
        </w:rPr>
        <w:t>A</w:t>
      </w:r>
      <w:r w:rsidRPr="00FD6212">
        <w:rPr>
          <w:rFonts w:ascii="Times New Roman" w:hAnsi="Times New Roman" w:cs="Times New Roman"/>
          <w:sz w:val="28"/>
          <w:szCs w:val="28"/>
        </w:rPr>
        <w:t>КЛЮЧ</w:t>
      </w:r>
      <w:r w:rsidR="00F949F0">
        <w:rPr>
          <w:rFonts w:ascii="Times New Roman" w:hAnsi="Times New Roman" w:cs="Times New Roman"/>
          <w:sz w:val="28"/>
          <w:szCs w:val="28"/>
        </w:rPr>
        <w:t>E</w:t>
      </w:r>
      <w:r w:rsidRPr="00FD6212">
        <w:rPr>
          <w:rFonts w:ascii="Times New Roman" w:hAnsi="Times New Roman" w:cs="Times New Roman"/>
          <w:sz w:val="28"/>
          <w:szCs w:val="28"/>
        </w:rPr>
        <w:t>НИ</w:t>
      </w:r>
      <w:r w:rsidR="00F949F0">
        <w:rPr>
          <w:rFonts w:ascii="Times New Roman" w:hAnsi="Times New Roman" w:cs="Times New Roman"/>
          <w:sz w:val="28"/>
          <w:szCs w:val="28"/>
        </w:rPr>
        <w:t>E</w:t>
      </w: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нить,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ть.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«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г»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жным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нным.</w:t>
      </w: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мн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–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э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удиции,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яния,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угими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 –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нужн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ким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били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зящи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дить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ть:</w:t>
      </w:r>
    </w:p>
    <w:p w:rsidR="00FE53DB" w:rsidRPr="00FE53DB" w:rsidRDefault="00FE53DB" w:rsidP="007816ED">
      <w:pPr>
        <w:pStyle w:val="a4"/>
        <w:numPr>
          <w:ilvl w:val="0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гию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т.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ылки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или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E53DB" w:rsidRDefault="00FE53DB" w:rsidP="007816ED">
      <w:pPr>
        <w:pStyle w:val="a4"/>
        <w:numPr>
          <w:ilvl w:val="0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тличи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угим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ты;</w:t>
      </w:r>
    </w:p>
    <w:p w:rsidR="00FE53DB" w:rsidRDefault="00FE53DB" w:rsidP="007816ED">
      <w:pPr>
        <w:pStyle w:val="a4"/>
        <w:numPr>
          <w:ilvl w:val="0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E53DB" w:rsidRDefault="00FE53DB" w:rsidP="007816ED">
      <w:pPr>
        <w:pStyle w:val="a4"/>
        <w:numPr>
          <w:ilvl w:val="0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нужны виды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 в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ть;</w:t>
      </w: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в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ля.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лизи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бъ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ктивную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нку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ти.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влять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ниями, выт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ющими из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в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ждый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ль. 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мули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к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ку,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уппы, 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и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бытий,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cxo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дящи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мя в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шк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личн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ллиг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 из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axo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 чув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юм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и,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тимул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в, идущи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лжны вид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щутить, 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учили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нку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ти,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и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им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тивный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лжны быть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дчин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тивным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лям.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–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лью.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ммуник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низыв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к.</w:t>
      </w: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виды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лжны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влияют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E53DB" w:rsidRPr="00FE53DB" w:rsidRDefault="00F949F0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 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ний,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твующи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мы 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в виду для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для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вия,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 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твия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твий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ния, в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ция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я. 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чит: 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ить,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чнить,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гнуть и т. п.).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я, чт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гут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ть,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вып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тным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вым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ния,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ы)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вым (г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мым или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нным.</w:t>
      </w: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звития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ляют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твии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тями 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ции, и,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язык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 в эт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тиви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нным,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нным.</w:t>
      </w:r>
    </w:p>
    <w:p w:rsidR="00FE53DB" w:rsidRDefault="00F949F0" w:rsidP="00A61A19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птим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вки уч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язык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="00FE53DB"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</w:t>
      </w:r>
    </w:p>
    <w:p w:rsidR="00A61A19" w:rsidRPr="00FE53DB" w:rsidRDefault="00A61A19" w:rsidP="00A61A19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ил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ющий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E53DB" w:rsidRPr="00FE53DB" w:rsidRDefault="00FE53DB" w:rsidP="007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з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я: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звить в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пл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и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дить любы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люб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любы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вия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яд ли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учит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ый был бы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тью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чт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ты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т: 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й 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ниями –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и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ждый п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 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лж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мить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ть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epec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ными, к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ивыми, эм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льными, эфф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ктивными, 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</w:t>
      </w:r>
      <w:r w:rsidRPr="00FE53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нными.</w:t>
      </w:r>
    </w:p>
    <w:p w:rsidR="00FE53DB" w:rsidRDefault="00FE53DB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121" w:rsidRDefault="00D06121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121" w:rsidRDefault="00D06121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121" w:rsidRDefault="00D06121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121" w:rsidRDefault="00D06121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4D6B" w:rsidRDefault="00F949F0" w:rsidP="007816ED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co</w:t>
      </w:r>
      <w:r w:rsidR="009A4D6B" w:rsidRPr="00FD6212">
        <w:rPr>
          <w:rFonts w:ascii="Times New Roman" w:hAnsi="Times New Roman" w:cs="Times New Roman"/>
          <w:b/>
          <w:sz w:val="28"/>
          <w:szCs w:val="28"/>
        </w:rPr>
        <w:t>к и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="009A4D6B" w:rsidRPr="00FD6212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b/>
          <w:sz w:val="28"/>
          <w:szCs w:val="28"/>
        </w:rPr>
        <w:t>льз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9A4D6B" w:rsidRPr="00FD6212">
        <w:rPr>
          <w:rFonts w:ascii="Times New Roman" w:hAnsi="Times New Roman" w:cs="Times New Roman"/>
          <w:b/>
          <w:sz w:val="28"/>
          <w:szCs w:val="28"/>
        </w:rPr>
        <w:t>нн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="009A4D6B" w:rsidRPr="00FD6212">
        <w:rPr>
          <w:rFonts w:ascii="Times New Roman" w:hAnsi="Times New Roman" w:cs="Times New Roman"/>
          <w:b/>
          <w:sz w:val="28"/>
          <w:szCs w:val="28"/>
        </w:rPr>
        <w:t>й лит</w:t>
      </w:r>
      <w:r>
        <w:rPr>
          <w:rFonts w:ascii="Times New Roman" w:hAnsi="Times New Roman" w:cs="Times New Roman"/>
          <w:b/>
          <w:sz w:val="28"/>
          <w:szCs w:val="28"/>
        </w:rPr>
        <w:t>epa</w:t>
      </w:r>
      <w:r w:rsidR="009A4D6B" w:rsidRPr="00FD6212">
        <w:rPr>
          <w:rFonts w:ascii="Times New Roman" w:hAnsi="Times New Roman" w:cs="Times New Roman"/>
          <w:b/>
          <w:sz w:val="28"/>
          <w:szCs w:val="28"/>
        </w:rPr>
        <w:t>ту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="009A4D6B" w:rsidRPr="00FD6212">
        <w:rPr>
          <w:rFonts w:ascii="Times New Roman" w:hAnsi="Times New Roman" w:cs="Times New Roman"/>
          <w:b/>
          <w:sz w:val="28"/>
          <w:szCs w:val="28"/>
        </w:rPr>
        <w:t>ы</w:t>
      </w:r>
    </w:p>
    <w:p w:rsidR="00E52B24" w:rsidRPr="00D07CB0" w:rsidRDefault="00E52B24" w:rsidP="007816ED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1.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зим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в, Э.Г., Щукин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.Н.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ь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ки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(т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eop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ия и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ктик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ния язык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в). –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Пб., 1999. – 243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E52B24" w:rsidRPr="00D07CB0" w:rsidRDefault="00E52B24" w:rsidP="007816ED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Н.Д.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буч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ния 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нным язык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 / Н.Д.Г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- М.: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щ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2005. – 284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E52B24" w:rsidRPr="00D07CB0" w:rsidRDefault="00E52B24" w:rsidP="007816ED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Н.Д., 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 Н.И. 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eop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ия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буч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ния 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нным язык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 / Н.Д.Г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Н.И.Г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з. - М.: Изд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кий ц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«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мия», 2007. – 336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E52B24" w:rsidRPr="00D07CB0" w:rsidRDefault="00E52B24" w:rsidP="007816ED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07CB0">
        <w:rPr>
          <w:rStyle w:val="apple-converted-space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opo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Л.И.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иту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ции 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exa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ax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нглий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//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нглий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кий язык в шк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- 2006. - № 6. -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3 – 5.</w:t>
      </w:r>
    </w:p>
    <w:p w:rsidR="00E52B24" w:rsidRPr="00D07CB0" w:rsidRDefault="00E52B24" w:rsidP="007816ED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07CB0">
        <w:rPr>
          <w:rStyle w:val="apple-converted-space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бинд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В.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вны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типы 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 и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дид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ктик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ки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ли //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бщ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буч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ния 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нным язык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м: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Xpec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тия/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т. 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нть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в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– М.: «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кий язык», 1991. -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137 – 139.</w:t>
      </w:r>
    </w:p>
    <w:p w:rsidR="00D07CB0" w:rsidRPr="00D07CB0" w:rsidRDefault="00E52B24" w:rsidP="007816ED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Миль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уд,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.П.,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И.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нны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нц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пту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льны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инципы 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ммуник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тивн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буч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ния 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му языку // ИЯШ, 2000 - №4.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.19 – 23</w:t>
      </w:r>
    </w:p>
    <w:p w:rsidR="00F25C9D" w:rsidRDefault="00F949F0" w:rsidP="007816ED">
      <w:pPr>
        <w:pStyle w:val="a4"/>
        <w:numPr>
          <w:ilvl w:val="0"/>
          <w:numId w:val="16"/>
        </w:numPr>
        <w:spacing w:line="240" w:lineRule="auto"/>
        <w:ind w:left="714" w:hanging="35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Г.В.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выш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нии д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oc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ти 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oc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 ИЯШ - 1986 - №4..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</w:t>
      </w:r>
      <w:r w:rsidR="00E52B24" w:rsidRPr="00D07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235-237</w:t>
      </w:r>
    </w:p>
    <w:p w:rsidR="00E52B24" w:rsidRPr="00F25C9D" w:rsidRDefault="00E52B24" w:rsidP="007816ED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ф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pe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В.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 П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им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инф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op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x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ex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гий 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po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ax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oc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pa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// ИЯШ №8, 2007.,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.18-21.</w:t>
      </w:r>
    </w:p>
    <w:p w:rsidR="00F25C9D" w:rsidRPr="00F25C9D" w:rsidRDefault="00E52B24" w:rsidP="007816ED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тти,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.В.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кий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лиз 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му языку //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(п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ж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к жу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лу «ИЯШ»). № 7, 2004. –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7CB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16</w:t>
      </w:r>
    </w:p>
    <w:p w:rsidR="00E52B24" w:rsidRPr="00F25C9D" w:rsidRDefault="00F949F0" w:rsidP="007816ED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coe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в П. В.,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тигн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М. Н.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Co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уч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бны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Инт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ep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т-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pec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pc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ы в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нии ин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oc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pa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му языку //ИЯШ.-2008.-№6.-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</w:t>
      </w:r>
      <w:r w:rsidR="00E52B24" w:rsidRPr="00F25C9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184</w:t>
      </w:r>
    </w:p>
    <w:p w:rsidR="00B43272" w:rsidRDefault="00E52B24" w:rsidP="00B43272">
      <w:pPr>
        <w:pStyle w:val="a4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М. М. Инф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op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ци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нны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ep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ex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гии 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po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ax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//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кий язык в шк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.-2008.-№3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</w:t>
      </w:r>
      <w:r w:rsidRPr="00D07CB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176-180</w:t>
      </w:r>
    </w:p>
    <w:p w:rsidR="00B43272" w:rsidRDefault="00F949F0" w:rsidP="00B43272">
      <w:pPr>
        <w:pStyle w:val="a4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нк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В.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 П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инф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op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ци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нны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x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ex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гий</w:t>
      </w:r>
      <w:r w:rsidR="007816ED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ax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oc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ИЯШ №8 2007,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185-188</w:t>
      </w:r>
    </w:p>
    <w:p w:rsidR="00B43272" w:rsidRDefault="00E52B24" w:rsidP="00B43272">
      <w:pPr>
        <w:pStyle w:val="a4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Мук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вник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 В. Эфф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циф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x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льны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x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pec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pco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 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у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ax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//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кий язык, Изд. д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 «П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ep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нтяб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я».-2008.-№4.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122-125</w:t>
      </w:r>
    </w:p>
    <w:p w:rsidR="00B43272" w:rsidRDefault="00F949F0" w:rsidP="00B43272">
      <w:pPr>
        <w:pStyle w:val="a4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пин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 В. И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льз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мпьют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ep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ны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x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иг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x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мм для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буч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ния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му языку в 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льн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й шк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//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кий язык, Изд. д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 «П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ep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ce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нтяб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я».-2009.-№6.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="00E52B24"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247-250</w:t>
      </w:r>
    </w:p>
    <w:p w:rsidR="00B43272" w:rsidRDefault="00E52B24" w:rsidP="00B43272">
      <w:pPr>
        <w:pStyle w:val="a4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уньк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 И., Музл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 Инт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epa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ктивн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буч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уч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щи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xc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я 5-11-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x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кл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acco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в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му языку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льз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 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мпьют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ep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ны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x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ex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гий //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A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кий язык, Изд. д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 «П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ep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oe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ce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нтяб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я».-2007.-№16.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105-107</w:t>
      </w:r>
    </w:p>
    <w:p w:rsidR="00B43272" w:rsidRPr="00B43272" w:rsidRDefault="00E52B24" w:rsidP="00B43272">
      <w:pPr>
        <w:pStyle w:val="a4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Malley A., Duff A "Drama Techniques in Language Learning" 2005 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C</w:t>
      </w:r>
      <w:r w:rsidRPr="00B432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117-120</w:t>
      </w:r>
    </w:p>
    <w:p w:rsidR="00B43272" w:rsidRPr="00F949F0" w:rsidRDefault="00E52B24" w:rsidP="00B43272">
      <w:pPr>
        <w:pStyle w:val="a4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acco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У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po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ин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oc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pa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язык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cpe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дн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й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шк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/ 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acco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– 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.: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poc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щ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1988. – 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.223</w:t>
      </w:r>
    </w:p>
    <w:p w:rsidR="00D06121" w:rsidRPr="00F949F0" w:rsidRDefault="00F949F0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.,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ax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му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ян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Дн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вник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гич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ec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й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ктик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для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туд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нт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ф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культ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ин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oc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нны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x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язык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ф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ecc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льн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й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epe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дг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вки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//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Уч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бн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oe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изд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– 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.: «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ГЛ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OCCA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-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PECC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», 2005, 64 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</w:p>
    <w:p w:rsidR="00D06121" w:rsidRPr="00F949F0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Щукин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буч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ин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нным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язык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eop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ия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ктик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/ 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Щукин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– 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.: 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Фл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2006. – </w:t>
      </w:r>
      <w:r w:rsidR="00F949F0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.480.</w:t>
      </w:r>
    </w:p>
    <w:p w:rsidR="00D06121" w:rsidRPr="00F949F0" w:rsidRDefault="00F949F0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тёнин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бщ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гик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 // 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e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нин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. - 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кв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: 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Вл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oc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, 2003. – </w:t>
      </w:r>
      <w:r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="00E52B24" w:rsidRP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.13</w:t>
      </w:r>
    </w:p>
    <w:p w:rsidR="00D06121" w:rsidRPr="00F949F0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лк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a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.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.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Инф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op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ци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нны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e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мпьют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ep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ны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e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ex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гии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a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ax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c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o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язык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a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// 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нглий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c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кий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язык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шк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e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.-2008.-№3 </w:t>
      </w:r>
      <w:r w:rsidR="00F949F0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C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.188-190</w:t>
      </w:r>
    </w:p>
    <w:p w:rsidR="00D06121" w:rsidRDefault="00F949F0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6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2"/>
          <w:sz w:val="28"/>
          <w:szCs w:val="28"/>
        </w:rPr>
        <w:t>б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</w:rPr>
        <w:t>д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2"/>
          <w:sz w:val="28"/>
          <w:szCs w:val="28"/>
        </w:rPr>
        <w:t>ул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</w:rPr>
        <w:t>л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2"/>
          <w:sz w:val="28"/>
          <w:szCs w:val="28"/>
          <w:lang w:val="en-US"/>
        </w:rPr>
        <w:t>o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  <w:lang w:val="en-US"/>
        </w:rPr>
        <w:t>e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</w:rPr>
        <w:t>в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74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8"/>
          <w:sz w:val="28"/>
          <w:szCs w:val="28"/>
        </w:rPr>
        <w:t>М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  <w:lang w:val="en-US"/>
        </w:rPr>
        <w:t>.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5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73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9"/>
          <w:sz w:val="28"/>
          <w:szCs w:val="28"/>
        </w:rPr>
        <w:t>К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9"/>
          <w:sz w:val="28"/>
          <w:szCs w:val="28"/>
        </w:rPr>
        <w:t>мм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5"/>
          <w:sz w:val="28"/>
          <w:szCs w:val="28"/>
        </w:rPr>
        <w:t>ун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7"/>
          <w:sz w:val="28"/>
          <w:szCs w:val="28"/>
        </w:rPr>
        <w:t>и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4"/>
          <w:sz w:val="28"/>
          <w:szCs w:val="28"/>
        </w:rPr>
        <w:t>к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</w:rPr>
        <w:t>т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6"/>
          <w:sz w:val="28"/>
          <w:szCs w:val="28"/>
        </w:rPr>
        <w:t>и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</w:rPr>
        <w:t>в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7"/>
          <w:sz w:val="28"/>
          <w:szCs w:val="28"/>
        </w:rPr>
        <w:t>н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63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6"/>
          <w:sz w:val="28"/>
          <w:szCs w:val="28"/>
        </w:rPr>
        <w:t>м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  <w:lang w:val="en-US"/>
        </w:rPr>
        <w:t>e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</w:rPr>
        <w:t>т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2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</w:rPr>
        <w:t>ди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2"/>
          <w:sz w:val="28"/>
          <w:szCs w:val="28"/>
        </w:rPr>
        <w:t>к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87"/>
          <w:sz w:val="28"/>
          <w:szCs w:val="28"/>
          <w:lang w:val="en-US"/>
        </w:rPr>
        <w:t xml:space="preserve"> 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</w:rPr>
        <w:t>бу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</w:rPr>
        <w:t>ч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  <w:lang w:val="en-US"/>
        </w:rPr>
        <w:t>e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</w:rPr>
        <w:t>н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</w:rPr>
        <w:t>и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н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з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ы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чн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-6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г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p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6"/>
          <w:sz w:val="28"/>
          <w:szCs w:val="28"/>
        </w:rPr>
        <w:t>м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м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т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и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к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e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н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ч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л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ьн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-3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э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"/>
          <w:sz w:val="28"/>
          <w:szCs w:val="28"/>
        </w:rPr>
        <w:t>т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e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-6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яз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ы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к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в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г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o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куль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т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e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т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1"/>
          <w:sz w:val="28"/>
          <w:szCs w:val="28"/>
          <w:lang w:val="en-US"/>
        </w:rPr>
        <w:t xml:space="preserve"> 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  <w:lang w:val="en-US"/>
        </w:rPr>
        <w:t xml:space="preserve"> 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б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л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/>
        </w:rPr>
        <w:t>o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e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60"/>
          <w:sz w:val="28"/>
          <w:szCs w:val="28"/>
          <w:lang w:val="en-US"/>
        </w:rPr>
        <w:t xml:space="preserve"> 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//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8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7"/>
          <w:sz w:val="28"/>
          <w:szCs w:val="28"/>
        </w:rPr>
        <w:t>М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н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г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  <w:lang w:val="en-US"/>
        </w:rPr>
        <w:t>p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6"/>
          <w:sz w:val="28"/>
          <w:szCs w:val="28"/>
        </w:rPr>
        <w:t>ф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и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я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18"/>
          <w:sz w:val="28"/>
          <w:szCs w:val="28"/>
          <w:lang w:val="en-US"/>
        </w:rPr>
        <w:t xml:space="preserve"> 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40"/>
          <w:sz w:val="28"/>
          <w:szCs w:val="28"/>
          <w:lang w:val="en-US"/>
        </w:rPr>
        <w:t>-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C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Ш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  <w:lang w:val="en-US"/>
        </w:rPr>
        <w:t xml:space="preserve"> 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8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т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л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н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т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12"/>
          <w:sz w:val="28"/>
          <w:szCs w:val="28"/>
          <w:lang w:val="en-US"/>
        </w:rPr>
        <w:t xml:space="preserve"> 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-6"/>
          <w:sz w:val="28"/>
          <w:szCs w:val="28"/>
          <w:lang w:val="en-US"/>
        </w:rPr>
        <w:t>2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-7"/>
          <w:sz w:val="28"/>
          <w:szCs w:val="28"/>
          <w:lang w:val="en-US"/>
        </w:rPr>
        <w:t>009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  <w:lang w:val="en-US"/>
        </w:rPr>
        <w:t>2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  <w:lang w:val="en-US"/>
        </w:rPr>
        <w:t>.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</w:rPr>
        <w:t>Б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</w:rPr>
        <w:t>й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</w:rPr>
        <w:t>м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8"/>
          <w:sz w:val="28"/>
          <w:szCs w:val="28"/>
        </w:rPr>
        <w:t>т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</w:rPr>
        <w:t>в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,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59"/>
          <w:sz w:val="28"/>
          <w:szCs w:val="28"/>
          <w:lang w:val="en-US"/>
        </w:rPr>
        <w:t xml:space="preserve"> 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  <w:lang w:val="en-US"/>
        </w:rPr>
        <w:t>.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8"/>
          <w:sz w:val="28"/>
          <w:szCs w:val="28"/>
        </w:rPr>
        <w:t>Б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67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6"/>
          <w:sz w:val="28"/>
          <w:szCs w:val="28"/>
        </w:rPr>
        <w:t>М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7"/>
          <w:sz w:val="28"/>
          <w:szCs w:val="28"/>
          <w:lang w:val="en-US"/>
        </w:rPr>
        <w:t>e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</w:rPr>
        <w:t>т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</w:rPr>
        <w:t>д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</w:rPr>
        <w:t>и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8"/>
          <w:sz w:val="28"/>
          <w:szCs w:val="28"/>
        </w:rPr>
        <w:t>к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8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53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</w:rPr>
        <w:t>т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</w:rPr>
        <w:t>ъ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</w:rPr>
        <w:t>л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</w:rPr>
        <w:t>и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2"/>
          <w:sz w:val="28"/>
          <w:szCs w:val="28"/>
        </w:rPr>
        <w:t>м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53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</w:rPr>
        <w:t>з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</w:rPr>
        <w:t>б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</w:rPr>
        <w:t>н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60"/>
          <w:sz w:val="28"/>
          <w:szCs w:val="28"/>
          <w:lang w:val="en-US"/>
        </w:rPr>
        <w:t xml:space="preserve"> 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7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0"/>
          <w:sz w:val="28"/>
          <w:szCs w:val="28"/>
        </w:rPr>
        <w:t>н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7"/>
          <w:sz w:val="28"/>
          <w:szCs w:val="28"/>
        </w:rPr>
        <w:t>г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9"/>
          <w:sz w:val="28"/>
          <w:szCs w:val="28"/>
        </w:rPr>
        <w:t>ли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7"/>
          <w:sz w:val="28"/>
          <w:szCs w:val="28"/>
          <w:lang w:val="en-US"/>
        </w:rPr>
        <w:t>c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53"/>
          <w:sz w:val="28"/>
          <w:szCs w:val="28"/>
          <w:lang w:val="en-US"/>
        </w:rPr>
        <w:t xml:space="preserve"> 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43"/>
          <w:sz w:val="28"/>
          <w:szCs w:val="28"/>
          <w:lang w:val="en-US"/>
        </w:rPr>
        <w:t xml:space="preserve"> 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8"/>
          <w:sz w:val="28"/>
          <w:szCs w:val="28"/>
          <w:lang w:val="en-US"/>
        </w:rPr>
        <w:t>A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  <w:lang w:val="en-US"/>
        </w:rPr>
        <w:t>.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6"/>
          <w:sz w:val="28"/>
          <w:szCs w:val="28"/>
        </w:rPr>
        <w:t>Б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Б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й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м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т</w:t>
      </w:r>
      <w:r w:rsidRP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  <w:lang w:val="en-US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в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E52B24" w:rsidRPr="00F949F0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  <w:lang w:val="en-US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К.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3"/>
          <w:sz w:val="28"/>
          <w:szCs w:val="28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в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63"/>
          <w:sz w:val="28"/>
          <w:szCs w:val="28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-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2"/>
          <w:sz w:val="28"/>
          <w:szCs w:val="28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у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н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4"/>
          <w:sz w:val="28"/>
          <w:szCs w:val="28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-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X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н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д,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17"/>
          <w:sz w:val="28"/>
          <w:szCs w:val="28"/>
        </w:rPr>
        <w:t xml:space="preserve"> 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-6"/>
          <w:sz w:val="28"/>
          <w:szCs w:val="28"/>
        </w:rPr>
        <w:t>2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pacing w:val="-7"/>
          <w:sz w:val="28"/>
          <w:szCs w:val="28"/>
        </w:rPr>
        <w:t>009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E52B24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</w:t>
      </w:r>
      <w:r w:rsidR="007816ED"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106-108</w:t>
      </w:r>
    </w:p>
    <w:p w:rsid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pacing w:val="1"/>
          <w:sz w:val="28"/>
          <w:szCs w:val="28"/>
        </w:rPr>
        <w:t>c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в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6"/>
          <w:sz w:val="28"/>
          <w:szCs w:val="28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pacing w:val="-6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40"/>
          <w:sz w:val="28"/>
          <w:szCs w:val="28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И.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7"/>
          <w:sz w:val="28"/>
          <w:szCs w:val="28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мм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у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н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и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т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и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в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ны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27"/>
          <w:sz w:val="28"/>
          <w:szCs w:val="28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м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6"/>
          <w:sz w:val="28"/>
          <w:szCs w:val="28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буч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ния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27"/>
          <w:sz w:val="28"/>
          <w:szCs w:val="28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я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з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ы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</w:rPr>
        <w:t>ч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м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 г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pacing w:val="4"/>
          <w:sz w:val="28"/>
          <w:szCs w:val="28"/>
        </w:rPr>
        <w:t>p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н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5"/>
          <w:sz w:val="28"/>
          <w:szCs w:val="28"/>
        </w:rPr>
        <w:t>ю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15"/>
          <w:sz w:val="28"/>
          <w:szCs w:val="28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-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"/>
          <w:sz w:val="28"/>
          <w:szCs w:val="28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-4"/>
          <w:sz w:val="28"/>
          <w:szCs w:val="28"/>
        </w:rPr>
        <w:t>М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.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11"/>
          <w:sz w:val="28"/>
          <w:szCs w:val="28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poc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34"/>
          <w:sz w:val="28"/>
          <w:szCs w:val="28"/>
        </w:rPr>
        <w:t xml:space="preserve"> 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-13"/>
          <w:sz w:val="28"/>
          <w:szCs w:val="28"/>
        </w:rPr>
        <w:t>1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pacing w:val="-14"/>
          <w:sz w:val="28"/>
          <w:szCs w:val="28"/>
        </w:rPr>
        <w:t>99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1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201-203</w:t>
      </w:r>
    </w:p>
    <w:p w:rsidR="00D06121" w:rsidRDefault="00D07CB0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Эльк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нин Д.Б. «Иг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ы, имп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виз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ции и мини-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кли н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ax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нглий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язык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». М.: «Ц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нны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x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гум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нит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ap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ны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x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и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cc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ний», 2003. </w:t>
      </w:r>
      <w:r w:rsidR="00F949F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</w:t>
      </w:r>
      <w:r w:rsidRPr="00D0612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 114-116</w:t>
      </w:r>
    </w:p>
    <w:p w:rsidR="00D06121" w:rsidRPr="00D06121" w:rsidRDefault="00F949F0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Н.И.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Op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низ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ция и 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льз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 ф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op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нии у уч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щи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 ин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язычны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тич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вык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в: уч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дич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oe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/ Н.И.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., Игн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– 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шк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: МГПИ им. Н.К. 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уп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й, 2007. – 28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="00E52B24"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.;</w:t>
      </w:r>
    </w:p>
    <w:p w:rsidR="00D06121" w:rsidRP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.В. Чт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ш 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к? Иг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! /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.В.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// 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ммуник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тивн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– 2004. - № 5. –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.36-37;</w:t>
      </w:r>
    </w:p>
    <w:p w:rsidR="00D06121" w:rsidRP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acco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в,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.И. 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 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в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й шк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/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.И.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acco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в. – М., 1991. – 223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.;</w:t>
      </w:r>
    </w:p>
    <w:p w:rsidR="00D06121" w:rsidRP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Style w:val="hl"/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F949F0">
        <w:rPr>
          <w:rStyle w:val="hl"/>
          <w:rFonts w:ascii="Times New Roman" w:hAnsi="Times New Roman" w:cs="Times New Roman"/>
          <w:color w:val="0D0D0D" w:themeColor="text1" w:themeTint="F2"/>
          <w:sz w:val="28"/>
          <w:szCs w:val="28"/>
        </w:rPr>
        <w:t>acco</w:t>
      </w:r>
      <w:r w:rsidRPr="00D06121">
        <w:rPr>
          <w:rStyle w:val="hl"/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D06121">
        <w:rPr>
          <w:rStyle w:val="apple-converted-space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.И. 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ммуник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тивный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д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буч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ния</w:t>
      </w:r>
      <w:r w:rsidRPr="00D06121">
        <w:rPr>
          <w:rStyle w:val="apple-converted-space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D06121">
        <w:rPr>
          <w:rStyle w:val="hl"/>
          <w:rFonts w:ascii="Times New Roman" w:hAnsi="Times New Roman" w:cs="Times New Roman"/>
          <w:color w:val="0D0D0D" w:themeColor="text1" w:themeTint="F2"/>
          <w:sz w:val="28"/>
          <w:szCs w:val="28"/>
        </w:rPr>
        <w:t>ин</w:t>
      </w:r>
      <w:r w:rsidR="00F949F0">
        <w:rPr>
          <w:rStyle w:val="hl"/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Style w:val="hl"/>
          <w:rFonts w:ascii="Times New Roman" w:hAnsi="Times New Roman" w:cs="Times New Roman"/>
          <w:color w:val="0D0D0D" w:themeColor="text1" w:themeTint="F2"/>
          <w:sz w:val="28"/>
          <w:szCs w:val="28"/>
        </w:rPr>
        <w:t>язычн</w:t>
      </w:r>
      <w:r w:rsidR="00F949F0">
        <w:rPr>
          <w:rStyle w:val="hl"/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Style w:val="hl"/>
          <w:rFonts w:ascii="Times New Roman" w:hAnsi="Times New Roman" w:cs="Times New Roman"/>
          <w:color w:val="0D0D0D" w:themeColor="text1" w:themeTint="F2"/>
          <w:sz w:val="28"/>
          <w:szCs w:val="28"/>
        </w:rPr>
        <w:t>му</w:t>
      </w:r>
      <w:r w:rsidRPr="00D06121">
        <w:rPr>
          <w:rStyle w:val="apple-converted-space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нию. М.: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щ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1985. - 208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D06121" w:rsidRP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шк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 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нтливы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бны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/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Б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шк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// English – 2005. - № 9. –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14-15; 5. Б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льш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я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 энцикл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дия/ Гл.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д.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М.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poxopo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в. – 3-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изд. – М.: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в. Э11.</w:t>
      </w:r>
    </w:p>
    <w:p w:rsidR="00D06121" w:rsidRP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Л.Н. Иг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ы 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ax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нглий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й и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й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туп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ня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буч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ния / Л.Н. Б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// 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нны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языки в шк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– 1996. - № 3. –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.50-55; энцикл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дия, 1974. – 631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.;</w:t>
      </w:r>
    </w:p>
    <w:p w:rsidR="00D06121" w:rsidRP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.В. Чт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ш у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к? Иг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! /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.В.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// 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ммуник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тивн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 м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– 2004. - № 5. –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.36-37;</w:t>
      </w:r>
    </w:p>
    <w:p w:rsidR="00D06121" w:rsidRP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вин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.В., 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Н.Т. Уч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бник для вуз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в, 2002. –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.384-386</w:t>
      </w:r>
    </w:p>
    <w:p w:rsidR="00D06121" w:rsidRP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нц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в, Д.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нглий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кий 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мпьют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Изуч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м,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epe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дим, 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op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им / Д. 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нц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в. – М., 2007,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.187-189</w:t>
      </w:r>
    </w:p>
    <w:p w:rsidR="00B43272" w:rsidRPr="00D06121" w:rsidRDefault="00E52B24" w:rsidP="00D06121">
      <w:pPr>
        <w:pStyle w:val="a4"/>
        <w:numPr>
          <w:ilvl w:val="0"/>
          <w:numId w:val="16"/>
        </w:numPr>
        <w:shd w:val="clear" w:color="auto" w:fill="FFFFFF"/>
        <w:spacing w:line="240" w:lineRule="auto"/>
        <w:ind w:left="714" w:hanging="35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Изуч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м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нглий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кий иг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я. 5-6 кл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acc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ы /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вт-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т. И.В.Г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лышкин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З.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.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ф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– 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д: Учит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ль, 2007. –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D0612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93-96;</w:t>
      </w:r>
    </w:p>
    <w:p w:rsidR="00B43272" w:rsidRDefault="00E52B24" w:rsidP="00B43272">
      <w:pPr>
        <w:numPr>
          <w:ilvl w:val="0"/>
          <w:numId w:val="16"/>
        </w:numPr>
        <w:shd w:val="clear" w:color="auto" w:fill="FFFFFF"/>
        <w:spacing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Зимняя, И.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гич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ec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xo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л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o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гия / И.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.Зимняя. – М.: П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poc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щ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2004. – 322 </w:t>
      </w:r>
      <w:r w:rsidR="00F949F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  <w:r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E52B24" w:rsidRPr="00B43272" w:rsidRDefault="00F949F0" w:rsidP="00B43272">
      <w:pPr>
        <w:numPr>
          <w:ilvl w:val="0"/>
          <w:numId w:val="16"/>
        </w:numPr>
        <w:shd w:val="clear" w:color="auto" w:fill="FFFFFF"/>
        <w:spacing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Pax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нин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М.Б. «Тип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гиз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ция 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буч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нглий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му языку уч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щи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xc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cpe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й шк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лы», 2007. 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</w:t>
      </w:r>
      <w:r w:rsidR="00E52B24" w:rsidRPr="00B432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.102-104</w:t>
      </w:r>
      <w:r w:rsidR="00E52B24" w:rsidRPr="00B4327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06121" w:rsidRDefault="00D06121" w:rsidP="000C7AFA">
      <w:pPr>
        <w:spacing w:before="100" w:before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0C7AFA" w:rsidRPr="000C7AFA" w:rsidRDefault="000C7AFA" w:rsidP="000C7AFA">
      <w:pPr>
        <w:spacing w:before="100" w:before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ил</w:t>
      </w:r>
      <w:r w:rsidR="00F949F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1</w:t>
      </w:r>
    </w:p>
    <w:p w:rsidR="000C7AFA" w:rsidRPr="000C7AFA" w:rsidRDefault="000C7AFA" w:rsidP="000C7AFA">
      <w:pPr>
        <w:spacing w:before="100" w:before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Word</w:t>
      </w:r>
      <w:r w:rsidRPr="000C7A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search</w:t>
      </w:r>
      <w:r w:rsidRPr="000C7A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grid</w:t>
      </w:r>
    </w:p>
    <w:p w:rsidR="000C7AFA" w:rsidRDefault="000C7AFA" w:rsidP="000C7AFA">
      <w:pPr>
        <w:spacing w:before="100" w:before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йдит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ди букв 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«д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ньги»</w:t>
      </w:r>
    </w:p>
    <w:p w:rsidR="000C7AFA" w:rsidRPr="000C7AFA" w:rsidRDefault="000C7AFA" w:rsidP="000C7AFA">
      <w:pPr>
        <w:spacing w:before="100" w:before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285"/>
        <w:gridCol w:w="345"/>
        <w:gridCol w:w="331"/>
        <w:gridCol w:w="331"/>
        <w:gridCol w:w="285"/>
        <w:gridCol w:w="285"/>
        <w:gridCol w:w="331"/>
        <w:gridCol w:w="285"/>
        <w:gridCol w:w="331"/>
        <w:gridCol w:w="285"/>
        <w:gridCol w:w="345"/>
        <w:gridCol w:w="345"/>
        <w:gridCol w:w="346"/>
      </w:tblGrid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</w:tr>
      <w:tr w:rsidR="000C7AFA" w:rsidRPr="000C7AFA" w:rsidTr="000C7A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7AFA" w:rsidRPr="000C7AFA" w:rsidRDefault="000C7AFA" w:rsidP="000C7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C7A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</w:tr>
    </w:tbl>
    <w:p w:rsidR="009A4D6B" w:rsidRPr="00C044DA" w:rsidRDefault="009A4D6B" w:rsidP="007816E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C7AFA" w:rsidRDefault="000C7AFA" w:rsidP="000C7AFA">
      <w:pPr>
        <w:spacing w:before="100" w:before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</w:t>
      </w:r>
      <w:r w:rsidR="00F949F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ил</w:t>
      </w:r>
      <w:r w:rsidR="00F949F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ж</w:t>
      </w:r>
      <w:r w:rsidR="00F949F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ни</w:t>
      </w:r>
      <w:r w:rsidR="00F949F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2</w:t>
      </w:r>
    </w:p>
    <w:p w:rsidR="000C7AFA" w:rsidRPr="000C7AFA" w:rsidRDefault="000C7AFA" w:rsidP="000C7AFA">
      <w:pPr>
        <w:spacing w:before="100" w:before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пишит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epe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 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яд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 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="00F949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</w:t>
      </w:r>
    </w:p>
    <w:p w:rsidR="000C7AFA" w:rsidRPr="000C7AFA" w:rsidRDefault="000C7AFA" w:rsidP="000C7A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C7AF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_______cash___________________mark____________________save________________tax____________________currency_________________pay_________________pound_________________notes____________________change______________gold___________________coin____________________fortune_______________silver__________________treasure_________________well-off ______ _______spend__________________funds___________________wealth_______________rich___________________statement________________price_________________money_________________interest__________________purse________________shopping_______________account__________________bank________________cheque_________________fee_________________________________________millionaire______________penny________________________________</w:t>
      </w:r>
    </w:p>
    <w:p w:rsidR="00DE07F5" w:rsidRPr="000C7AFA" w:rsidRDefault="00DE07F5">
      <w:pPr>
        <w:rPr>
          <w:lang w:val="en-US"/>
        </w:rPr>
      </w:pPr>
    </w:p>
    <w:sectPr w:rsidR="00DE07F5" w:rsidRPr="000C7AFA" w:rsidSect="00C404D7">
      <w:footerReference w:type="default" r:id="rId18"/>
      <w:pgSz w:w="11906" w:h="16838"/>
      <w:pgMar w:top="1134" w:right="850" w:bottom="1134" w:left="1701" w:header="708" w:footer="708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9F0" w:rsidRDefault="00F949F0" w:rsidP="00516ABB">
      <w:pPr>
        <w:spacing w:after="0" w:line="240" w:lineRule="auto"/>
      </w:pPr>
      <w:r>
        <w:separator/>
      </w:r>
    </w:p>
  </w:endnote>
  <w:endnote w:type="continuationSeparator" w:id="0">
    <w:p w:rsidR="00F949F0" w:rsidRDefault="00F949F0" w:rsidP="0051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12883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949F0" w:rsidRPr="00C404D7" w:rsidRDefault="00F949F0">
        <w:pPr>
          <w:pStyle w:val="a7"/>
          <w:jc w:val="center"/>
          <w:rPr>
            <w:sz w:val="28"/>
            <w:szCs w:val="28"/>
          </w:rPr>
        </w:pPr>
        <w:r w:rsidRPr="00C404D7">
          <w:rPr>
            <w:sz w:val="28"/>
            <w:szCs w:val="28"/>
          </w:rPr>
          <w:fldChar w:fldCharType="begin"/>
        </w:r>
        <w:r w:rsidRPr="00C404D7">
          <w:rPr>
            <w:sz w:val="28"/>
            <w:szCs w:val="28"/>
          </w:rPr>
          <w:instrText>PAGE   \* MERGEFORMAT</w:instrText>
        </w:r>
        <w:r w:rsidRPr="00C404D7">
          <w:rPr>
            <w:sz w:val="28"/>
            <w:szCs w:val="28"/>
          </w:rPr>
          <w:fldChar w:fldCharType="separate"/>
        </w:r>
        <w:r w:rsidR="005A0C0C">
          <w:rPr>
            <w:noProof/>
            <w:sz w:val="28"/>
            <w:szCs w:val="28"/>
          </w:rPr>
          <w:t>37</w:t>
        </w:r>
        <w:r w:rsidRPr="00C404D7">
          <w:rPr>
            <w:sz w:val="28"/>
            <w:szCs w:val="28"/>
          </w:rPr>
          <w:fldChar w:fldCharType="end"/>
        </w:r>
      </w:p>
    </w:sdtContent>
  </w:sdt>
  <w:p w:rsidR="00F949F0" w:rsidRPr="00516ABB" w:rsidRDefault="00F949F0">
    <w:pPr>
      <w:pStyle w:val="a7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9F0" w:rsidRDefault="00F949F0" w:rsidP="00516ABB">
      <w:pPr>
        <w:spacing w:after="0" w:line="240" w:lineRule="auto"/>
      </w:pPr>
      <w:r>
        <w:separator/>
      </w:r>
    </w:p>
  </w:footnote>
  <w:footnote w:type="continuationSeparator" w:id="0">
    <w:p w:rsidR="00F949F0" w:rsidRDefault="00F949F0" w:rsidP="00516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553B"/>
    <w:multiLevelType w:val="hybridMultilevel"/>
    <w:tmpl w:val="8ECCC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940FF"/>
    <w:multiLevelType w:val="multilevel"/>
    <w:tmpl w:val="6A10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828AE"/>
    <w:multiLevelType w:val="hybridMultilevel"/>
    <w:tmpl w:val="00AC3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841E3"/>
    <w:multiLevelType w:val="hybridMultilevel"/>
    <w:tmpl w:val="EC3EB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C3C94"/>
    <w:multiLevelType w:val="hybridMultilevel"/>
    <w:tmpl w:val="55982908"/>
    <w:lvl w:ilvl="0" w:tplc="55728C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88A3AD3"/>
    <w:multiLevelType w:val="hybridMultilevel"/>
    <w:tmpl w:val="D39A6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50EB3"/>
    <w:multiLevelType w:val="hybridMultilevel"/>
    <w:tmpl w:val="A9CEBAC4"/>
    <w:lvl w:ilvl="0" w:tplc="D4903D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90040"/>
    <w:multiLevelType w:val="multilevel"/>
    <w:tmpl w:val="7FB0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BB5CED"/>
    <w:multiLevelType w:val="hybridMultilevel"/>
    <w:tmpl w:val="817E45F4"/>
    <w:lvl w:ilvl="0" w:tplc="6278EB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67828"/>
    <w:multiLevelType w:val="hybridMultilevel"/>
    <w:tmpl w:val="0FD23252"/>
    <w:lvl w:ilvl="0" w:tplc="BCC200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E1AE5"/>
    <w:multiLevelType w:val="hybridMultilevel"/>
    <w:tmpl w:val="3ED628C0"/>
    <w:lvl w:ilvl="0" w:tplc="AC96747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574590C"/>
    <w:multiLevelType w:val="hybridMultilevel"/>
    <w:tmpl w:val="B51EA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43B17"/>
    <w:multiLevelType w:val="hybridMultilevel"/>
    <w:tmpl w:val="7552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21DCC"/>
    <w:multiLevelType w:val="hybridMultilevel"/>
    <w:tmpl w:val="81646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D1D30"/>
    <w:multiLevelType w:val="hybridMultilevel"/>
    <w:tmpl w:val="0BB8D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8F7234"/>
    <w:multiLevelType w:val="hybridMultilevel"/>
    <w:tmpl w:val="6EECB158"/>
    <w:lvl w:ilvl="0" w:tplc="D604F9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14"/>
  </w:num>
  <w:num w:numId="7">
    <w:abstractNumId w:val="15"/>
  </w:num>
  <w:num w:numId="8">
    <w:abstractNumId w:val="8"/>
  </w:num>
  <w:num w:numId="9">
    <w:abstractNumId w:val="9"/>
  </w:num>
  <w:num w:numId="10">
    <w:abstractNumId w:val="6"/>
  </w:num>
  <w:num w:numId="11">
    <w:abstractNumId w:val="13"/>
  </w:num>
  <w:num w:numId="12">
    <w:abstractNumId w:val="0"/>
  </w:num>
  <w:num w:numId="13">
    <w:abstractNumId w:val="7"/>
  </w:num>
  <w:num w:numId="14">
    <w:abstractNumId w:val="1"/>
  </w:num>
  <w:num w:numId="15">
    <w:abstractNumId w:val="12"/>
  </w:num>
  <w:num w:numId="1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trackRevisions/>
  <w:documentProtection w:edit="trackedChanges" w:enforcement="0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D6B"/>
    <w:rsid w:val="00000236"/>
    <w:rsid w:val="00001D64"/>
    <w:rsid w:val="00031AF3"/>
    <w:rsid w:val="000529D7"/>
    <w:rsid w:val="00080853"/>
    <w:rsid w:val="00093876"/>
    <w:rsid w:val="00094A4B"/>
    <w:rsid w:val="000B2DB5"/>
    <w:rsid w:val="000B2F22"/>
    <w:rsid w:val="000B713B"/>
    <w:rsid w:val="000C13CA"/>
    <w:rsid w:val="000C7AFA"/>
    <w:rsid w:val="00134D38"/>
    <w:rsid w:val="0014411F"/>
    <w:rsid w:val="00144584"/>
    <w:rsid w:val="00147B68"/>
    <w:rsid w:val="0016114A"/>
    <w:rsid w:val="00170ACE"/>
    <w:rsid w:val="00170F22"/>
    <w:rsid w:val="001740DE"/>
    <w:rsid w:val="00192137"/>
    <w:rsid w:val="001A3F46"/>
    <w:rsid w:val="001A603D"/>
    <w:rsid w:val="001C25D5"/>
    <w:rsid w:val="001C72D8"/>
    <w:rsid w:val="001E76A9"/>
    <w:rsid w:val="001F0C2C"/>
    <w:rsid w:val="00232C09"/>
    <w:rsid w:val="002415B1"/>
    <w:rsid w:val="0027212D"/>
    <w:rsid w:val="002848F5"/>
    <w:rsid w:val="002870C3"/>
    <w:rsid w:val="002A7BEC"/>
    <w:rsid w:val="002C5009"/>
    <w:rsid w:val="002D04DA"/>
    <w:rsid w:val="002D6083"/>
    <w:rsid w:val="002E525C"/>
    <w:rsid w:val="002F00F6"/>
    <w:rsid w:val="002F7DE3"/>
    <w:rsid w:val="003258EB"/>
    <w:rsid w:val="00331EEF"/>
    <w:rsid w:val="00362621"/>
    <w:rsid w:val="0036644D"/>
    <w:rsid w:val="00371C91"/>
    <w:rsid w:val="00394336"/>
    <w:rsid w:val="003B140E"/>
    <w:rsid w:val="003B5984"/>
    <w:rsid w:val="003C03EF"/>
    <w:rsid w:val="003C7BF1"/>
    <w:rsid w:val="003F6310"/>
    <w:rsid w:val="00401F8F"/>
    <w:rsid w:val="00404CBA"/>
    <w:rsid w:val="00417DAB"/>
    <w:rsid w:val="00420398"/>
    <w:rsid w:val="00441A81"/>
    <w:rsid w:val="00450134"/>
    <w:rsid w:val="00471524"/>
    <w:rsid w:val="004740FD"/>
    <w:rsid w:val="004808D0"/>
    <w:rsid w:val="00494706"/>
    <w:rsid w:val="004E7759"/>
    <w:rsid w:val="00516ABB"/>
    <w:rsid w:val="00540E9E"/>
    <w:rsid w:val="00541BA0"/>
    <w:rsid w:val="00573642"/>
    <w:rsid w:val="00587C0D"/>
    <w:rsid w:val="005A0C0C"/>
    <w:rsid w:val="005A3FCE"/>
    <w:rsid w:val="005B14DB"/>
    <w:rsid w:val="0062498F"/>
    <w:rsid w:val="00631632"/>
    <w:rsid w:val="0063339B"/>
    <w:rsid w:val="00645624"/>
    <w:rsid w:val="006928DF"/>
    <w:rsid w:val="00697ED7"/>
    <w:rsid w:val="006A0786"/>
    <w:rsid w:val="006A2B6A"/>
    <w:rsid w:val="006A6C48"/>
    <w:rsid w:val="006B1607"/>
    <w:rsid w:val="006B74ED"/>
    <w:rsid w:val="006F4FB8"/>
    <w:rsid w:val="0070298A"/>
    <w:rsid w:val="00730A4D"/>
    <w:rsid w:val="007413DE"/>
    <w:rsid w:val="00747656"/>
    <w:rsid w:val="00760ED4"/>
    <w:rsid w:val="0077136B"/>
    <w:rsid w:val="0077758E"/>
    <w:rsid w:val="007816ED"/>
    <w:rsid w:val="00791BEB"/>
    <w:rsid w:val="00797E56"/>
    <w:rsid w:val="007B3143"/>
    <w:rsid w:val="007C53CB"/>
    <w:rsid w:val="007D4706"/>
    <w:rsid w:val="007F2AB8"/>
    <w:rsid w:val="008269CE"/>
    <w:rsid w:val="008362FE"/>
    <w:rsid w:val="008801E0"/>
    <w:rsid w:val="008A06AE"/>
    <w:rsid w:val="008A4868"/>
    <w:rsid w:val="008C1327"/>
    <w:rsid w:val="008D4C53"/>
    <w:rsid w:val="008D58B1"/>
    <w:rsid w:val="008F2FC3"/>
    <w:rsid w:val="008F7BDF"/>
    <w:rsid w:val="00914D3B"/>
    <w:rsid w:val="0092642C"/>
    <w:rsid w:val="00927642"/>
    <w:rsid w:val="00967EB9"/>
    <w:rsid w:val="00993CD2"/>
    <w:rsid w:val="009A36EB"/>
    <w:rsid w:val="009A4D6B"/>
    <w:rsid w:val="009D6667"/>
    <w:rsid w:val="009E57C8"/>
    <w:rsid w:val="009F022A"/>
    <w:rsid w:val="00A355E2"/>
    <w:rsid w:val="00A61A19"/>
    <w:rsid w:val="00A63F81"/>
    <w:rsid w:val="00A66A3C"/>
    <w:rsid w:val="00A7548C"/>
    <w:rsid w:val="00A93A61"/>
    <w:rsid w:val="00A9430C"/>
    <w:rsid w:val="00AA04E5"/>
    <w:rsid w:val="00AA19AA"/>
    <w:rsid w:val="00AD43BB"/>
    <w:rsid w:val="00B03F00"/>
    <w:rsid w:val="00B43272"/>
    <w:rsid w:val="00B52AD9"/>
    <w:rsid w:val="00B618F3"/>
    <w:rsid w:val="00B6320D"/>
    <w:rsid w:val="00BA5DFF"/>
    <w:rsid w:val="00BC2BC1"/>
    <w:rsid w:val="00BE05B2"/>
    <w:rsid w:val="00C14138"/>
    <w:rsid w:val="00C33E49"/>
    <w:rsid w:val="00C404D7"/>
    <w:rsid w:val="00C60727"/>
    <w:rsid w:val="00C70345"/>
    <w:rsid w:val="00C71CC6"/>
    <w:rsid w:val="00C73DDE"/>
    <w:rsid w:val="00C81654"/>
    <w:rsid w:val="00CC273D"/>
    <w:rsid w:val="00CF5BF2"/>
    <w:rsid w:val="00D013A2"/>
    <w:rsid w:val="00D06121"/>
    <w:rsid w:val="00D07CB0"/>
    <w:rsid w:val="00D1374E"/>
    <w:rsid w:val="00D21285"/>
    <w:rsid w:val="00D22D19"/>
    <w:rsid w:val="00D93075"/>
    <w:rsid w:val="00D973B2"/>
    <w:rsid w:val="00DA4AFD"/>
    <w:rsid w:val="00DE0351"/>
    <w:rsid w:val="00DE07F5"/>
    <w:rsid w:val="00DF53CB"/>
    <w:rsid w:val="00DF5E83"/>
    <w:rsid w:val="00DF6479"/>
    <w:rsid w:val="00E140B3"/>
    <w:rsid w:val="00E24908"/>
    <w:rsid w:val="00E302C5"/>
    <w:rsid w:val="00E30987"/>
    <w:rsid w:val="00E476D0"/>
    <w:rsid w:val="00E52B24"/>
    <w:rsid w:val="00E64338"/>
    <w:rsid w:val="00E9343C"/>
    <w:rsid w:val="00EB3CA1"/>
    <w:rsid w:val="00EB61B0"/>
    <w:rsid w:val="00EC1322"/>
    <w:rsid w:val="00ED6E5E"/>
    <w:rsid w:val="00F065F2"/>
    <w:rsid w:val="00F06D61"/>
    <w:rsid w:val="00F06F29"/>
    <w:rsid w:val="00F25C9D"/>
    <w:rsid w:val="00F424B0"/>
    <w:rsid w:val="00F859FD"/>
    <w:rsid w:val="00F938E8"/>
    <w:rsid w:val="00F949F0"/>
    <w:rsid w:val="00F954D1"/>
    <w:rsid w:val="00FA1368"/>
    <w:rsid w:val="00FA304E"/>
    <w:rsid w:val="00FC279A"/>
    <w:rsid w:val="00FE53DB"/>
    <w:rsid w:val="00FE7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D6B"/>
  </w:style>
  <w:style w:type="paragraph" w:styleId="2">
    <w:name w:val="heading 2"/>
    <w:basedOn w:val="a"/>
    <w:link w:val="20"/>
    <w:uiPriority w:val="9"/>
    <w:qFormat/>
    <w:rsid w:val="000B2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4D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6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6ABB"/>
  </w:style>
  <w:style w:type="paragraph" w:styleId="a7">
    <w:name w:val="footer"/>
    <w:basedOn w:val="a"/>
    <w:link w:val="a8"/>
    <w:uiPriority w:val="99"/>
    <w:unhideWhenUsed/>
    <w:rsid w:val="00516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6ABB"/>
  </w:style>
  <w:style w:type="character" w:customStyle="1" w:styleId="apple-converted-space">
    <w:name w:val="apple-converted-space"/>
    <w:basedOn w:val="a0"/>
    <w:rsid w:val="00791BEB"/>
  </w:style>
  <w:style w:type="character" w:styleId="a9">
    <w:name w:val="Hyperlink"/>
    <w:basedOn w:val="a0"/>
    <w:uiPriority w:val="99"/>
    <w:semiHidden/>
    <w:unhideWhenUsed/>
    <w:rsid w:val="00791BE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B2F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D9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0">
    <w:name w:val="c20"/>
    <w:basedOn w:val="a"/>
    <w:rsid w:val="00B6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6320D"/>
  </w:style>
  <w:style w:type="character" w:styleId="ab">
    <w:name w:val="Strong"/>
    <w:basedOn w:val="a0"/>
    <w:uiPriority w:val="22"/>
    <w:qFormat/>
    <w:rsid w:val="000529D7"/>
    <w:rPr>
      <w:b/>
      <w:bCs/>
    </w:rPr>
  </w:style>
  <w:style w:type="character" w:customStyle="1" w:styleId="hl">
    <w:name w:val="hl"/>
    <w:basedOn w:val="a0"/>
    <w:rsid w:val="00E52B24"/>
  </w:style>
  <w:style w:type="character" w:customStyle="1" w:styleId="word">
    <w:name w:val="word"/>
    <w:basedOn w:val="a0"/>
    <w:rsid w:val="006B1607"/>
  </w:style>
  <w:style w:type="paragraph" w:styleId="ac">
    <w:name w:val="Balloon Text"/>
    <w:basedOn w:val="a"/>
    <w:link w:val="ad"/>
    <w:uiPriority w:val="99"/>
    <w:semiHidden/>
    <w:unhideWhenUsed/>
    <w:rsid w:val="008D5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D58B1"/>
    <w:rPr>
      <w:rFonts w:ascii="Segoe UI" w:hAnsi="Segoe UI" w:cs="Segoe UI"/>
      <w:sz w:val="18"/>
      <w:szCs w:val="18"/>
    </w:rPr>
  </w:style>
  <w:style w:type="paragraph" w:styleId="ae">
    <w:name w:val="Revision"/>
    <w:hidden/>
    <w:uiPriority w:val="99"/>
    <w:semiHidden/>
    <w:rsid w:val="002C50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za-referat.ru/%D0%9F%D1%80%D0%B8%D0%B5%D0%BC%D1%8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http://baza-referat.ru/%D1%80%D0%B0%D0%B1%D0%BE%D1%82%D0%B0" TargetMode="Externa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za-referat.ru/%D0%9F%D1%80%D0%B8%D0%B5%D0%BC%D1%8B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yandex.ru/" TargetMode="External"/><Relationship Id="rId10" Type="http://schemas.openxmlformats.org/officeDocument/2006/relationships/hyperlink" Target="http://baza-referat.ru/%D0%9C%D0%B0%D1%82%D0%B5%D1%80%D0%B8%D1%8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aza-referat.ru/%D0%A2%D0%BE%D0%B3%D0%BE" TargetMode="External"/><Relationship Id="rId14" Type="http://schemas.openxmlformats.org/officeDocument/2006/relationships/hyperlink" Target="http://baza-referat.ru/%D0%98%D0%BD%D0%BE%D1%81%D1%82%D1%80%D0%B0%D0%BD%D1%86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1C8F-C5E3-4007-BE8C-C4D02946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38</Pages>
  <Words>31225</Words>
  <Characters>177983</Characters>
  <Application>Microsoft Office Word</Application>
  <DocSecurity>0</DocSecurity>
  <Lines>1483</Lines>
  <Paragraphs>417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148</cp:revision>
  <dcterms:created xsi:type="dcterms:W3CDTF">2017-04-12T13:00:00Z</dcterms:created>
  <dcterms:modified xsi:type="dcterms:W3CDTF">2017-04-16T09:20:00Z</dcterms:modified>
</cp:coreProperties>
</file>